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77" w:rsidRPr="005E5477" w:rsidRDefault="005E5477" w:rsidP="005E5477">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5E5477">
        <w:rPr>
          <w:rFonts w:ascii="Arial" w:eastAsia="Times New Roman" w:hAnsi="Arial" w:cs="Arial"/>
          <w:b/>
          <w:bCs/>
          <w:color w:val="000000"/>
          <w:kern w:val="36"/>
          <w:sz w:val="48"/>
          <w:szCs w:val="48"/>
          <w:lang w:eastAsia="ru-RU"/>
        </w:rPr>
        <w:t>Идентификация, аутентификация и авторизация</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Перед тем как сесть на самолёт или поезд, вам нужно предъявить билет. Эта простая процедура не даёт другим людям занять место, которое вы забронировали. Также она помогает защитить пассажиров от потенциальных преступников на этапе посадки или покупки билета.</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То же самое происходит и в интернете. Мы выкладываем фотографии, комментируем их, ставим лайки. А если кто-то оставит обидный комментарий, то решить проблему можно по-взрослому — сообщением «Слабо приехать ко мне на район и лично сказать?» Ведь сервер может отличить одного пользователя от другого, потому что за каждым закреплён аккаунт.</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Пользователи обладают разными правами: среди них могут быть модераторы, администраторы, работники службы поддержки. К примеру, у сотрудника интернет-магазина должна быть возможность отслеживать заказ по номеру: так он сможет проконсультировать покупателя. Пользователям, которые не имеют к этому заказу отношения, такая возможность ни к чему.</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В этом уроке разберёмся с тремя длинными словами, которые многих путают: идентификация, аутентификация и авторизация.</w:t>
      </w:r>
    </w:p>
    <w:p w:rsidR="005E5477" w:rsidRPr="005E5477" w:rsidRDefault="005E5477" w:rsidP="005E547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5E5477">
        <w:rPr>
          <w:rFonts w:ascii="Arial" w:eastAsia="Times New Roman" w:hAnsi="Arial" w:cs="Arial"/>
          <w:b/>
          <w:bCs/>
          <w:color w:val="000000"/>
          <w:sz w:val="36"/>
          <w:szCs w:val="36"/>
          <w:lang w:eastAsia="ru-RU"/>
        </w:rPr>
        <w:t>Идентификация</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Идентифицировать — значит присвоить кому-то или чему-то имя, номер или другой символ, который позволит отделить объект от других.</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Например, при посадке в поезд контролёр просит Василия предъявить документы. Василий очень спешит и называет просто своё имя. Произошла идентификация — теперь контролёр знает имя странного пассажира.</w:t>
      </w:r>
    </w:p>
    <w:p w:rsidR="005E5477" w:rsidRPr="005E5477" w:rsidRDefault="005E5477" w:rsidP="005E547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5E5477">
        <w:rPr>
          <w:rFonts w:ascii="Arial" w:eastAsia="Times New Roman" w:hAnsi="Arial" w:cs="Arial"/>
          <w:b/>
          <w:bCs/>
          <w:color w:val="000000"/>
          <w:sz w:val="36"/>
          <w:szCs w:val="36"/>
          <w:lang w:eastAsia="ru-RU"/>
        </w:rPr>
        <w:t>Аутентификация</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Аутентифицировать — значит доказать, что идентифицированный — действительно тот, кем назвался. Идентификация — часть процесса аутентификации.</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Контролёру недостаточно имени, и он просит Василия предъявить паспорт. В этот момент контролёр аутентифицирует пассажира. Паспорт — доказательство, что Василий — это именно Василий.</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В интернете аутентификация часто сводится к вводу имени пользователя и пароля. Но бывают и другие способы: код из SMS, ответ на секретный вопрос, отпечаток пальца или снимок лица.</w:t>
      </w:r>
    </w:p>
    <w:p w:rsidR="005E5477" w:rsidRPr="005E5477" w:rsidRDefault="005E5477" w:rsidP="005E547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5E5477">
        <w:rPr>
          <w:rFonts w:ascii="Arial" w:eastAsia="Times New Roman" w:hAnsi="Arial" w:cs="Arial"/>
          <w:b/>
          <w:bCs/>
          <w:color w:val="000000"/>
          <w:sz w:val="36"/>
          <w:szCs w:val="36"/>
          <w:lang w:eastAsia="ru-RU"/>
        </w:rPr>
        <w:t>Авторизация</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lastRenderedPageBreak/>
        <w:t>Авторизация происходит после аутентификации. Это процесс, при котором система решает, какие права можно выдать пользователю.</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Контролёру, помимо паспорта Василия, требуется и билет. Билет — своего рода авторизация. В соответствии с ним контролёр определяет, какое место займёт пассажир.</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 xml:space="preserve">В интернете после авторизации в </w:t>
      </w:r>
      <w:proofErr w:type="spellStart"/>
      <w:r w:rsidRPr="005E5477">
        <w:rPr>
          <w:rFonts w:ascii="Arial" w:eastAsia="Times New Roman" w:hAnsi="Arial" w:cs="Arial"/>
          <w:color w:val="000000"/>
          <w:sz w:val="27"/>
          <w:szCs w:val="27"/>
          <w:lang w:eastAsia="ru-RU"/>
        </w:rPr>
        <w:t>соцсети</w:t>
      </w:r>
      <w:proofErr w:type="spellEnd"/>
      <w:r w:rsidRPr="005E5477">
        <w:rPr>
          <w:rFonts w:ascii="Arial" w:eastAsia="Times New Roman" w:hAnsi="Arial" w:cs="Arial"/>
          <w:color w:val="000000"/>
          <w:sz w:val="27"/>
          <w:szCs w:val="27"/>
          <w:lang w:eastAsia="ru-RU"/>
        </w:rPr>
        <w:t xml:space="preserve"> пользователи получают права на редактирование собственных публикаций и отправку сообщений от своего имени.</w:t>
      </w:r>
    </w:p>
    <w:p w:rsidR="005E5477" w:rsidRPr="005E5477" w:rsidRDefault="005E5477" w:rsidP="005E5477">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5E5477">
        <w:rPr>
          <w:rFonts w:ascii="Arial" w:eastAsia="Times New Roman" w:hAnsi="Arial" w:cs="Arial"/>
          <w:b/>
          <w:bCs/>
          <w:color w:val="000000"/>
          <w:sz w:val="36"/>
          <w:szCs w:val="36"/>
          <w:lang w:eastAsia="ru-RU"/>
        </w:rPr>
        <w:t>Итого</w:t>
      </w:r>
    </w:p>
    <w:p w:rsidR="005E5477" w:rsidRPr="005E5477" w:rsidRDefault="005E5477" w:rsidP="005E5477">
      <w:pPr>
        <w:shd w:val="clear" w:color="auto" w:fill="FFFFFF"/>
        <w:spacing w:after="0" w:line="240" w:lineRule="auto"/>
        <w:rPr>
          <w:rFonts w:ascii="Arial" w:eastAsia="Times New Roman" w:hAnsi="Arial" w:cs="Arial"/>
          <w:color w:val="000000"/>
          <w:sz w:val="27"/>
          <w:szCs w:val="27"/>
          <w:lang w:eastAsia="ru-RU"/>
        </w:rPr>
      </w:pPr>
      <w:r w:rsidRPr="005E5477">
        <w:rPr>
          <w:rFonts w:ascii="Arial" w:eastAsia="Times New Roman" w:hAnsi="Arial" w:cs="Arial"/>
          <w:color w:val="000000"/>
          <w:sz w:val="27"/>
          <w:szCs w:val="27"/>
          <w:lang w:eastAsia="ru-RU"/>
        </w:rPr>
        <w:t xml:space="preserve">Чтобы эта тема вызвала меньше затруднений, важно чётко понять, чем отличаются понятия идентификации, аутентификации и авторизации. Дальше поговорим о том, из каких процессов состоит авторизация в клиент-серверном взаимодействии и что такое </w:t>
      </w:r>
      <w:proofErr w:type="spellStart"/>
      <w:r w:rsidRPr="005E5477">
        <w:rPr>
          <w:rFonts w:ascii="Arial" w:eastAsia="Times New Roman" w:hAnsi="Arial" w:cs="Arial"/>
          <w:color w:val="000000"/>
          <w:sz w:val="27"/>
          <w:szCs w:val="27"/>
          <w:lang w:eastAsia="ru-RU"/>
        </w:rPr>
        <w:t>токены</w:t>
      </w:r>
      <w:proofErr w:type="spellEnd"/>
      <w:r w:rsidRPr="005E5477">
        <w:rPr>
          <w:rFonts w:ascii="Arial" w:eastAsia="Times New Roman" w:hAnsi="Arial" w:cs="Arial"/>
          <w:color w:val="000000"/>
          <w:sz w:val="27"/>
          <w:szCs w:val="27"/>
          <w:lang w:eastAsia="ru-RU"/>
        </w:rPr>
        <w:t>.</w:t>
      </w:r>
    </w:p>
    <w:p w:rsidR="00397364" w:rsidRDefault="00397364" w:rsidP="00397364">
      <w:pPr>
        <w:pStyle w:val="1"/>
        <w:shd w:val="clear" w:color="auto" w:fill="FFFFFF"/>
        <w:rPr>
          <w:rFonts w:ascii="Arial" w:hAnsi="Arial" w:cs="Arial"/>
          <w:color w:val="000000"/>
        </w:rPr>
      </w:pPr>
      <w:r>
        <w:rPr>
          <w:rFonts w:ascii="Arial" w:hAnsi="Arial" w:cs="Arial"/>
          <w:color w:val="000000"/>
        </w:rPr>
        <w:t xml:space="preserve">Как работает защита на клиенте и сервере. </w:t>
      </w:r>
      <w:proofErr w:type="spellStart"/>
      <w:r>
        <w:rPr>
          <w:rFonts w:ascii="Arial" w:hAnsi="Arial" w:cs="Arial"/>
          <w:color w:val="000000"/>
        </w:rPr>
        <w:t>Токены</w:t>
      </w:r>
      <w:proofErr w:type="spellEnd"/>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Вы узнали, что такое авторизация и аутентификация, и чем они отличаются. Теперь перенесёмся в плоскость </w:t>
      </w:r>
      <w:proofErr w:type="spellStart"/>
      <w:r>
        <w:rPr>
          <w:rFonts w:ascii="Arial" w:hAnsi="Arial" w:cs="Arial"/>
          <w:color w:val="000000"/>
          <w:sz w:val="27"/>
          <w:szCs w:val="27"/>
        </w:rPr>
        <w:t>фронтенд</w:t>
      </w:r>
      <w:proofErr w:type="spellEnd"/>
      <w:r>
        <w:rPr>
          <w:rFonts w:ascii="Arial" w:hAnsi="Arial" w:cs="Arial"/>
          <w:color w:val="000000"/>
          <w:sz w:val="27"/>
          <w:szCs w:val="27"/>
        </w:rPr>
        <w:t xml:space="preserve">- и </w:t>
      </w:r>
      <w:proofErr w:type="spellStart"/>
      <w:r>
        <w:rPr>
          <w:rFonts w:ascii="Arial" w:hAnsi="Arial" w:cs="Arial"/>
          <w:color w:val="000000"/>
          <w:sz w:val="27"/>
          <w:szCs w:val="27"/>
        </w:rPr>
        <w:t>бэкенд</w:t>
      </w:r>
      <w:proofErr w:type="spellEnd"/>
      <w:r>
        <w:rPr>
          <w:rFonts w:ascii="Arial" w:hAnsi="Arial" w:cs="Arial"/>
          <w:color w:val="000000"/>
          <w:sz w:val="27"/>
          <w:szCs w:val="27"/>
        </w:rPr>
        <w:t>-части приложения и по шагам разберём, как устроены все эти процессы.</w:t>
      </w:r>
    </w:p>
    <w:p w:rsidR="00397364" w:rsidRDefault="00397364" w:rsidP="00397364">
      <w:pPr>
        <w:pStyle w:val="2"/>
        <w:shd w:val="clear" w:color="auto" w:fill="FFFFFF"/>
        <w:rPr>
          <w:rFonts w:ascii="Arial" w:hAnsi="Arial" w:cs="Arial"/>
          <w:color w:val="000000"/>
        </w:rPr>
      </w:pPr>
      <w:r>
        <w:rPr>
          <w:rFonts w:ascii="Arial" w:hAnsi="Arial" w:cs="Arial"/>
          <w:color w:val="000000"/>
        </w:rPr>
        <w:t>Регистрация</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Чтобы начать взаимодействие с большинством сервисов, нужно в них зарегистрироваться. Для этого пользователь должен предоставить серверу свои данные в клиентской части приложения, к примеру логин и пароль. Их потребуется вводить каждый раз при аутентификации в приложении. Сервер, в свою очередь, будет хранить не только данные, предоставленные пользователем, но и привязывать к ним другие записи: ленту новостей или диалоги в социальной сети.</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Разберём самый простой процесс регистрации на шаги:</w:t>
      </w:r>
    </w:p>
    <w:p w:rsidR="00397364" w:rsidRDefault="00397364" w:rsidP="00397364">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Пользователь пытается попасть на </w:t>
      </w:r>
      <w:proofErr w:type="spellStart"/>
      <w:r>
        <w:rPr>
          <w:rFonts w:ascii="Arial" w:hAnsi="Arial" w:cs="Arial"/>
          <w:color w:val="000000"/>
          <w:sz w:val="27"/>
          <w:szCs w:val="27"/>
        </w:rPr>
        <w:t>роут</w:t>
      </w:r>
      <w:proofErr w:type="spellEnd"/>
      <w:r>
        <w:rPr>
          <w:rFonts w:ascii="Arial" w:hAnsi="Arial" w:cs="Arial"/>
          <w:color w:val="000000"/>
          <w:sz w:val="27"/>
          <w:szCs w:val="27"/>
        </w:rPr>
        <w:t xml:space="preserve"> приложения. Здесь происходит </w:t>
      </w:r>
      <w:proofErr w:type="gramStart"/>
      <w:r>
        <w:rPr>
          <w:rFonts w:ascii="Arial" w:hAnsi="Arial" w:cs="Arial"/>
          <w:color w:val="000000"/>
          <w:sz w:val="27"/>
          <w:szCs w:val="27"/>
        </w:rPr>
        <w:t>первое знакомство</w:t>
      </w:r>
      <w:proofErr w:type="gramEnd"/>
      <w:r>
        <w:rPr>
          <w:rFonts w:ascii="Arial" w:hAnsi="Arial" w:cs="Arial"/>
          <w:color w:val="000000"/>
          <w:sz w:val="27"/>
          <w:szCs w:val="27"/>
        </w:rPr>
        <w:t xml:space="preserve"> и попытка опознать пользователя. Если пользователь не опознан, его переводят на страницу регистрации.</w:t>
      </w:r>
    </w:p>
    <w:p w:rsidR="00397364" w:rsidRDefault="00397364" w:rsidP="00397364">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Пользователь вводит данные, например, логин и пароль. Подтверждает регистрацию и данные отправляются на сервер.</w:t>
      </w:r>
    </w:p>
    <w:p w:rsidR="00397364" w:rsidRDefault="00397364" w:rsidP="00397364">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Сервер проверяет корректность присланных данных. Если с ними всё хорошо, создаёт для пользователя запись в базе данных с логином, зашифрованным паролем и идентификатором.</w:t>
      </w:r>
    </w:p>
    <w:p w:rsidR="00397364" w:rsidRDefault="00397364" w:rsidP="00397364">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Сервер возвращает в клиентскую часть приложения сообщение о результате регистрации или данные о зарегистрированном пользователе.</w:t>
      </w:r>
    </w:p>
    <w:p w:rsidR="00397364" w:rsidRDefault="00397364" w:rsidP="00397364">
      <w:pPr>
        <w:shd w:val="clear" w:color="auto" w:fill="FFFFFF"/>
        <w:spacing w:after="0"/>
        <w:rPr>
          <w:rFonts w:ascii="Arial" w:hAnsi="Arial" w:cs="Arial"/>
          <w:color w:val="000000"/>
          <w:sz w:val="27"/>
          <w:szCs w:val="27"/>
        </w:rPr>
      </w:pPr>
      <w:r>
        <w:rPr>
          <w:rFonts w:ascii="Arial" w:hAnsi="Arial" w:cs="Arial"/>
          <w:color w:val="000000"/>
          <w:sz w:val="27"/>
          <w:szCs w:val="27"/>
        </w:rPr>
        <w:t>Представьте, что покупаете билет на поезд. Сначала вы вводите паспортные данные, затем — оплачиваете покупку. Вам на почту приходит электронный билет, информация о котором есть только у клиента (</w:t>
      </w:r>
      <w:del w:id="0" w:author="Unknown">
        <w:r>
          <w:rPr>
            <w:rFonts w:ascii="Arial" w:hAnsi="Arial" w:cs="Arial"/>
            <w:color w:val="000000"/>
            <w:sz w:val="27"/>
            <w:szCs w:val="27"/>
          </w:rPr>
          <w:delText>а ещё у почтового сервиса, провайдера...</w:delText>
        </w:r>
      </w:del>
      <w:r>
        <w:rPr>
          <w:rFonts w:ascii="Arial" w:hAnsi="Arial" w:cs="Arial"/>
          <w:color w:val="000000"/>
          <w:sz w:val="27"/>
          <w:szCs w:val="27"/>
        </w:rPr>
        <w:t>) и сервера.</w:t>
      </w:r>
    </w:p>
    <w:p w:rsidR="00397364" w:rsidRDefault="00397364" w:rsidP="00397364">
      <w:pPr>
        <w:pStyle w:val="2"/>
        <w:shd w:val="clear" w:color="auto" w:fill="FFFFFF"/>
        <w:rPr>
          <w:rFonts w:ascii="Arial" w:hAnsi="Arial" w:cs="Arial"/>
          <w:color w:val="000000"/>
        </w:rPr>
      </w:pPr>
      <w:r>
        <w:rPr>
          <w:rFonts w:ascii="Arial" w:hAnsi="Arial" w:cs="Arial"/>
          <w:color w:val="000000"/>
        </w:rPr>
        <w:t>Авторизация</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После регистрации пользователь проходит процесс авторизации. Он устроен так:</w:t>
      </w:r>
    </w:p>
    <w:p w:rsidR="00397364" w:rsidRDefault="00397364" w:rsidP="00397364">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Пользователь предоставляет данные для авторизации — логин и пароль. Нажимает на кнопку «Войти», и данные отправляются на сервер.</w:t>
      </w:r>
    </w:p>
    <w:p w:rsidR="00397364" w:rsidRDefault="00397364" w:rsidP="00397364">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Сервер проверяет данные. Если с ними всё хорошо, ищет пользователя.</w:t>
      </w:r>
    </w:p>
    <w:p w:rsidR="00397364" w:rsidRDefault="00397364" w:rsidP="00397364">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Если пользователь найден в базе данных, сервер возвращает его приложению и как бы говорит: «Всё </w:t>
      </w:r>
      <w:proofErr w:type="spellStart"/>
      <w:r>
        <w:rPr>
          <w:rFonts w:ascii="Arial" w:hAnsi="Arial" w:cs="Arial"/>
          <w:color w:val="000000"/>
          <w:sz w:val="27"/>
          <w:szCs w:val="27"/>
        </w:rPr>
        <w:t>ок</w:t>
      </w:r>
      <w:proofErr w:type="spellEnd"/>
      <w:r>
        <w:rPr>
          <w:rFonts w:ascii="Arial" w:hAnsi="Arial" w:cs="Arial"/>
          <w:color w:val="000000"/>
          <w:sz w:val="27"/>
          <w:szCs w:val="27"/>
        </w:rPr>
        <w:t>, этот пользователь может пройти дальше».</w:t>
      </w:r>
    </w:p>
    <w:p w:rsidR="00397364" w:rsidRDefault="00397364" w:rsidP="00397364">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Клиентская часть приложения на </w:t>
      </w:r>
      <w:proofErr w:type="spellStart"/>
      <w:r>
        <w:rPr>
          <w:rFonts w:ascii="Arial" w:hAnsi="Arial" w:cs="Arial"/>
          <w:color w:val="000000"/>
          <w:sz w:val="27"/>
          <w:szCs w:val="27"/>
        </w:rPr>
        <w:t>React</w:t>
      </w:r>
      <w:proofErr w:type="spellEnd"/>
      <w:r>
        <w:rPr>
          <w:rFonts w:ascii="Arial" w:hAnsi="Arial" w:cs="Arial"/>
          <w:color w:val="000000"/>
          <w:sz w:val="27"/>
          <w:szCs w:val="27"/>
        </w:rPr>
        <w:t xml:space="preserve"> сохраняет данные в хранилище.</w:t>
      </w:r>
    </w:p>
    <w:p w:rsidR="00397364" w:rsidRDefault="00397364" w:rsidP="00397364">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Пользователь получает доступ к тем страницам приложения, которые доступны для текущего уровня прав.</w:t>
      </w:r>
    </w:p>
    <w:p w:rsidR="00397364" w:rsidRDefault="00397364" w:rsidP="00397364">
      <w:pPr>
        <w:shd w:val="clear" w:color="auto" w:fill="FFFFFF"/>
        <w:spacing w:after="0"/>
        <w:rPr>
          <w:rFonts w:ascii="Arial" w:hAnsi="Arial" w:cs="Arial"/>
          <w:color w:val="000000"/>
          <w:sz w:val="27"/>
          <w:szCs w:val="27"/>
        </w:rPr>
      </w:pPr>
      <w:r>
        <w:rPr>
          <w:rFonts w:ascii="Arial" w:hAnsi="Arial" w:cs="Arial"/>
          <w:color w:val="000000"/>
          <w:sz w:val="27"/>
          <w:szCs w:val="27"/>
        </w:rPr>
        <w:t>Например, чтобы сесть на поезд, нужно показать билет. По такой логике при каждой посадке на поезд пассажир должен предъявлять билет, даже если он едет уже сутки и вышел на остановке за шоколадкой. Так и с приложением: при каждом повторном открытии сайта пользователю нужно заново проходить процесс авторизации.</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Но наверняка вы замечали, что при посещении одной социальной сети вам не приходится снова проходить аутентификацию — повторно вводить почту и пароль при каждом посещении сайта.</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Удобно, когда браузер запоминает, что вы уже вводили данные и заходили на сайт. Это реализуется путём создания </w:t>
      </w:r>
      <w:proofErr w:type="spellStart"/>
      <w:r>
        <w:rPr>
          <w:rFonts w:ascii="Arial" w:hAnsi="Arial" w:cs="Arial"/>
          <w:color w:val="000000"/>
          <w:sz w:val="27"/>
          <w:szCs w:val="27"/>
        </w:rPr>
        <w:t>токена</w:t>
      </w:r>
      <w:proofErr w:type="spellEnd"/>
      <w:r>
        <w:rPr>
          <w:rFonts w:ascii="Arial" w:hAnsi="Arial" w:cs="Arial"/>
          <w:color w:val="000000"/>
          <w:sz w:val="27"/>
          <w:szCs w:val="27"/>
        </w:rPr>
        <w:t xml:space="preserve">. </w:t>
      </w: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можно сравнить с временным пропуском на закрытую парковку. Как только вы подъезжаете к шлагбауму — процесс сканирования пропуска уже запускается. И если с пропуском всё хорошо, шлагбаум сразу же открывается. Вам, как клиенту закрытого паркинга, не приходится делать ничего лишнего — все процессы происходят автоматически.</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Разберём алгоритм авторизации пользователя с использованием </w:t>
      </w:r>
      <w:proofErr w:type="spellStart"/>
      <w:r>
        <w:rPr>
          <w:rFonts w:ascii="Arial" w:hAnsi="Arial" w:cs="Arial"/>
          <w:color w:val="000000"/>
          <w:sz w:val="27"/>
          <w:szCs w:val="27"/>
        </w:rPr>
        <w:t>токена</w:t>
      </w:r>
      <w:proofErr w:type="spellEnd"/>
      <w:r>
        <w:rPr>
          <w:rFonts w:ascii="Arial" w:hAnsi="Arial" w:cs="Arial"/>
          <w:color w:val="000000"/>
          <w:sz w:val="27"/>
          <w:szCs w:val="27"/>
        </w:rPr>
        <w:t>.</w:t>
      </w:r>
    </w:p>
    <w:p w:rsidR="00397364" w:rsidRDefault="00397364" w:rsidP="00397364">
      <w:pPr>
        <w:pStyle w:val="2"/>
        <w:shd w:val="clear" w:color="auto" w:fill="FFFFFF"/>
        <w:rPr>
          <w:rFonts w:ascii="Arial" w:hAnsi="Arial" w:cs="Arial"/>
          <w:color w:val="000000"/>
        </w:rPr>
      </w:pPr>
      <w:r>
        <w:rPr>
          <w:rFonts w:ascii="Arial" w:hAnsi="Arial" w:cs="Arial"/>
          <w:color w:val="000000"/>
        </w:rPr>
        <w:lastRenderedPageBreak/>
        <w:t xml:space="preserve">Авторизация с применением </w:t>
      </w:r>
      <w:proofErr w:type="spellStart"/>
      <w:r>
        <w:rPr>
          <w:rFonts w:ascii="Arial" w:hAnsi="Arial" w:cs="Arial"/>
          <w:color w:val="000000"/>
        </w:rPr>
        <w:t>токена</w:t>
      </w:r>
      <w:proofErr w:type="spellEnd"/>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Мы реализуем аутентификацию так:</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Пользователь входит в аккаунт по почте и паролю.</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Сервер генерирует </w:t>
      </w: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 уникальный набор символов — и отправляет его пользователю.</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сохраняется в браузере пользователя.</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При повторном открытии сайта браузер отправляет </w:t>
      </w: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серверу.</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Сервер проверяет, есть ли </w:t>
      </w: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в запросе и тот ли это </w:t>
      </w:r>
      <w:proofErr w:type="spellStart"/>
      <w:r>
        <w:rPr>
          <w:rFonts w:ascii="Arial" w:hAnsi="Arial" w:cs="Arial"/>
          <w:color w:val="000000"/>
          <w:sz w:val="27"/>
          <w:szCs w:val="27"/>
        </w:rPr>
        <w:t>токен</w:t>
      </w:r>
      <w:proofErr w:type="spellEnd"/>
      <w:r>
        <w:rPr>
          <w:rFonts w:ascii="Arial" w:hAnsi="Arial" w:cs="Arial"/>
          <w:color w:val="000000"/>
          <w:sz w:val="27"/>
          <w:szCs w:val="27"/>
        </w:rPr>
        <w:t>, что был выдан пользователю раньше.</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Если проверка прошла успешно, пользователь авторизуется, иначе — получает сообщение об ошибке.</w:t>
      </w:r>
    </w:p>
    <w:p w:rsidR="00397364" w:rsidRDefault="00397364" w:rsidP="00397364">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Когда пользователь выходит из системы, браузер удаляет </w:t>
      </w: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из памяти. После этого нужно заново входить в систему по почте и паролю.</w:t>
      </w:r>
    </w:p>
    <w:p w:rsidR="00397364" w:rsidRDefault="00397364" w:rsidP="00397364">
      <w:pPr>
        <w:shd w:val="clear" w:color="auto" w:fill="FFFFFF"/>
        <w:spacing w:after="0"/>
        <w:rPr>
          <w:rFonts w:ascii="Arial" w:hAnsi="Arial" w:cs="Arial"/>
          <w:color w:val="000000"/>
          <w:sz w:val="27"/>
          <w:szCs w:val="27"/>
        </w:rPr>
      </w:pPr>
      <w:r>
        <w:rPr>
          <w:rFonts w:ascii="Arial" w:hAnsi="Arial" w:cs="Arial"/>
          <w:color w:val="000000"/>
          <w:sz w:val="27"/>
          <w:szCs w:val="27"/>
        </w:rPr>
        <w:t xml:space="preserve">Весь алгоритм построен на формировании </w:t>
      </w:r>
      <w:proofErr w:type="spellStart"/>
      <w:r>
        <w:rPr>
          <w:rFonts w:ascii="Arial" w:hAnsi="Arial" w:cs="Arial"/>
          <w:color w:val="000000"/>
          <w:sz w:val="27"/>
          <w:szCs w:val="27"/>
        </w:rPr>
        <w:t>токена</w:t>
      </w:r>
      <w:proofErr w:type="spellEnd"/>
      <w:r>
        <w:rPr>
          <w:rFonts w:ascii="Arial" w:hAnsi="Arial" w:cs="Arial"/>
          <w:color w:val="000000"/>
          <w:sz w:val="27"/>
          <w:szCs w:val="27"/>
        </w:rPr>
        <w:t>. Рассмотрим, что он собой представляет.</w:t>
      </w:r>
    </w:p>
    <w:p w:rsidR="00397364" w:rsidRDefault="00397364" w:rsidP="00397364">
      <w:pPr>
        <w:pStyle w:val="2"/>
        <w:shd w:val="clear" w:color="auto" w:fill="FFFFFF"/>
        <w:rPr>
          <w:rFonts w:ascii="Arial" w:hAnsi="Arial" w:cs="Arial"/>
          <w:color w:val="000000"/>
        </w:rPr>
      </w:pPr>
      <w:r>
        <w:rPr>
          <w:rFonts w:ascii="Arial" w:hAnsi="Arial" w:cs="Arial"/>
          <w:color w:val="000000"/>
        </w:rPr>
        <w:t xml:space="preserve">Структура </w:t>
      </w:r>
      <w:proofErr w:type="spellStart"/>
      <w:r>
        <w:rPr>
          <w:rFonts w:ascii="Arial" w:hAnsi="Arial" w:cs="Arial"/>
          <w:color w:val="000000"/>
        </w:rPr>
        <w:t>токена</w:t>
      </w:r>
      <w:proofErr w:type="spellEnd"/>
    </w:p>
    <w:p w:rsidR="00397364" w:rsidRDefault="00397364" w:rsidP="00397364">
      <w:pPr>
        <w:shd w:val="clear" w:color="auto" w:fill="FFFFFF"/>
        <w:rPr>
          <w:rFonts w:ascii="Arial" w:hAnsi="Arial" w:cs="Arial"/>
          <w:color w:val="000000"/>
          <w:sz w:val="27"/>
          <w:szCs w:val="27"/>
        </w:rPr>
      </w:pP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 набор символов, сгенерированный согласно структуре и правилам. Эти структура и правила определяют стандарт создания </w:t>
      </w:r>
      <w:proofErr w:type="spellStart"/>
      <w:r>
        <w:rPr>
          <w:rFonts w:ascii="Arial" w:hAnsi="Arial" w:cs="Arial"/>
          <w:color w:val="000000"/>
          <w:sz w:val="27"/>
          <w:szCs w:val="27"/>
        </w:rPr>
        <w:t>токена</w:t>
      </w:r>
      <w:proofErr w:type="spellEnd"/>
      <w:r>
        <w:rPr>
          <w:rFonts w:ascii="Arial" w:hAnsi="Arial" w:cs="Arial"/>
          <w:color w:val="000000"/>
          <w:sz w:val="27"/>
          <w:szCs w:val="27"/>
        </w:rPr>
        <w:t xml:space="preserve">. Мы будем пользоваться стандартом JWT (JSON </w:t>
      </w:r>
      <w:proofErr w:type="spellStart"/>
      <w:r>
        <w:rPr>
          <w:rFonts w:ascii="Arial" w:hAnsi="Arial" w:cs="Arial"/>
          <w:color w:val="000000"/>
          <w:sz w:val="27"/>
          <w:szCs w:val="27"/>
        </w:rPr>
        <w:t>Web</w:t>
      </w:r>
      <w:proofErr w:type="spellEnd"/>
      <w:r>
        <w:rPr>
          <w:rFonts w:ascii="Arial" w:hAnsi="Arial" w:cs="Arial"/>
          <w:color w:val="000000"/>
          <w:sz w:val="27"/>
          <w:szCs w:val="27"/>
        </w:rPr>
        <w:t xml:space="preserve"> </w:t>
      </w:r>
      <w:proofErr w:type="spellStart"/>
      <w:r>
        <w:rPr>
          <w:rFonts w:ascii="Arial" w:hAnsi="Arial" w:cs="Arial"/>
          <w:color w:val="000000"/>
          <w:sz w:val="27"/>
          <w:szCs w:val="27"/>
        </w:rPr>
        <w:t>Token</w:t>
      </w:r>
      <w:proofErr w:type="spellEnd"/>
      <w:r>
        <w:rPr>
          <w:rFonts w:ascii="Arial" w:hAnsi="Arial" w:cs="Arial"/>
          <w:color w:val="000000"/>
          <w:sz w:val="27"/>
          <w:szCs w:val="27"/>
        </w:rPr>
        <w:t>).</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JWT основан на стандарте JSON. </w:t>
      </w:r>
      <w:proofErr w:type="spellStart"/>
      <w:r>
        <w:rPr>
          <w:rFonts w:ascii="Arial" w:hAnsi="Arial" w:cs="Arial"/>
          <w:color w:val="000000"/>
          <w:sz w:val="27"/>
          <w:szCs w:val="27"/>
        </w:rPr>
        <w:t>Токен</w:t>
      </w:r>
      <w:proofErr w:type="spellEnd"/>
      <w:r>
        <w:rPr>
          <w:rFonts w:ascii="Arial" w:hAnsi="Arial" w:cs="Arial"/>
          <w:color w:val="000000"/>
          <w:sz w:val="27"/>
          <w:szCs w:val="27"/>
        </w:rPr>
        <w:t>, созданный по этому стандарту, состоит из трёх частей, каждая несёт в себе определённую информацию:</w:t>
      </w:r>
    </w:p>
    <w:p w:rsidR="00397364" w:rsidRDefault="00397364" w:rsidP="00397364">
      <w:pPr>
        <w:numPr>
          <w:ilvl w:val="0"/>
          <w:numId w:val="4"/>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header</w:t>
      </w:r>
      <w:proofErr w:type="spellEnd"/>
      <w:r>
        <w:rPr>
          <w:rFonts w:ascii="Arial" w:hAnsi="Arial" w:cs="Arial"/>
          <w:color w:val="000000"/>
          <w:sz w:val="27"/>
          <w:szCs w:val="27"/>
        </w:rPr>
        <w:t xml:space="preserve"> (англ. «шапка») содержит служебную информацию;</w:t>
      </w:r>
    </w:p>
    <w:p w:rsidR="00397364" w:rsidRDefault="00397364" w:rsidP="00397364">
      <w:pPr>
        <w:numPr>
          <w:ilvl w:val="0"/>
          <w:numId w:val="4"/>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payload</w:t>
      </w:r>
      <w:proofErr w:type="spellEnd"/>
      <w:r>
        <w:rPr>
          <w:rFonts w:ascii="Arial" w:hAnsi="Arial" w:cs="Arial"/>
          <w:color w:val="000000"/>
          <w:sz w:val="27"/>
          <w:szCs w:val="27"/>
        </w:rPr>
        <w:t xml:space="preserve"> (англ. «полезная нагрузка») — данные, которые </w:t>
      </w:r>
      <w:proofErr w:type="spellStart"/>
      <w:r>
        <w:rPr>
          <w:rFonts w:ascii="Arial" w:hAnsi="Arial" w:cs="Arial"/>
          <w:color w:val="000000"/>
          <w:sz w:val="27"/>
          <w:szCs w:val="27"/>
        </w:rPr>
        <w:t>токен</w:t>
      </w:r>
      <w:proofErr w:type="spellEnd"/>
      <w:r>
        <w:rPr>
          <w:rFonts w:ascii="Arial" w:hAnsi="Arial" w:cs="Arial"/>
          <w:color w:val="000000"/>
          <w:sz w:val="27"/>
          <w:szCs w:val="27"/>
        </w:rPr>
        <w:t xml:space="preserve"> несёт в себе;</w:t>
      </w:r>
    </w:p>
    <w:p w:rsidR="00397364" w:rsidRDefault="00397364" w:rsidP="00397364">
      <w:pPr>
        <w:numPr>
          <w:ilvl w:val="0"/>
          <w:numId w:val="4"/>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signature</w:t>
      </w:r>
      <w:proofErr w:type="spellEnd"/>
      <w:r>
        <w:rPr>
          <w:rFonts w:ascii="Arial" w:hAnsi="Arial" w:cs="Arial"/>
          <w:color w:val="000000"/>
          <w:sz w:val="27"/>
          <w:szCs w:val="27"/>
        </w:rPr>
        <w:t xml:space="preserve"> (англ. «подпись») — подпись, которая предотвращает подмену информации в </w:t>
      </w:r>
      <w:proofErr w:type="spellStart"/>
      <w:r>
        <w:rPr>
          <w:rFonts w:ascii="Arial" w:hAnsi="Arial" w:cs="Arial"/>
          <w:color w:val="000000"/>
          <w:sz w:val="27"/>
          <w:szCs w:val="27"/>
        </w:rPr>
        <w:t>токене</w:t>
      </w:r>
      <w:proofErr w:type="spellEnd"/>
      <w:r>
        <w:rPr>
          <w:rFonts w:ascii="Arial" w:hAnsi="Arial" w:cs="Arial"/>
          <w:color w:val="000000"/>
          <w:sz w:val="27"/>
          <w:szCs w:val="27"/>
        </w:rPr>
        <w:t>.</w:t>
      </w:r>
    </w:p>
    <w:p w:rsidR="00397364" w:rsidRDefault="00397364" w:rsidP="00397364">
      <w:pPr>
        <w:shd w:val="clear" w:color="auto" w:fill="FFFFFF"/>
        <w:spacing w:after="0"/>
        <w:rPr>
          <w:rFonts w:ascii="Arial" w:hAnsi="Arial" w:cs="Arial"/>
          <w:color w:val="000000"/>
          <w:sz w:val="27"/>
          <w:szCs w:val="27"/>
        </w:rPr>
      </w:pPr>
      <w:r>
        <w:rPr>
          <w:rFonts w:ascii="Arial" w:hAnsi="Arial" w:cs="Arial"/>
          <w:color w:val="000000"/>
          <w:sz w:val="27"/>
          <w:szCs w:val="27"/>
        </w:rPr>
        <w:t>Эти три части разделены точками:</w:t>
      </w:r>
    </w:p>
    <w:p w:rsidR="00397364" w:rsidRDefault="00397364" w:rsidP="00397364">
      <w:pPr>
        <w:shd w:val="clear" w:color="auto" w:fill="FFFFFF"/>
        <w:rPr>
          <w:rFonts w:ascii="Arial" w:hAnsi="Arial" w:cs="Arial"/>
          <w:color w:val="000000"/>
          <w:sz w:val="27"/>
          <w:szCs w:val="27"/>
        </w:rPr>
      </w:pPr>
      <w:r>
        <w:rPr>
          <w:rFonts w:ascii="Arial" w:hAnsi="Arial" w:cs="Arial"/>
          <w:noProof/>
          <w:color w:val="000000"/>
          <w:sz w:val="27"/>
          <w:szCs w:val="27"/>
          <w:lang w:eastAsia="ru-RU"/>
        </w:rPr>
        <w:lastRenderedPageBreak/>
        <w:drawing>
          <wp:inline distT="0" distB="0" distL="0" distR="0">
            <wp:extent cx="14877415" cy="3430905"/>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77415" cy="3430905"/>
                    </a:xfrm>
                    <a:prstGeom prst="rect">
                      <a:avLst/>
                    </a:prstGeom>
                    <a:noFill/>
                    <a:ln>
                      <a:noFill/>
                    </a:ln>
                  </pic:spPr>
                </pic:pic>
              </a:graphicData>
            </a:graphic>
          </wp:inline>
        </w:drawing>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Разберём каждую из них подробнее.</w:t>
      </w:r>
    </w:p>
    <w:p w:rsidR="00397364" w:rsidRDefault="00397364" w:rsidP="00397364">
      <w:pPr>
        <w:pStyle w:val="3"/>
        <w:shd w:val="clear" w:color="auto" w:fill="FFFFFF"/>
        <w:rPr>
          <w:rFonts w:ascii="Arial" w:hAnsi="Arial" w:cs="Arial"/>
          <w:color w:val="000000"/>
          <w:sz w:val="27"/>
          <w:szCs w:val="27"/>
        </w:rPr>
      </w:pPr>
      <w:proofErr w:type="spellStart"/>
      <w:r>
        <w:rPr>
          <w:rFonts w:ascii="Arial" w:hAnsi="Arial" w:cs="Arial"/>
          <w:color w:val="000000"/>
        </w:rPr>
        <w:t>Header</w:t>
      </w:r>
      <w:proofErr w:type="spellEnd"/>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Хедер, как правило, содержит два поля:</w:t>
      </w:r>
    </w:p>
    <w:p w:rsidR="00397364" w:rsidRDefault="00397364" w:rsidP="00397364">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тип </w:t>
      </w:r>
      <w:proofErr w:type="spellStart"/>
      <w:r>
        <w:rPr>
          <w:rFonts w:ascii="Arial" w:hAnsi="Arial" w:cs="Arial"/>
          <w:color w:val="000000"/>
          <w:sz w:val="27"/>
          <w:szCs w:val="27"/>
        </w:rPr>
        <w:t>токена</w:t>
      </w:r>
      <w:proofErr w:type="spellEnd"/>
      <w:r>
        <w:rPr>
          <w:rFonts w:ascii="Arial" w:hAnsi="Arial" w:cs="Arial"/>
          <w:color w:val="000000"/>
          <w:sz w:val="27"/>
          <w:szCs w:val="27"/>
        </w:rPr>
        <w:t xml:space="preserve"> (строка </w:t>
      </w:r>
      <w:r>
        <w:rPr>
          <w:rStyle w:val="HTML"/>
          <w:rFonts w:ascii="Consolas" w:eastAsiaTheme="minorHAnsi" w:hAnsi="Consolas"/>
          <w:color w:val="383A42"/>
          <w:shd w:val="clear" w:color="auto" w:fill="F7F9FC"/>
        </w:rPr>
        <w:t>"JWT"</w:t>
      </w:r>
      <w:r>
        <w:rPr>
          <w:rFonts w:ascii="Arial" w:hAnsi="Arial" w:cs="Arial"/>
          <w:color w:val="000000"/>
          <w:sz w:val="27"/>
          <w:szCs w:val="27"/>
        </w:rPr>
        <w:t>);</w:t>
      </w:r>
    </w:p>
    <w:p w:rsidR="00397364" w:rsidRDefault="00397364" w:rsidP="00397364">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алгоритм создания подписи (обычно применяется алгоритм HMAC SHA256 или RSA):</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JSX</w:t>
      </w:r>
      <w:proofErr w:type="spellEnd"/>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alg</w:t>
      </w:r>
      <w:proofErr w:type="spellEnd"/>
      <w:r>
        <w:rPr>
          <w:rStyle w:val="HTML"/>
          <w:rFonts w:ascii="Consolas" w:hAnsi="Consolas"/>
          <w:color w:val="383A42"/>
          <w:sz w:val="21"/>
          <w:szCs w:val="21"/>
        </w:rPr>
        <w:t>": "HS256",</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typ</w:t>
      </w:r>
      <w:proofErr w:type="spellEnd"/>
      <w:r>
        <w:rPr>
          <w:rStyle w:val="HTML"/>
          <w:rFonts w:ascii="Consolas" w:hAnsi="Consolas"/>
          <w:color w:val="383A42"/>
          <w:sz w:val="21"/>
          <w:szCs w:val="21"/>
        </w:rPr>
        <w:t>": "JWT"</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
          <w:rFonts w:ascii="Consolas" w:hAnsi="Consolas"/>
          <w:color w:val="383A42"/>
          <w:sz w:val="21"/>
          <w:szCs w:val="21"/>
        </w:rPr>
        <w:t xml:space="preserve">   </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Полученный JSON-объект кодируется в строку распространённым алгоритмом Base64Url. Это первая часть </w:t>
      </w:r>
      <w:proofErr w:type="spellStart"/>
      <w:r>
        <w:rPr>
          <w:rFonts w:ascii="Arial" w:hAnsi="Arial" w:cs="Arial"/>
          <w:color w:val="000000"/>
          <w:sz w:val="27"/>
          <w:szCs w:val="27"/>
        </w:rPr>
        <w:t>токена</w:t>
      </w:r>
      <w:proofErr w:type="spellEnd"/>
      <w:r>
        <w:rPr>
          <w:rFonts w:ascii="Arial" w:hAnsi="Arial" w:cs="Arial"/>
          <w:color w:val="000000"/>
          <w:sz w:val="27"/>
          <w:szCs w:val="27"/>
        </w:rPr>
        <w:t>.</w:t>
      </w:r>
    </w:p>
    <w:p w:rsidR="00397364" w:rsidRDefault="00397364" w:rsidP="00397364">
      <w:pPr>
        <w:pStyle w:val="3"/>
        <w:shd w:val="clear" w:color="auto" w:fill="FFFFFF"/>
        <w:rPr>
          <w:rFonts w:ascii="Arial" w:hAnsi="Arial" w:cs="Arial"/>
          <w:color w:val="000000"/>
          <w:sz w:val="27"/>
          <w:szCs w:val="27"/>
        </w:rPr>
      </w:pPr>
      <w:proofErr w:type="spellStart"/>
      <w:r>
        <w:rPr>
          <w:rFonts w:ascii="Arial" w:hAnsi="Arial" w:cs="Arial"/>
          <w:color w:val="000000"/>
        </w:rPr>
        <w:t>Payload</w:t>
      </w:r>
      <w:proofErr w:type="spellEnd"/>
    </w:p>
    <w:p w:rsidR="00397364" w:rsidRDefault="00397364" w:rsidP="00397364">
      <w:pPr>
        <w:shd w:val="clear" w:color="auto" w:fill="FFFFFF"/>
        <w:rPr>
          <w:rFonts w:ascii="Arial" w:hAnsi="Arial" w:cs="Arial"/>
          <w:color w:val="000000"/>
          <w:sz w:val="27"/>
          <w:szCs w:val="27"/>
        </w:rPr>
      </w:pPr>
      <w:proofErr w:type="spellStart"/>
      <w:r>
        <w:rPr>
          <w:rFonts w:ascii="Arial" w:hAnsi="Arial" w:cs="Arial"/>
          <w:color w:val="000000"/>
          <w:sz w:val="27"/>
          <w:szCs w:val="27"/>
        </w:rPr>
        <w:t>Пейлоуд</w:t>
      </w:r>
      <w:proofErr w:type="spellEnd"/>
      <w:r>
        <w:rPr>
          <w:rFonts w:ascii="Arial" w:hAnsi="Arial" w:cs="Arial"/>
          <w:color w:val="000000"/>
          <w:sz w:val="27"/>
          <w:szCs w:val="27"/>
        </w:rPr>
        <w:t xml:space="preserve"> содержит саму информацию, которая была закодирована. В нашем случае это информация о пользователе:</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JSX</w:t>
      </w:r>
      <w:proofErr w:type="spellEnd"/>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name</w:t>
      </w:r>
      <w:proofErr w:type="spellEnd"/>
      <w:r>
        <w:rPr>
          <w:rStyle w:val="HTML"/>
          <w:rFonts w:ascii="Consolas" w:hAnsi="Consolas"/>
          <w:color w:val="383A42"/>
          <w:sz w:val="21"/>
          <w:szCs w:val="21"/>
        </w:rPr>
        <w:t>": "Стас Басов",</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"_</w:t>
      </w:r>
      <w:proofErr w:type="spellStart"/>
      <w:r>
        <w:rPr>
          <w:rStyle w:val="HTML"/>
          <w:rFonts w:ascii="Consolas" w:hAnsi="Consolas"/>
          <w:color w:val="383A42"/>
          <w:sz w:val="21"/>
          <w:szCs w:val="21"/>
        </w:rPr>
        <w:t>id</w:t>
      </w:r>
      <w:proofErr w:type="spellEnd"/>
      <w:r>
        <w:rPr>
          <w:rStyle w:val="HTML"/>
          <w:rFonts w:ascii="Consolas" w:hAnsi="Consolas"/>
          <w:color w:val="383A42"/>
          <w:sz w:val="21"/>
          <w:szCs w:val="21"/>
        </w:rPr>
        <w:t>": "39dow8ak8402jf23u4do057s"</w:t>
      </w:r>
    </w:p>
    <w:p w:rsidR="00397364" w:rsidRDefault="00397364" w:rsidP="00397364">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Аналогично хедеру, </w:t>
      </w:r>
      <w:proofErr w:type="spellStart"/>
      <w:r>
        <w:rPr>
          <w:rFonts w:ascii="Arial" w:hAnsi="Arial" w:cs="Arial"/>
          <w:color w:val="000000"/>
          <w:sz w:val="27"/>
          <w:szCs w:val="27"/>
        </w:rPr>
        <w:t>пейлоуд</w:t>
      </w:r>
      <w:proofErr w:type="spellEnd"/>
      <w:r>
        <w:rPr>
          <w:rFonts w:ascii="Arial" w:hAnsi="Arial" w:cs="Arial"/>
          <w:color w:val="000000"/>
          <w:sz w:val="27"/>
          <w:szCs w:val="27"/>
        </w:rPr>
        <w:t xml:space="preserve"> кодируется в строку. Получаем вторую часть </w:t>
      </w:r>
      <w:proofErr w:type="spellStart"/>
      <w:r>
        <w:rPr>
          <w:rFonts w:ascii="Arial" w:hAnsi="Arial" w:cs="Arial"/>
          <w:color w:val="000000"/>
          <w:sz w:val="27"/>
          <w:szCs w:val="27"/>
        </w:rPr>
        <w:t>токена</w:t>
      </w:r>
      <w:proofErr w:type="spellEnd"/>
      <w:r>
        <w:rPr>
          <w:rFonts w:ascii="Arial" w:hAnsi="Arial" w:cs="Arial"/>
          <w:color w:val="000000"/>
          <w:sz w:val="27"/>
          <w:szCs w:val="27"/>
        </w:rPr>
        <w:t>.</w:t>
      </w:r>
    </w:p>
    <w:p w:rsidR="00397364" w:rsidRDefault="00397364" w:rsidP="00397364">
      <w:pPr>
        <w:pStyle w:val="3"/>
        <w:shd w:val="clear" w:color="auto" w:fill="FFFFFF"/>
        <w:rPr>
          <w:rFonts w:ascii="Arial" w:hAnsi="Arial" w:cs="Arial"/>
          <w:color w:val="000000"/>
          <w:sz w:val="27"/>
          <w:szCs w:val="27"/>
        </w:rPr>
      </w:pPr>
      <w:proofErr w:type="spellStart"/>
      <w:r>
        <w:rPr>
          <w:rFonts w:ascii="Arial" w:hAnsi="Arial" w:cs="Arial"/>
          <w:color w:val="000000"/>
        </w:rPr>
        <w:lastRenderedPageBreak/>
        <w:t>Signature</w:t>
      </w:r>
      <w:proofErr w:type="spellEnd"/>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Подпись гарантирует, что содержимое хедера и </w:t>
      </w:r>
      <w:proofErr w:type="spellStart"/>
      <w:r>
        <w:rPr>
          <w:rFonts w:ascii="Arial" w:hAnsi="Arial" w:cs="Arial"/>
          <w:color w:val="000000"/>
          <w:sz w:val="27"/>
          <w:szCs w:val="27"/>
        </w:rPr>
        <w:t>пейлоуда</w:t>
      </w:r>
      <w:proofErr w:type="spellEnd"/>
      <w:r>
        <w:rPr>
          <w:rFonts w:ascii="Arial" w:hAnsi="Arial" w:cs="Arial"/>
          <w:color w:val="000000"/>
          <w:sz w:val="27"/>
          <w:szCs w:val="27"/>
        </w:rPr>
        <w:t xml:space="preserve"> не изменились после создания </w:t>
      </w:r>
      <w:proofErr w:type="spellStart"/>
      <w:r>
        <w:rPr>
          <w:rFonts w:ascii="Arial" w:hAnsi="Arial" w:cs="Arial"/>
          <w:color w:val="000000"/>
          <w:sz w:val="27"/>
          <w:szCs w:val="27"/>
        </w:rPr>
        <w:t>токена</w:t>
      </w:r>
      <w:proofErr w:type="spellEnd"/>
      <w:r>
        <w:rPr>
          <w:rFonts w:ascii="Arial" w:hAnsi="Arial" w:cs="Arial"/>
          <w:color w:val="000000"/>
          <w:sz w:val="27"/>
          <w:szCs w:val="27"/>
        </w:rPr>
        <w:t xml:space="preserve">. Специальный алгоритм высчитывает подпись, исходя из содержимого хедера и </w:t>
      </w:r>
      <w:proofErr w:type="spellStart"/>
      <w:r>
        <w:rPr>
          <w:rFonts w:ascii="Arial" w:hAnsi="Arial" w:cs="Arial"/>
          <w:color w:val="000000"/>
          <w:sz w:val="27"/>
          <w:szCs w:val="27"/>
        </w:rPr>
        <w:t>пейлоуда</w:t>
      </w:r>
      <w:proofErr w:type="spellEnd"/>
      <w:r>
        <w:rPr>
          <w:rFonts w:ascii="Arial" w:hAnsi="Arial" w:cs="Arial"/>
          <w:color w:val="000000"/>
          <w:sz w:val="27"/>
          <w:szCs w:val="27"/>
        </w:rPr>
        <w:t>. Также алгоритм использует секретный ключ, который известен только серверу.</w:t>
      </w:r>
    </w:p>
    <w:p w:rsidR="00397364" w:rsidRDefault="00397364" w:rsidP="00397364">
      <w:pPr>
        <w:shd w:val="clear" w:color="auto" w:fill="FFFFFF"/>
        <w:rPr>
          <w:rFonts w:ascii="Arial" w:hAnsi="Arial" w:cs="Arial"/>
          <w:color w:val="000000"/>
          <w:sz w:val="27"/>
          <w:szCs w:val="27"/>
        </w:rPr>
      </w:pPr>
      <w:r>
        <w:rPr>
          <w:rFonts w:ascii="Arial" w:hAnsi="Arial" w:cs="Arial"/>
          <w:color w:val="000000"/>
          <w:sz w:val="27"/>
          <w:szCs w:val="27"/>
        </w:rPr>
        <w:t xml:space="preserve">Теперь вы знаете о структуре </w:t>
      </w:r>
      <w:proofErr w:type="spellStart"/>
      <w:r>
        <w:rPr>
          <w:rFonts w:ascii="Arial" w:hAnsi="Arial" w:cs="Arial"/>
          <w:color w:val="000000"/>
          <w:sz w:val="27"/>
          <w:szCs w:val="27"/>
        </w:rPr>
        <w:t>токена</w:t>
      </w:r>
      <w:proofErr w:type="spellEnd"/>
      <w:r>
        <w:rPr>
          <w:rFonts w:ascii="Arial" w:hAnsi="Arial" w:cs="Arial"/>
          <w:color w:val="000000"/>
          <w:sz w:val="27"/>
          <w:szCs w:val="27"/>
        </w:rPr>
        <w:t xml:space="preserve"> и алгоритме работы с ним. Пока этого достаточно. В следующих уроках разберём, как сохранять данные о пользователе в глобальное состояние, взаимодействовать с </w:t>
      </w:r>
      <w:proofErr w:type="spellStart"/>
      <w:r>
        <w:rPr>
          <w:rFonts w:ascii="Arial" w:hAnsi="Arial" w:cs="Arial"/>
          <w:color w:val="000000"/>
          <w:sz w:val="27"/>
          <w:szCs w:val="27"/>
        </w:rPr>
        <w:t>токеном</w:t>
      </w:r>
      <w:proofErr w:type="spellEnd"/>
      <w:r>
        <w:rPr>
          <w:rFonts w:ascii="Arial" w:hAnsi="Arial" w:cs="Arial"/>
          <w:color w:val="000000"/>
          <w:sz w:val="27"/>
          <w:szCs w:val="27"/>
        </w:rPr>
        <w:t xml:space="preserve"> и сохранять его в браузере.</w:t>
      </w:r>
    </w:p>
    <w:p w:rsidR="0057247E" w:rsidRDefault="0057247E" w:rsidP="0057247E">
      <w:pPr>
        <w:pStyle w:val="1"/>
      </w:pPr>
      <w:r>
        <w:t>Авторизация доступа с помощью сессий</w:t>
      </w:r>
    </w:p>
    <w:p w:rsidR="0057247E" w:rsidRDefault="0057247E" w:rsidP="0057247E">
      <w:r>
        <w:t xml:space="preserve">Из предыдущих уроков вы узнали, как работает авторизация с помощью </w:t>
      </w:r>
      <w:proofErr w:type="spellStart"/>
      <w:r>
        <w:t>токенов</w:t>
      </w:r>
      <w:proofErr w:type="spellEnd"/>
      <w:r>
        <w:t xml:space="preserve">. Это наиболее современный способ, который часто применяется в проектах. Но авторизация с помощью </w:t>
      </w:r>
      <w:proofErr w:type="spellStart"/>
      <w:r>
        <w:t>токенов</w:t>
      </w:r>
      <w:proofErr w:type="spellEnd"/>
      <w:r>
        <w:t xml:space="preserve"> — не единственный механизм: некоторые компании по-прежнему используют немного устаревшую авторизацию через сессии. В этом уроке подробнее расскажем про такой механизм, чтобы вы не растерялись, если столкнётесь с ним на практике.</w:t>
      </w:r>
    </w:p>
    <w:p w:rsidR="0057247E" w:rsidRDefault="0057247E" w:rsidP="0057247E">
      <w:pPr>
        <w:pStyle w:val="2"/>
      </w:pPr>
      <w:r>
        <w:t>Что такое сессия</w:t>
      </w:r>
    </w:p>
    <w:p w:rsidR="0057247E" w:rsidRDefault="0057247E" w:rsidP="0057247E">
      <w:r>
        <w:t xml:space="preserve">Во времена, когда клиентские приложения представляли собой статичный HTML и формы, отправка которых перезагружала страницу, пользователи уже хотели, чтобы приложения их узнавали. Для этого использовали сессии. Сессия — файл, или </w:t>
      </w:r>
      <w:proofErr w:type="spellStart"/>
      <w:r>
        <w:t>in-memory</w:t>
      </w:r>
      <w:proofErr w:type="spellEnd"/>
      <w:r>
        <w:t xml:space="preserve"> база данных, которая хранит уникальный идентификатор пользователя и опционально дополнительную информацию (</w:t>
      </w:r>
      <w:proofErr w:type="spellStart"/>
      <w:r>
        <w:t>email</w:t>
      </w:r>
      <w:proofErr w:type="spellEnd"/>
      <w:r>
        <w:t xml:space="preserve">, последний визит и другое). Файл с сессиями хранится на сервере и очищается по правилам, установленным на сервере, </w:t>
      </w:r>
      <w:proofErr w:type="gramStart"/>
      <w:r>
        <w:t>например</w:t>
      </w:r>
      <w:proofErr w:type="gramEnd"/>
      <w:r>
        <w:t xml:space="preserve"> раз в год или раз в 15 минут. Частота очистки сессий зависит от требований к безопасности. К примеру, в банковских приложениях сессии редко «живут» дольше 15 минут.</w:t>
      </w:r>
    </w:p>
    <w:p w:rsidR="0057247E" w:rsidRDefault="0057247E" w:rsidP="0057247E">
      <w:pPr>
        <w:pStyle w:val="2"/>
      </w:pPr>
      <w:r>
        <w:t>Как происходит авторизация и идентификация</w:t>
      </w:r>
    </w:p>
    <w:p w:rsidR="0057247E" w:rsidRDefault="0057247E" w:rsidP="0057247E">
      <w:r>
        <w:t xml:space="preserve">Когда сервер получает от клиента корректные </w:t>
      </w:r>
      <w:proofErr w:type="spellStart"/>
      <w:r>
        <w:t>авторизационные</w:t>
      </w:r>
      <w:proofErr w:type="spellEnd"/>
      <w:r>
        <w:t xml:space="preserve"> данные, </w:t>
      </w:r>
      <w:proofErr w:type="gramStart"/>
      <w:r>
        <w:t>например</w:t>
      </w:r>
      <w:proofErr w:type="gramEnd"/>
      <w:r>
        <w:t xml:space="preserve"> логин и пароль, он создаёт запись в сессии. В ответ на запрос авторизации сервер устанавливает специальный заголовок — </w:t>
      </w:r>
      <w:proofErr w:type="spellStart"/>
      <w:r>
        <w:rPr>
          <w:rStyle w:val="HTML"/>
          <w:rFonts w:ascii="Consolas" w:eastAsiaTheme="minorHAnsi" w:hAnsi="Consolas"/>
          <w:color w:val="383A42"/>
          <w:sz w:val="19"/>
          <w:szCs w:val="19"/>
          <w:shd w:val="clear" w:color="auto" w:fill="F7F9FC"/>
        </w:rPr>
        <w:t>Set-Cookie</w:t>
      </w:r>
      <w:proofErr w:type="spellEnd"/>
      <w:r>
        <w:t xml:space="preserve">. Он несёт в себе уникальный идентификатор, который обычно состоит из 32 символов, </w:t>
      </w:r>
      <w:proofErr w:type="gramStart"/>
      <w:r>
        <w:t>например</w:t>
      </w:r>
      <w:proofErr w:type="gramEnd"/>
      <w:r>
        <w:t> </w:t>
      </w:r>
      <w:r>
        <w:rPr>
          <w:rStyle w:val="HTML"/>
          <w:rFonts w:ascii="Consolas" w:eastAsiaTheme="minorHAnsi" w:hAnsi="Consolas"/>
          <w:color w:val="383A42"/>
          <w:sz w:val="19"/>
          <w:szCs w:val="19"/>
          <w:shd w:val="clear" w:color="auto" w:fill="F7F9FC"/>
        </w:rPr>
        <w:t>ac4f4a45bdc853434d95dcaffb1c1824</w:t>
      </w:r>
      <w:r>
        <w:t xml:space="preserve">. Благодаря этому заголовку в клиентский браузер помещается </w:t>
      </w:r>
      <w:proofErr w:type="spellStart"/>
      <w:r>
        <w:t>кука</w:t>
      </w:r>
      <w:proofErr w:type="spellEnd"/>
      <w:r>
        <w:t xml:space="preserve">. Кука, в свою очередь, автоматически прикрепляется к заголовкам запроса при каждом обращении к серверу. Сервер же проверяет наличие сессии с указанным идентификатором </w:t>
      </w:r>
      <w:proofErr w:type="gramStart"/>
      <w:r>
        <w:t>и</w:t>
      </w:r>
      <w:proofErr w:type="gramEnd"/>
      <w:r>
        <w:t xml:space="preserve"> если находит, считает пользователя авторизованным.</w:t>
      </w:r>
    </w:p>
    <w:p w:rsidR="0057247E" w:rsidRDefault="0057247E" w:rsidP="0057247E">
      <w:r>
        <w:t xml:space="preserve">Такой тип авторизации подойдёт для приложения, которое работает только в браузере, с минимальной </w:t>
      </w:r>
      <w:proofErr w:type="spellStart"/>
      <w:r>
        <w:t>микросервисной</w:t>
      </w:r>
      <w:proofErr w:type="spellEnd"/>
      <w:r>
        <w:t xml:space="preserve"> архитектурой.</w:t>
      </w:r>
    </w:p>
    <w:p w:rsidR="0057247E" w:rsidRDefault="0057247E" w:rsidP="0057247E">
      <w:r>
        <w:t xml:space="preserve">Да. В современном мире </w:t>
      </w:r>
      <w:proofErr w:type="spellStart"/>
      <w:r>
        <w:t>микросервисы</w:t>
      </w:r>
      <w:proofErr w:type="spellEnd"/>
      <w:r>
        <w:t xml:space="preserve"> победили монолитные системы. Это значит, что пользователь видит в браузере единое приложение, которое состоит из чата, ленты новостей, поиска и </w:t>
      </w:r>
      <w:proofErr w:type="spellStart"/>
      <w:r>
        <w:t>плейлиста</w:t>
      </w:r>
      <w:proofErr w:type="spellEnd"/>
      <w:r>
        <w:t xml:space="preserve">. Со стороны </w:t>
      </w:r>
      <w:proofErr w:type="spellStart"/>
      <w:r>
        <w:t>бэкенда</w:t>
      </w:r>
      <w:proofErr w:type="spellEnd"/>
      <w:r>
        <w:t xml:space="preserve"> это — целый зоопарк технологий и сервисов. Из-за того, что сессии в простом виде хранятся внутри одного из сервисов, другим сервисам, скажем, ленте </w:t>
      </w:r>
      <w:r>
        <w:lastRenderedPageBreak/>
        <w:t xml:space="preserve">новостей, не удаётся идентифицировать пользователя. Эти сервисы даже физически расположены на разных континентах. Конечно, </w:t>
      </w:r>
      <w:proofErr w:type="spellStart"/>
      <w:r>
        <w:t>бэкенд</w:t>
      </w:r>
      <w:proofErr w:type="spellEnd"/>
      <w:r>
        <w:t xml:space="preserve">-разработчики находят способы сделать сессию из главного сервиса доступной для всех остальных, но это накладывает неудобства. Кроме того, из-за использования </w:t>
      </w:r>
      <w:proofErr w:type="spellStart"/>
      <w:r>
        <w:t>кук</w:t>
      </w:r>
      <w:proofErr w:type="spellEnd"/>
      <w:r>
        <w:t>, API сервиса, построенного на сессиях, может обслуживать только браузеры, тогда как для мобильных клиентов требуется дополнительная «прослойка».</w:t>
      </w:r>
    </w:p>
    <w:p w:rsidR="0057247E" w:rsidRDefault="0057247E" w:rsidP="0057247E">
      <w:r>
        <w:t xml:space="preserve">В отличие от авторизации с помощью сессий </w:t>
      </w:r>
      <w:proofErr w:type="spellStart"/>
      <w:r>
        <w:t>токены</w:t>
      </w:r>
      <w:proofErr w:type="spellEnd"/>
      <w:r>
        <w:t xml:space="preserve"> не требуют дополнительного хранения на сервере в файле или базе данных и вычисляются мгновенно благодаря криптографии. К тому же API с авторизацией через </w:t>
      </w:r>
      <w:proofErr w:type="spellStart"/>
      <w:r>
        <w:t>токены</w:t>
      </w:r>
      <w:proofErr w:type="spellEnd"/>
      <w:r>
        <w:t xml:space="preserve"> может работать как с браузером, так и с мобильными приложениями.</w:t>
      </w:r>
    </w:p>
    <w:p w:rsidR="00BF5989" w:rsidRDefault="00BB27F2">
      <w:r>
        <w:tab/>
      </w:r>
    </w:p>
    <w:p w:rsidR="00BB27F2" w:rsidRPr="00BB27F2" w:rsidRDefault="00BB27F2" w:rsidP="00BB27F2">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BB27F2">
        <w:rPr>
          <w:rFonts w:ascii="Arial" w:eastAsia="Times New Roman" w:hAnsi="Arial" w:cs="Arial"/>
          <w:b/>
          <w:bCs/>
          <w:color w:val="000000"/>
          <w:kern w:val="36"/>
          <w:sz w:val="48"/>
          <w:szCs w:val="48"/>
          <w:lang w:eastAsia="ru-RU"/>
        </w:rPr>
        <w:t>Сохранение данных о пользователе</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BB27F2">
        <w:rPr>
          <w:rFonts w:ascii="Courier New" w:eastAsia="Times New Roman" w:hAnsi="Courier New" w:cs="Courier New"/>
          <w:color w:val="B8BDBF"/>
          <w:sz w:val="27"/>
          <w:szCs w:val="27"/>
          <w:lang w:eastAsia="ru-RU"/>
        </w:rPr>
        <w:t xml:space="preserve">Скопировать </w:t>
      </w:r>
      <w:proofErr w:type="spellStart"/>
      <w:r w:rsidRPr="00BB27F2">
        <w:rPr>
          <w:rFonts w:ascii="Courier New" w:eastAsia="Times New Roman" w:hAnsi="Courier New" w:cs="Courier New"/>
          <w:color w:val="B8BDBF"/>
          <w:sz w:val="27"/>
          <w:szCs w:val="27"/>
          <w:lang w:eastAsia="ru-RU"/>
        </w:rPr>
        <w:t>кодJSX</w:t>
      </w:r>
      <w:proofErr w:type="spellEnd"/>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fakeAuth</w:t>
      </w:r>
      <w:proofErr w:type="spellEnd"/>
      <w:r w:rsidRPr="00BB27F2">
        <w:rPr>
          <w:rFonts w:ascii="Consolas" w:eastAsia="Times New Roman" w:hAnsi="Consolas" w:cs="Courier New"/>
          <w:color w:val="383A42"/>
          <w:sz w:val="21"/>
          <w:szCs w:val="21"/>
          <w:lang w:val="en-US" w:eastAsia="ru-RU"/>
        </w:rPr>
        <w:t xml:space="preserve"> =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A8D3D"/>
          <w:sz w:val="21"/>
          <w:szCs w:val="21"/>
          <w:lang w:val="en-US" w:eastAsia="ru-RU"/>
        </w:rPr>
        <w:t>isAuthenticated</w:t>
      </w:r>
      <w:proofErr w:type="spellEnd"/>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1A1B22"/>
          <w:sz w:val="21"/>
          <w:szCs w:val="21"/>
          <w:lang w:val="en-US" w:eastAsia="ru-RU"/>
        </w:rPr>
        <w:t>false</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56B6C2"/>
          <w:sz w:val="21"/>
          <w:szCs w:val="21"/>
          <w:lang w:val="en-US" w:eastAsia="ru-RU"/>
        </w:rPr>
        <w:t>signIn</w:t>
      </w:r>
      <w:proofErr w:type="spellEnd"/>
      <w:r w:rsidRPr="00BB27F2">
        <w:rPr>
          <w:rFonts w:ascii="Consolas" w:eastAsia="Times New Roman" w:hAnsi="Consolas" w:cs="Courier New"/>
          <w:color w:val="383A42"/>
          <w:sz w:val="21"/>
          <w:szCs w:val="21"/>
          <w:lang w:val="en-US" w:eastAsia="ru-RU"/>
        </w:rPr>
        <w:t>(</w:t>
      </w:r>
      <w:proofErr w:type="spellStart"/>
      <w:proofErr w:type="gramEnd"/>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fakeAuth.isAuthenticated</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1A1B22"/>
          <w:sz w:val="21"/>
          <w:szCs w:val="21"/>
          <w:lang w:val="en-US" w:eastAsia="ru-RU"/>
        </w:rPr>
        <w:t>true</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A8D3D"/>
          <w:sz w:val="21"/>
          <w:szCs w:val="21"/>
          <w:lang w:val="en-US" w:eastAsia="ru-RU"/>
        </w:rPr>
        <w:t>setTimeout</w:t>
      </w:r>
      <w:proofErr w:type="spellEnd"/>
      <w:r w:rsidRPr="00BB27F2">
        <w:rPr>
          <w:rFonts w:ascii="Consolas" w:eastAsia="Times New Roman" w:hAnsi="Consolas" w:cs="Courier New"/>
          <w:color w:val="383A42"/>
          <w:sz w:val="21"/>
          <w:szCs w:val="21"/>
          <w:lang w:val="en-US" w:eastAsia="ru-RU"/>
        </w:rPr>
        <w:t>(</w:t>
      </w:r>
      <w:proofErr w:type="spellStart"/>
      <w:proofErr w:type="gramEnd"/>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56B6C2"/>
          <w:sz w:val="21"/>
          <w:szCs w:val="21"/>
          <w:lang w:val="en-US" w:eastAsia="ru-RU"/>
        </w:rPr>
        <w:t>100</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i/>
          <w:iCs/>
          <w:color w:val="5C6370"/>
          <w:sz w:val="21"/>
          <w:szCs w:val="21"/>
          <w:lang w:val="en-US" w:eastAsia="ru-RU"/>
        </w:rPr>
        <w:t xml:space="preserve">// fake </w:t>
      </w:r>
      <w:proofErr w:type="spellStart"/>
      <w:r w:rsidRPr="00BB27F2">
        <w:rPr>
          <w:rFonts w:ascii="Consolas" w:eastAsia="Times New Roman" w:hAnsi="Consolas" w:cs="Courier New"/>
          <w:i/>
          <w:iCs/>
          <w:color w:val="5C6370"/>
          <w:sz w:val="21"/>
          <w:szCs w:val="21"/>
          <w:lang w:val="en-US" w:eastAsia="ru-RU"/>
        </w:rPr>
        <w:t>async</w:t>
      </w:r>
      <w:proofErr w:type="spellEnd"/>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56B6C2"/>
          <w:sz w:val="21"/>
          <w:szCs w:val="21"/>
          <w:lang w:val="en-US" w:eastAsia="ru-RU"/>
        </w:rPr>
        <w:t>signOut</w:t>
      </w:r>
      <w:proofErr w:type="spellEnd"/>
      <w:r w:rsidRPr="00BB27F2">
        <w:rPr>
          <w:rFonts w:ascii="Consolas" w:eastAsia="Times New Roman" w:hAnsi="Consolas" w:cs="Courier New"/>
          <w:color w:val="383A42"/>
          <w:sz w:val="21"/>
          <w:szCs w:val="21"/>
          <w:lang w:val="en-US" w:eastAsia="ru-RU"/>
        </w:rPr>
        <w:t>(</w:t>
      </w:r>
      <w:proofErr w:type="spellStart"/>
      <w:proofErr w:type="gramEnd"/>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fakeAuth.isAuthenticated</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1A1B22"/>
          <w:sz w:val="21"/>
          <w:szCs w:val="21"/>
          <w:lang w:val="en-US" w:eastAsia="ru-RU"/>
        </w:rPr>
        <w:t>false</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A8D3D"/>
          <w:sz w:val="21"/>
          <w:szCs w:val="21"/>
          <w:lang w:val="en-US" w:eastAsia="ru-RU"/>
        </w:rPr>
        <w:t>setTimeout</w:t>
      </w:r>
      <w:proofErr w:type="spellEnd"/>
      <w:r w:rsidRPr="00BB27F2">
        <w:rPr>
          <w:rFonts w:ascii="Consolas" w:eastAsia="Times New Roman" w:hAnsi="Consolas" w:cs="Courier New"/>
          <w:color w:val="383A42"/>
          <w:sz w:val="21"/>
          <w:szCs w:val="21"/>
          <w:lang w:val="en-US" w:eastAsia="ru-RU"/>
        </w:rPr>
        <w:t>(</w:t>
      </w:r>
      <w:proofErr w:type="spellStart"/>
      <w:proofErr w:type="gramEnd"/>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56B6C2"/>
          <w:sz w:val="21"/>
          <w:szCs w:val="21"/>
          <w:lang w:val="en-US" w:eastAsia="ru-RU"/>
        </w:rPr>
        <w:t>100</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val="en-US" w:eastAsia="ru-RU"/>
        </w:rPr>
      </w:pPr>
      <w:r w:rsidRPr="00BB27F2">
        <w:rPr>
          <w:rFonts w:ascii="Arial" w:eastAsia="Times New Roman" w:hAnsi="Arial" w:cs="Arial"/>
          <w:color w:val="000000"/>
          <w:sz w:val="27"/>
          <w:szCs w:val="27"/>
          <w:lang w:eastAsia="ru-RU"/>
        </w:rPr>
        <w:t>Вызовы</w:t>
      </w:r>
      <w:r w:rsidRPr="00BB27F2">
        <w:rPr>
          <w:rFonts w:ascii="Arial" w:eastAsia="Times New Roman" w:hAnsi="Arial" w:cs="Arial"/>
          <w:color w:val="000000"/>
          <w:sz w:val="27"/>
          <w:szCs w:val="27"/>
          <w:lang w:val="en-US" w:eastAsia="ru-RU"/>
        </w:rPr>
        <w:t xml:space="preserve"> </w:t>
      </w:r>
      <w:r w:rsidRPr="00BB27F2">
        <w:rPr>
          <w:rFonts w:ascii="Arial" w:eastAsia="Times New Roman" w:hAnsi="Arial" w:cs="Arial"/>
          <w:color w:val="000000"/>
          <w:sz w:val="27"/>
          <w:szCs w:val="27"/>
          <w:lang w:eastAsia="ru-RU"/>
        </w:rPr>
        <w:t>методов</w:t>
      </w:r>
      <w:r w:rsidRPr="00BB27F2">
        <w:rPr>
          <w:rFonts w:ascii="Arial" w:eastAsia="Times New Roman" w:hAnsi="Arial" w:cs="Arial"/>
          <w:color w:val="000000"/>
          <w:sz w:val="27"/>
          <w:szCs w:val="27"/>
          <w:lang w:val="en-US" w:eastAsia="ru-RU"/>
        </w:rPr>
        <w:t> </w:t>
      </w:r>
      <w:proofErr w:type="spellStart"/>
      <w:r w:rsidRPr="00BB27F2">
        <w:rPr>
          <w:rFonts w:ascii="Consolas" w:eastAsia="Times New Roman" w:hAnsi="Consolas" w:cs="Courier New"/>
          <w:color w:val="383A42"/>
          <w:shd w:val="clear" w:color="auto" w:fill="F7F9FC"/>
          <w:lang w:val="en-US" w:eastAsia="ru-RU"/>
        </w:rPr>
        <w:t>signIn</w:t>
      </w:r>
      <w:proofErr w:type="spellEnd"/>
      <w:r w:rsidRPr="00BB27F2">
        <w:rPr>
          <w:rFonts w:ascii="Arial" w:eastAsia="Times New Roman" w:hAnsi="Arial" w:cs="Arial"/>
          <w:color w:val="000000"/>
          <w:sz w:val="27"/>
          <w:szCs w:val="27"/>
          <w:lang w:val="en-US" w:eastAsia="ru-RU"/>
        </w:rPr>
        <w:t> </w:t>
      </w:r>
      <w:r w:rsidRPr="00BB27F2">
        <w:rPr>
          <w:rFonts w:ascii="Arial" w:eastAsia="Times New Roman" w:hAnsi="Arial" w:cs="Arial"/>
          <w:color w:val="000000"/>
          <w:sz w:val="27"/>
          <w:szCs w:val="27"/>
          <w:lang w:eastAsia="ru-RU"/>
        </w:rPr>
        <w:t>и</w:t>
      </w:r>
      <w:r w:rsidRPr="00BB27F2">
        <w:rPr>
          <w:rFonts w:ascii="Arial" w:eastAsia="Times New Roman" w:hAnsi="Arial" w:cs="Arial"/>
          <w:color w:val="000000"/>
          <w:sz w:val="27"/>
          <w:szCs w:val="27"/>
          <w:lang w:val="en-US" w:eastAsia="ru-RU"/>
        </w:rPr>
        <w:t> </w:t>
      </w:r>
      <w:proofErr w:type="spellStart"/>
      <w:r w:rsidRPr="00BB27F2">
        <w:rPr>
          <w:rFonts w:ascii="Consolas" w:eastAsia="Times New Roman" w:hAnsi="Consolas" w:cs="Courier New"/>
          <w:color w:val="383A42"/>
          <w:shd w:val="clear" w:color="auto" w:fill="F7F9FC"/>
          <w:lang w:val="en-US" w:eastAsia="ru-RU"/>
        </w:rPr>
        <w:t>signOut</w:t>
      </w:r>
      <w:proofErr w:type="spellEnd"/>
      <w:r w:rsidRPr="00BB27F2">
        <w:rPr>
          <w:rFonts w:ascii="Arial" w:eastAsia="Times New Roman" w:hAnsi="Arial" w:cs="Arial"/>
          <w:color w:val="000000"/>
          <w:sz w:val="27"/>
          <w:szCs w:val="27"/>
          <w:lang w:val="en-US" w:eastAsia="ru-RU"/>
        </w:rPr>
        <w:t> </w:t>
      </w:r>
      <w:r w:rsidRPr="00BB27F2">
        <w:rPr>
          <w:rFonts w:ascii="Arial" w:eastAsia="Times New Roman" w:hAnsi="Arial" w:cs="Arial"/>
          <w:color w:val="000000"/>
          <w:sz w:val="27"/>
          <w:szCs w:val="27"/>
          <w:lang w:eastAsia="ru-RU"/>
        </w:rPr>
        <w:t>влияют</w:t>
      </w:r>
      <w:r w:rsidRPr="00BB27F2">
        <w:rPr>
          <w:rFonts w:ascii="Arial" w:eastAsia="Times New Roman" w:hAnsi="Arial" w:cs="Arial"/>
          <w:color w:val="000000"/>
          <w:sz w:val="27"/>
          <w:szCs w:val="27"/>
          <w:lang w:val="en-US" w:eastAsia="ru-RU"/>
        </w:rPr>
        <w:t xml:space="preserve"> </w:t>
      </w:r>
      <w:r w:rsidRPr="00BB27F2">
        <w:rPr>
          <w:rFonts w:ascii="Arial" w:eastAsia="Times New Roman" w:hAnsi="Arial" w:cs="Arial"/>
          <w:color w:val="000000"/>
          <w:sz w:val="27"/>
          <w:szCs w:val="27"/>
          <w:lang w:eastAsia="ru-RU"/>
        </w:rPr>
        <w:t>на</w:t>
      </w:r>
      <w:r w:rsidRPr="00BB27F2">
        <w:rPr>
          <w:rFonts w:ascii="Arial" w:eastAsia="Times New Roman" w:hAnsi="Arial" w:cs="Arial"/>
          <w:color w:val="000000"/>
          <w:sz w:val="27"/>
          <w:szCs w:val="27"/>
          <w:lang w:val="en-US" w:eastAsia="ru-RU"/>
        </w:rPr>
        <w:t xml:space="preserve"> </w:t>
      </w:r>
      <w:r w:rsidRPr="00BB27F2">
        <w:rPr>
          <w:rFonts w:ascii="Arial" w:eastAsia="Times New Roman" w:hAnsi="Arial" w:cs="Arial"/>
          <w:color w:val="000000"/>
          <w:sz w:val="27"/>
          <w:szCs w:val="27"/>
          <w:lang w:eastAsia="ru-RU"/>
        </w:rPr>
        <w:t>значение</w:t>
      </w:r>
      <w:r w:rsidRPr="00BB27F2">
        <w:rPr>
          <w:rFonts w:ascii="Arial" w:eastAsia="Times New Roman" w:hAnsi="Arial" w:cs="Arial"/>
          <w:color w:val="000000"/>
          <w:sz w:val="27"/>
          <w:szCs w:val="27"/>
          <w:lang w:val="en-US" w:eastAsia="ru-RU"/>
        </w:rPr>
        <w:t xml:space="preserve"> </w:t>
      </w:r>
      <w:r w:rsidRPr="00BB27F2">
        <w:rPr>
          <w:rFonts w:ascii="Arial" w:eastAsia="Times New Roman" w:hAnsi="Arial" w:cs="Arial"/>
          <w:color w:val="000000"/>
          <w:sz w:val="27"/>
          <w:szCs w:val="27"/>
          <w:lang w:eastAsia="ru-RU"/>
        </w:rPr>
        <w:t>ключа</w:t>
      </w:r>
      <w:r w:rsidRPr="00BB27F2">
        <w:rPr>
          <w:rFonts w:ascii="Arial" w:eastAsia="Times New Roman" w:hAnsi="Arial" w:cs="Arial"/>
          <w:color w:val="000000"/>
          <w:sz w:val="27"/>
          <w:szCs w:val="27"/>
          <w:lang w:val="en-US" w:eastAsia="ru-RU"/>
        </w:rPr>
        <w:t> </w:t>
      </w:r>
      <w:proofErr w:type="spellStart"/>
      <w:r w:rsidRPr="00BB27F2">
        <w:rPr>
          <w:rFonts w:ascii="Consolas" w:eastAsia="Times New Roman" w:hAnsi="Consolas" w:cs="Courier New"/>
          <w:color w:val="383A42"/>
          <w:shd w:val="clear" w:color="auto" w:fill="F7F9FC"/>
          <w:lang w:val="en-US" w:eastAsia="ru-RU"/>
        </w:rPr>
        <w:t>isAuthenticated</w:t>
      </w:r>
      <w:proofErr w:type="spellEnd"/>
      <w:r w:rsidRPr="00BB27F2">
        <w:rPr>
          <w:rFonts w:ascii="Arial" w:eastAsia="Times New Roman" w:hAnsi="Arial" w:cs="Arial"/>
          <w:color w:val="000000"/>
          <w:sz w:val="27"/>
          <w:szCs w:val="27"/>
          <w:lang w:val="en-US" w:eastAsia="ru-RU"/>
        </w:rPr>
        <w:t>.</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val="en-US" w:eastAsia="ru-RU"/>
        </w:rPr>
      </w:pPr>
      <w:r w:rsidRPr="00BB27F2">
        <w:rPr>
          <w:rFonts w:ascii="Arial" w:eastAsia="Times New Roman" w:hAnsi="Arial" w:cs="Arial"/>
          <w:color w:val="000000"/>
          <w:sz w:val="27"/>
          <w:szCs w:val="27"/>
          <w:lang w:eastAsia="ru-RU"/>
        </w:rPr>
        <w:t xml:space="preserve">В этом примере воспользуемся </w:t>
      </w:r>
      <w:proofErr w:type="spellStart"/>
      <w:r w:rsidRPr="00BB27F2">
        <w:rPr>
          <w:rFonts w:ascii="Arial" w:eastAsia="Times New Roman" w:hAnsi="Arial" w:cs="Arial"/>
          <w:color w:val="000000"/>
          <w:sz w:val="27"/>
          <w:szCs w:val="27"/>
          <w:lang w:eastAsia="ru-RU"/>
        </w:rPr>
        <w:t>Context</w:t>
      </w:r>
      <w:proofErr w:type="spellEnd"/>
      <w:r w:rsidRPr="00BB27F2">
        <w:rPr>
          <w:rFonts w:ascii="Arial" w:eastAsia="Times New Roman" w:hAnsi="Arial" w:cs="Arial"/>
          <w:color w:val="000000"/>
          <w:sz w:val="27"/>
          <w:szCs w:val="27"/>
          <w:lang w:eastAsia="ru-RU"/>
        </w:rPr>
        <w:t xml:space="preserve"> API, который входит в пакет библиотеки </w:t>
      </w:r>
      <w:proofErr w:type="spellStart"/>
      <w:r w:rsidRPr="00BB27F2">
        <w:rPr>
          <w:rFonts w:ascii="Arial" w:eastAsia="Times New Roman" w:hAnsi="Arial" w:cs="Arial"/>
          <w:color w:val="000000"/>
          <w:sz w:val="27"/>
          <w:szCs w:val="27"/>
          <w:lang w:eastAsia="ru-RU"/>
        </w:rPr>
        <w:t>React</w:t>
      </w:r>
      <w:proofErr w:type="spellEnd"/>
      <w:r w:rsidRPr="00BB27F2">
        <w:rPr>
          <w:rFonts w:ascii="Arial" w:eastAsia="Times New Roman" w:hAnsi="Arial" w:cs="Arial"/>
          <w:color w:val="000000"/>
          <w:sz w:val="27"/>
          <w:szCs w:val="27"/>
          <w:lang w:eastAsia="ru-RU"/>
        </w:rPr>
        <w:t>. И</w:t>
      </w:r>
      <w:r w:rsidRPr="00BB27F2">
        <w:rPr>
          <w:rFonts w:ascii="Arial" w:eastAsia="Times New Roman" w:hAnsi="Arial" w:cs="Arial"/>
          <w:color w:val="000000"/>
          <w:sz w:val="27"/>
          <w:szCs w:val="27"/>
          <w:lang w:val="en-US" w:eastAsia="ru-RU"/>
        </w:rPr>
        <w:t xml:space="preserve"> </w:t>
      </w:r>
      <w:r w:rsidRPr="00BB27F2">
        <w:rPr>
          <w:rFonts w:ascii="Arial" w:eastAsia="Times New Roman" w:hAnsi="Arial" w:cs="Arial"/>
          <w:color w:val="000000"/>
          <w:sz w:val="27"/>
          <w:szCs w:val="27"/>
          <w:lang w:eastAsia="ru-RU"/>
        </w:rPr>
        <w:t>создадим</w:t>
      </w:r>
      <w:r w:rsidRPr="00BB27F2">
        <w:rPr>
          <w:rFonts w:ascii="Arial" w:eastAsia="Times New Roman" w:hAnsi="Arial" w:cs="Arial"/>
          <w:color w:val="000000"/>
          <w:sz w:val="27"/>
          <w:szCs w:val="27"/>
          <w:lang w:val="en-US" w:eastAsia="ru-RU"/>
        </w:rPr>
        <w:t xml:space="preserve"> </w:t>
      </w:r>
      <w:r w:rsidRPr="00BB27F2">
        <w:rPr>
          <w:rFonts w:ascii="Arial" w:eastAsia="Times New Roman" w:hAnsi="Arial" w:cs="Arial"/>
          <w:color w:val="000000"/>
          <w:sz w:val="27"/>
          <w:szCs w:val="27"/>
          <w:lang w:eastAsia="ru-RU"/>
        </w:rPr>
        <w:t>контекст</w:t>
      </w:r>
      <w:r w:rsidRPr="00BB27F2">
        <w:rPr>
          <w:rFonts w:ascii="Arial" w:eastAsia="Times New Roman" w:hAnsi="Arial" w:cs="Arial"/>
          <w:color w:val="000000"/>
          <w:sz w:val="27"/>
          <w:szCs w:val="27"/>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BB27F2">
        <w:rPr>
          <w:rFonts w:ascii="Courier New" w:eastAsia="Times New Roman" w:hAnsi="Courier New" w:cs="Courier New"/>
          <w:color w:val="B8BDBF"/>
          <w:sz w:val="27"/>
          <w:szCs w:val="27"/>
          <w:lang w:eastAsia="ru-RU"/>
        </w:rPr>
        <w:t>Скопировать</w:t>
      </w:r>
      <w:r w:rsidRPr="00BB27F2">
        <w:rPr>
          <w:rFonts w:ascii="Courier New" w:eastAsia="Times New Roman" w:hAnsi="Courier New" w:cs="Courier New"/>
          <w:color w:val="B8BDBF"/>
          <w:sz w:val="27"/>
          <w:szCs w:val="27"/>
          <w:lang w:val="en-US" w:eastAsia="ru-RU"/>
        </w:rPr>
        <w:t xml:space="preserve"> </w:t>
      </w:r>
      <w:r w:rsidRPr="00BB27F2">
        <w:rPr>
          <w:rFonts w:ascii="Courier New" w:eastAsia="Times New Roman" w:hAnsi="Courier New" w:cs="Courier New"/>
          <w:color w:val="B8BDBF"/>
          <w:sz w:val="27"/>
          <w:szCs w:val="27"/>
          <w:lang w:eastAsia="ru-RU"/>
        </w:rPr>
        <w:t>код</w:t>
      </w:r>
      <w:r w:rsidRPr="00BB27F2">
        <w:rPr>
          <w:rFonts w:ascii="Courier New" w:eastAsia="Times New Roman" w:hAnsi="Courier New" w:cs="Courier New"/>
          <w:color w:val="B8BDBF"/>
          <w:sz w:val="27"/>
          <w:szCs w:val="27"/>
          <w:lang w:val="en-US" w:eastAsia="ru-RU"/>
        </w:rPr>
        <w:t>JSX</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AuthContext</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createContext</w:t>
      </w:r>
      <w:proofErr w:type="spell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1A1B22"/>
          <w:sz w:val="21"/>
          <w:szCs w:val="21"/>
          <w:lang w:val="en-US" w:eastAsia="ru-RU"/>
        </w:rPr>
        <w:t>undefined</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export</w:t>
      </w:r>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678DD"/>
          <w:sz w:val="21"/>
          <w:szCs w:val="21"/>
          <w:lang w:val="en-US" w:eastAsia="ru-RU"/>
        </w:rPr>
        <w:t>function</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56B6C2"/>
          <w:sz w:val="21"/>
          <w:szCs w:val="21"/>
          <w:lang w:val="en-US" w:eastAsia="ru-RU"/>
        </w:rPr>
        <w:t>ProvideAuth</w:t>
      </w:r>
      <w:proofErr w:type="spellEnd"/>
      <w:r w:rsidRPr="00BB27F2">
        <w:rPr>
          <w:rFonts w:ascii="Consolas" w:eastAsia="Times New Roman" w:hAnsi="Consolas" w:cs="Courier New"/>
          <w:color w:val="383A42"/>
          <w:sz w:val="21"/>
          <w:szCs w:val="21"/>
          <w:lang w:val="en-US" w:eastAsia="ru-RU"/>
        </w:rPr>
        <w:t>({ children })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auth</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useProvideAuth</w:t>
      </w:r>
      <w:proofErr w:type="spell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&lt;</w:t>
      </w:r>
      <w:proofErr w:type="spellStart"/>
      <w:r w:rsidRPr="00BB27F2">
        <w:rPr>
          <w:rFonts w:ascii="Consolas" w:eastAsia="Times New Roman" w:hAnsi="Consolas" w:cs="Courier New"/>
          <w:color w:val="FF4040"/>
          <w:sz w:val="21"/>
          <w:szCs w:val="21"/>
          <w:lang w:val="en-US" w:eastAsia="ru-RU"/>
        </w:rPr>
        <w:t>AuthContext.Provider</w:t>
      </w:r>
      <w:proofErr w:type="spell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value</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r w:rsidRPr="00BB27F2">
        <w:rPr>
          <w:rFonts w:ascii="Consolas" w:eastAsia="Times New Roman" w:hAnsi="Consolas" w:cs="Courier New"/>
          <w:color w:val="32A846"/>
          <w:sz w:val="21"/>
          <w:szCs w:val="21"/>
          <w:lang w:val="en-US" w:eastAsia="ru-RU"/>
        </w:rPr>
        <w:t>auth</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&gt;{children}&lt;/</w:t>
      </w:r>
      <w:proofErr w:type="spellStart"/>
      <w:r w:rsidRPr="00BB27F2">
        <w:rPr>
          <w:rFonts w:ascii="Consolas" w:eastAsia="Times New Roman" w:hAnsi="Consolas" w:cs="Courier New"/>
          <w:color w:val="FF4040"/>
          <w:sz w:val="21"/>
          <w:szCs w:val="21"/>
          <w:lang w:val="en-US" w:eastAsia="ru-RU"/>
        </w:rPr>
        <w:t>AuthContext.Provider</w:t>
      </w:r>
      <w:proofErr w:type="spellEnd"/>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Затем напишем хук </w:t>
      </w:r>
      <w:proofErr w:type="spellStart"/>
      <w:r w:rsidRPr="00BB27F2">
        <w:rPr>
          <w:rFonts w:ascii="Consolas" w:eastAsia="Times New Roman" w:hAnsi="Consolas" w:cs="Courier New"/>
          <w:color w:val="383A42"/>
          <w:shd w:val="clear" w:color="auto" w:fill="F7F9FC"/>
          <w:lang w:eastAsia="ru-RU"/>
        </w:rPr>
        <w:t>useProvideAuth</w:t>
      </w:r>
      <w:proofErr w:type="spellEnd"/>
      <w:r w:rsidRPr="00BB27F2">
        <w:rPr>
          <w:rFonts w:ascii="Arial" w:eastAsia="Times New Roman" w:hAnsi="Arial" w:cs="Arial"/>
          <w:color w:val="000000"/>
          <w:sz w:val="27"/>
          <w:szCs w:val="27"/>
          <w:lang w:eastAsia="ru-RU"/>
        </w:rPr>
        <w:t xml:space="preserve">, внутри которого и будет происходить вся авторизация и </w:t>
      </w:r>
      <w:proofErr w:type="spellStart"/>
      <w:r w:rsidRPr="00BB27F2">
        <w:rPr>
          <w:rFonts w:ascii="Arial" w:eastAsia="Times New Roman" w:hAnsi="Arial" w:cs="Arial"/>
          <w:color w:val="000000"/>
          <w:sz w:val="27"/>
          <w:szCs w:val="27"/>
          <w:lang w:eastAsia="ru-RU"/>
        </w:rPr>
        <w:t>деавторизация</w:t>
      </w:r>
      <w:proofErr w:type="spellEnd"/>
      <w:r w:rsidRPr="00BB27F2">
        <w:rPr>
          <w:rFonts w:ascii="Arial" w:eastAsia="Times New Roman" w:hAnsi="Arial" w:cs="Arial"/>
          <w:color w:val="000000"/>
          <w:sz w:val="27"/>
          <w:szCs w:val="27"/>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BB27F2">
        <w:rPr>
          <w:rFonts w:ascii="Courier New" w:eastAsia="Times New Roman" w:hAnsi="Courier New" w:cs="Courier New"/>
          <w:color w:val="B8BDBF"/>
          <w:sz w:val="27"/>
          <w:szCs w:val="27"/>
          <w:lang w:eastAsia="ru-RU"/>
        </w:rPr>
        <w:t>Скопировать</w:t>
      </w:r>
      <w:r w:rsidRPr="00BB27F2">
        <w:rPr>
          <w:rFonts w:ascii="Courier New" w:eastAsia="Times New Roman" w:hAnsi="Courier New" w:cs="Courier New"/>
          <w:color w:val="B8BDBF"/>
          <w:sz w:val="27"/>
          <w:szCs w:val="27"/>
          <w:lang w:val="en-US" w:eastAsia="ru-RU"/>
        </w:rPr>
        <w:t xml:space="preserve"> </w:t>
      </w:r>
      <w:r w:rsidRPr="00BB27F2">
        <w:rPr>
          <w:rFonts w:ascii="Courier New" w:eastAsia="Times New Roman" w:hAnsi="Courier New" w:cs="Courier New"/>
          <w:color w:val="B8BDBF"/>
          <w:sz w:val="27"/>
          <w:szCs w:val="27"/>
          <w:lang w:eastAsia="ru-RU"/>
        </w:rPr>
        <w:t>код</w:t>
      </w:r>
      <w:r w:rsidRPr="00BB27F2">
        <w:rPr>
          <w:rFonts w:ascii="Courier New" w:eastAsia="Times New Roman" w:hAnsi="Courier New" w:cs="Courier New"/>
          <w:color w:val="B8BDBF"/>
          <w:sz w:val="27"/>
          <w:szCs w:val="27"/>
          <w:lang w:val="en-US" w:eastAsia="ru-RU"/>
        </w:rPr>
        <w:t>JSX</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export</w:t>
      </w:r>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678DD"/>
          <w:sz w:val="21"/>
          <w:szCs w:val="21"/>
          <w:lang w:val="en-US" w:eastAsia="ru-RU"/>
        </w:rPr>
        <w:t>function</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56B6C2"/>
          <w:sz w:val="21"/>
          <w:szCs w:val="21"/>
          <w:lang w:val="en-US" w:eastAsia="ru-RU"/>
        </w:rPr>
        <w:t>useProvideAuth</w:t>
      </w:r>
      <w:proofErr w:type="spellEnd"/>
      <w:r w:rsidRPr="00BB27F2">
        <w:rPr>
          <w:rFonts w:ascii="Consolas" w:eastAsia="Times New Roman" w:hAnsi="Consolas" w:cs="Courier New"/>
          <w:color w:val="383A42"/>
          <w:sz w:val="21"/>
          <w:szCs w:val="21"/>
          <w:lang w:val="en-US"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[user, </w:t>
      </w:r>
      <w:proofErr w:type="spellStart"/>
      <w:r w:rsidRPr="00BB27F2">
        <w:rPr>
          <w:rFonts w:ascii="Consolas" w:eastAsia="Times New Roman" w:hAnsi="Consolas" w:cs="Courier New"/>
          <w:color w:val="383A42"/>
          <w:sz w:val="21"/>
          <w:szCs w:val="21"/>
          <w:lang w:val="en-US" w:eastAsia="ru-RU"/>
        </w:rPr>
        <w:t>setUser</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useState</w:t>
      </w:r>
      <w:proofErr w:type="spell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1A1B22"/>
          <w:sz w:val="21"/>
          <w:szCs w:val="21"/>
          <w:lang w:val="en-US" w:eastAsia="ru-RU"/>
        </w:rPr>
        <w:t>null</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signIn</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 xml:space="preserve">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lastRenderedPageBreak/>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fakeAuth.signIn</w:t>
      </w:r>
      <w:proofErr w:type="spellEnd"/>
      <w:r w:rsidRPr="00BB27F2">
        <w:rPr>
          <w:rFonts w:ascii="Consolas" w:eastAsia="Times New Roman" w:hAnsi="Consolas" w:cs="Courier New"/>
          <w:color w:val="383A42"/>
          <w:sz w:val="21"/>
          <w:szCs w:val="21"/>
          <w:lang w:val="en-US" w:eastAsia="ru-RU"/>
        </w:rPr>
        <w:t>(()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i/>
          <w:iCs/>
          <w:color w:val="5C6370"/>
          <w:sz w:val="21"/>
          <w:szCs w:val="21"/>
          <w:lang w:eastAsia="ru-RU"/>
        </w:rPr>
        <w:t>// Временные данные, которые будут доступны приложению</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eastAsia="ru-RU"/>
        </w:rPr>
        <w:t xml:space="preserve">      </w:t>
      </w:r>
      <w:proofErr w:type="spellStart"/>
      <w:proofErr w:type="gramStart"/>
      <w:r w:rsidRPr="00BB27F2">
        <w:rPr>
          <w:rFonts w:ascii="Consolas" w:eastAsia="Times New Roman" w:hAnsi="Consolas" w:cs="Courier New"/>
          <w:color w:val="383A42"/>
          <w:sz w:val="21"/>
          <w:szCs w:val="21"/>
          <w:lang w:val="en-US" w:eastAsia="ru-RU"/>
        </w:rPr>
        <w:t>setUser</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id</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56B6C2"/>
          <w:sz w:val="21"/>
          <w:szCs w:val="21"/>
          <w:lang w:val="en-US" w:eastAsia="ru-RU"/>
        </w:rPr>
        <w:t>1337</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name</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'David'</w:t>
      </w: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signOut</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 xml:space="preserve">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fakeAuth.signOut</w:t>
      </w:r>
      <w:proofErr w:type="spellEnd"/>
      <w:r w:rsidRPr="00BB27F2">
        <w:rPr>
          <w:rFonts w:ascii="Consolas" w:eastAsia="Times New Roman" w:hAnsi="Consolas" w:cs="Courier New"/>
          <w:color w:val="383A42"/>
          <w:sz w:val="21"/>
          <w:szCs w:val="21"/>
          <w:lang w:val="en-US" w:eastAsia="ru-RU"/>
        </w:rPr>
        <w:t>(()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setUser</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1A1B22"/>
          <w:sz w:val="21"/>
          <w:szCs w:val="21"/>
          <w:lang w:val="en-US" w:eastAsia="ru-RU"/>
        </w:rPr>
        <w:t>null</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cb</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383A42"/>
          <w:sz w:val="21"/>
          <w:szCs w:val="21"/>
          <w:lang w:val="en-US" w:eastAsia="ru-RU"/>
        </w:rPr>
        <w:t>user</w:t>
      </w:r>
      <w:proofErr w:type="gram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eastAsia="ru-RU"/>
        </w:rPr>
        <w:t>signIn</w:t>
      </w:r>
      <w:proofErr w:type="spellEnd"/>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w:t>
      </w:r>
      <w:proofErr w:type="spellStart"/>
      <w:r w:rsidRPr="00BB27F2">
        <w:rPr>
          <w:rFonts w:ascii="Consolas" w:eastAsia="Times New Roman" w:hAnsi="Consolas" w:cs="Courier New"/>
          <w:color w:val="383A42"/>
          <w:sz w:val="21"/>
          <w:szCs w:val="21"/>
          <w:lang w:eastAsia="ru-RU"/>
        </w:rPr>
        <w:t>signOut</w:t>
      </w:r>
      <w:proofErr w:type="spellEnd"/>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В этом хуке мы определяем одноимённые функции </w:t>
      </w:r>
      <w:proofErr w:type="spellStart"/>
      <w:r w:rsidRPr="00BB27F2">
        <w:rPr>
          <w:rFonts w:ascii="Consolas" w:eastAsia="Times New Roman" w:hAnsi="Consolas" w:cs="Courier New"/>
          <w:color w:val="383A42"/>
          <w:shd w:val="clear" w:color="auto" w:fill="F7F9FC"/>
          <w:lang w:eastAsia="ru-RU"/>
        </w:rPr>
        <w:t>signIn</w:t>
      </w:r>
      <w:proofErr w:type="spellEnd"/>
      <w:r w:rsidRPr="00BB27F2">
        <w:rPr>
          <w:rFonts w:ascii="Arial" w:eastAsia="Times New Roman" w:hAnsi="Arial" w:cs="Arial"/>
          <w:color w:val="000000"/>
          <w:sz w:val="27"/>
          <w:szCs w:val="27"/>
          <w:lang w:eastAsia="ru-RU"/>
        </w:rPr>
        <w:t> и </w:t>
      </w:r>
      <w:proofErr w:type="spellStart"/>
      <w:r w:rsidRPr="00BB27F2">
        <w:rPr>
          <w:rFonts w:ascii="Consolas" w:eastAsia="Times New Roman" w:hAnsi="Consolas" w:cs="Courier New"/>
          <w:color w:val="383A42"/>
          <w:shd w:val="clear" w:color="auto" w:fill="F7F9FC"/>
          <w:lang w:eastAsia="ru-RU"/>
        </w:rPr>
        <w:t>signOut</w:t>
      </w:r>
      <w:proofErr w:type="spellEnd"/>
      <w:r w:rsidRPr="00BB27F2">
        <w:rPr>
          <w:rFonts w:ascii="Arial" w:eastAsia="Times New Roman" w:hAnsi="Arial" w:cs="Arial"/>
          <w:color w:val="000000"/>
          <w:sz w:val="27"/>
          <w:szCs w:val="27"/>
          <w:lang w:eastAsia="ru-RU"/>
        </w:rPr>
        <w:t>, а затем возвращаем их вместе с данными о пользователе. Для удобства использования этих данных в приложении добавим хук, который будет использовать контекст </w:t>
      </w:r>
      <w:proofErr w:type="spellStart"/>
      <w:r w:rsidRPr="00BB27F2">
        <w:rPr>
          <w:rFonts w:ascii="Consolas" w:eastAsia="Times New Roman" w:hAnsi="Consolas" w:cs="Courier New"/>
          <w:color w:val="383A42"/>
          <w:shd w:val="clear" w:color="auto" w:fill="F7F9FC"/>
          <w:lang w:eastAsia="ru-RU"/>
        </w:rPr>
        <w:t>AuthContext</w:t>
      </w:r>
      <w:proofErr w:type="spellEnd"/>
      <w:r w:rsidRPr="00BB27F2">
        <w:rPr>
          <w:rFonts w:ascii="Arial" w:eastAsia="Times New Roman" w:hAnsi="Arial" w:cs="Arial"/>
          <w:color w:val="000000"/>
          <w:sz w:val="27"/>
          <w:szCs w:val="27"/>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BB27F2">
        <w:rPr>
          <w:rFonts w:ascii="Courier New" w:eastAsia="Times New Roman" w:hAnsi="Courier New" w:cs="Courier New"/>
          <w:color w:val="B8BDBF"/>
          <w:sz w:val="27"/>
          <w:szCs w:val="27"/>
          <w:lang w:eastAsia="ru-RU"/>
        </w:rPr>
        <w:t>Скопировать</w:t>
      </w:r>
      <w:r w:rsidRPr="00BB27F2">
        <w:rPr>
          <w:rFonts w:ascii="Courier New" w:eastAsia="Times New Roman" w:hAnsi="Courier New" w:cs="Courier New"/>
          <w:color w:val="B8BDBF"/>
          <w:sz w:val="27"/>
          <w:szCs w:val="27"/>
          <w:lang w:val="en-US" w:eastAsia="ru-RU"/>
        </w:rPr>
        <w:t xml:space="preserve"> </w:t>
      </w:r>
      <w:r w:rsidRPr="00BB27F2">
        <w:rPr>
          <w:rFonts w:ascii="Courier New" w:eastAsia="Times New Roman" w:hAnsi="Courier New" w:cs="Courier New"/>
          <w:color w:val="B8BDBF"/>
          <w:sz w:val="27"/>
          <w:szCs w:val="27"/>
          <w:lang w:eastAsia="ru-RU"/>
        </w:rPr>
        <w:t>код</w:t>
      </w:r>
      <w:r w:rsidRPr="00BB27F2">
        <w:rPr>
          <w:rFonts w:ascii="Courier New" w:eastAsia="Times New Roman" w:hAnsi="Courier New" w:cs="Courier New"/>
          <w:color w:val="B8BDBF"/>
          <w:sz w:val="27"/>
          <w:szCs w:val="27"/>
          <w:lang w:val="en-US" w:eastAsia="ru-RU"/>
        </w:rPr>
        <w:t>JSX</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export</w:t>
      </w:r>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678DD"/>
          <w:sz w:val="21"/>
          <w:szCs w:val="21"/>
          <w:lang w:val="en-US" w:eastAsia="ru-RU"/>
        </w:rPr>
        <w:t>function</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56B6C2"/>
          <w:sz w:val="21"/>
          <w:szCs w:val="21"/>
          <w:lang w:val="en-US" w:eastAsia="ru-RU"/>
        </w:rPr>
        <w:t>useAuth</w:t>
      </w:r>
      <w:proofErr w:type="spellEnd"/>
      <w:r w:rsidRPr="00BB27F2">
        <w:rPr>
          <w:rFonts w:ascii="Consolas" w:eastAsia="Times New Roman" w:hAnsi="Consolas" w:cs="Courier New"/>
          <w:color w:val="383A42"/>
          <w:sz w:val="21"/>
          <w:szCs w:val="21"/>
          <w:lang w:val="en-US"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678DD"/>
          <w:sz w:val="21"/>
          <w:szCs w:val="21"/>
          <w:lang w:eastAsia="ru-RU"/>
        </w:rPr>
        <w:t>return</w:t>
      </w:r>
      <w:proofErr w:type="spellEnd"/>
      <w:r w:rsidRPr="00BB27F2">
        <w:rPr>
          <w:rFonts w:ascii="Consolas" w:eastAsia="Times New Roman" w:hAnsi="Consolas" w:cs="Courier New"/>
          <w:color w:val="383A42"/>
          <w:sz w:val="21"/>
          <w:szCs w:val="21"/>
          <w:lang w:eastAsia="ru-RU"/>
        </w:rPr>
        <w:t xml:space="preserve"> </w:t>
      </w:r>
      <w:proofErr w:type="spellStart"/>
      <w:r w:rsidRPr="00BB27F2">
        <w:rPr>
          <w:rFonts w:ascii="Consolas" w:eastAsia="Times New Roman" w:hAnsi="Consolas" w:cs="Courier New"/>
          <w:color w:val="383A42"/>
          <w:sz w:val="21"/>
          <w:szCs w:val="21"/>
          <w:lang w:eastAsia="ru-RU"/>
        </w:rPr>
        <w:t>useContext</w:t>
      </w:r>
      <w:proofErr w:type="spellEnd"/>
      <w:r w:rsidRPr="00BB27F2">
        <w:rPr>
          <w:rFonts w:ascii="Consolas" w:eastAsia="Times New Roman" w:hAnsi="Consolas" w:cs="Courier New"/>
          <w:color w:val="383A42"/>
          <w:sz w:val="21"/>
          <w:szCs w:val="21"/>
          <w:lang w:eastAsia="ru-RU"/>
        </w:rPr>
        <w:t>(</w:t>
      </w:r>
      <w:proofErr w:type="spellStart"/>
      <w:r w:rsidRPr="00BB27F2">
        <w:rPr>
          <w:rFonts w:ascii="Consolas" w:eastAsia="Times New Roman" w:hAnsi="Consolas" w:cs="Courier New"/>
          <w:color w:val="383A42"/>
          <w:sz w:val="21"/>
          <w:szCs w:val="21"/>
          <w:lang w:eastAsia="ru-RU"/>
        </w:rPr>
        <w:t>AuthContext</w:t>
      </w:r>
      <w:proofErr w:type="spellEnd"/>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Готово, осталось обернуть всё приложение провайдером авторизации.</w:t>
      </w:r>
    </w:p>
    <w:p w:rsidR="00BB27F2" w:rsidRPr="00BB27F2" w:rsidRDefault="00BB27F2" w:rsidP="00BB27F2">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BB27F2">
        <w:rPr>
          <w:rFonts w:ascii="Arial" w:eastAsia="Times New Roman" w:hAnsi="Arial" w:cs="Arial"/>
          <w:b/>
          <w:bCs/>
          <w:color w:val="000000"/>
          <w:sz w:val="36"/>
          <w:szCs w:val="36"/>
          <w:lang w:eastAsia="ru-RU"/>
        </w:rPr>
        <w:t>Использование состояния для авторизации в приложении</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Обернём наше приложение провайдером авторизации </w:t>
      </w:r>
      <w:proofErr w:type="spellStart"/>
      <w:r w:rsidRPr="00BB27F2">
        <w:rPr>
          <w:rFonts w:ascii="Consolas" w:eastAsia="Times New Roman" w:hAnsi="Consolas" w:cs="Courier New"/>
          <w:color w:val="383A42"/>
          <w:shd w:val="clear" w:color="auto" w:fill="F7F9FC"/>
          <w:lang w:eastAsia="ru-RU"/>
        </w:rPr>
        <w:t>ProvideAuth</w:t>
      </w:r>
      <w:proofErr w:type="spellEnd"/>
      <w:r w:rsidRPr="00BB27F2">
        <w:rPr>
          <w:rFonts w:ascii="Arial" w:eastAsia="Times New Roman" w:hAnsi="Arial" w:cs="Arial"/>
          <w:color w:val="000000"/>
          <w:sz w:val="27"/>
          <w:szCs w:val="27"/>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BB27F2">
        <w:rPr>
          <w:rFonts w:ascii="Courier New" w:eastAsia="Times New Roman" w:hAnsi="Courier New" w:cs="Courier New"/>
          <w:color w:val="B8BDBF"/>
          <w:sz w:val="27"/>
          <w:szCs w:val="27"/>
          <w:lang w:eastAsia="ru-RU"/>
        </w:rPr>
        <w:t xml:space="preserve">Скопировать </w:t>
      </w:r>
      <w:proofErr w:type="spellStart"/>
      <w:r w:rsidRPr="00BB27F2">
        <w:rPr>
          <w:rFonts w:ascii="Courier New" w:eastAsia="Times New Roman" w:hAnsi="Courier New" w:cs="Courier New"/>
          <w:color w:val="B8BDBF"/>
          <w:sz w:val="27"/>
          <w:szCs w:val="27"/>
          <w:lang w:eastAsia="ru-RU"/>
        </w:rPr>
        <w:t>кодJSX</w:t>
      </w:r>
      <w:proofErr w:type="spellEnd"/>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spellStart"/>
      <w:r w:rsidRPr="00BB27F2">
        <w:rPr>
          <w:rFonts w:ascii="Consolas" w:eastAsia="Times New Roman" w:hAnsi="Consolas" w:cs="Courier New"/>
          <w:color w:val="C678DD"/>
          <w:sz w:val="21"/>
          <w:szCs w:val="21"/>
          <w:lang w:eastAsia="ru-RU"/>
        </w:rPr>
        <w:t>import</w:t>
      </w:r>
      <w:proofErr w:type="spellEnd"/>
      <w:r w:rsidRPr="00BB27F2">
        <w:rPr>
          <w:rFonts w:ascii="Consolas" w:eastAsia="Times New Roman" w:hAnsi="Consolas" w:cs="Courier New"/>
          <w:color w:val="383A42"/>
          <w:sz w:val="21"/>
          <w:szCs w:val="21"/>
          <w:lang w:eastAsia="ru-RU"/>
        </w:rPr>
        <w:t xml:space="preserve"> </w:t>
      </w:r>
      <w:r w:rsidRPr="00BB27F2">
        <w:rPr>
          <w:rFonts w:ascii="Consolas" w:eastAsia="Times New Roman" w:hAnsi="Consolas" w:cs="Courier New"/>
          <w:color w:val="32A846"/>
          <w:sz w:val="21"/>
          <w:szCs w:val="21"/>
          <w:lang w:eastAsia="ru-RU"/>
        </w:rPr>
        <w:t>'./App.css'</w:t>
      </w:r>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BrowserRouter</w:t>
      </w:r>
      <w:proofErr w:type="spell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678DD"/>
          <w:sz w:val="21"/>
          <w:szCs w:val="21"/>
          <w:lang w:val="en-US" w:eastAsia="ru-RU"/>
        </w:rPr>
        <w:t>as</w:t>
      </w:r>
      <w:r w:rsidRPr="00BB27F2">
        <w:rPr>
          <w:rFonts w:ascii="Consolas" w:eastAsia="Times New Roman" w:hAnsi="Consolas" w:cs="Courier New"/>
          <w:color w:val="383A42"/>
          <w:sz w:val="21"/>
          <w:szCs w:val="21"/>
          <w:lang w:val="en-US" w:eastAsia="ru-RU"/>
        </w:rPr>
        <w:t xml:space="preserve"> Router, Switch, Route, Redirect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'react-router-</w:t>
      </w:r>
      <w:proofErr w:type="spellStart"/>
      <w:r w:rsidRPr="00BB27F2">
        <w:rPr>
          <w:rFonts w:ascii="Consolas" w:eastAsia="Times New Roman" w:hAnsi="Consolas" w:cs="Courier New"/>
          <w:color w:val="32A846"/>
          <w:sz w:val="21"/>
          <w:szCs w:val="21"/>
          <w:lang w:val="en-US" w:eastAsia="ru-RU"/>
        </w:rPr>
        <w:t>dom</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LoginPage</w:t>
      </w:r>
      <w:proofErr w:type="spell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ListPage</w:t>
      </w:r>
      <w:proofErr w:type="spellEnd"/>
      <w:r w:rsidRPr="00BB27F2">
        <w:rPr>
          <w:rFonts w:ascii="Consolas" w:eastAsia="Times New Roman" w:hAnsi="Consolas" w:cs="Courier New"/>
          <w:color w:val="383A42"/>
          <w:sz w:val="21"/>
          <w:szCs w:val="21"/>
          <w:lang w:val="en-US" w:eastAsia="ru-RU"/>
        </w:rPr>
        <w:t xml:space="preserve">, NotFound404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'./pages'</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ProvideAuth</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'./services/</w:t>
      </w:r>
      <w:proofErr w:type="spellStart"/>
      <w:r w:rsidRPr="00BB27F2">
        <w:rPr>
          <w:rFonts w:ascii="Consolas" w:eastAsia="Times New Roman" w:hAnsi="Consolas" w:cs="Courier New"/>
          <w:color w:val="32A846"/>
          <w:sz w:val="21"/>
          <w:szCs w:val="21"/>
          <w:lang w:val="en-US" w:eastAsia="ru-RU"/>
        </w:rPr>
        <w:t>auth</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export</w:t>
      </w:r>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678DD"/>
          <w:sz w:val="21"/>
          <w:szCs w:val="21"/>
          <w:lang w:val="en-US" w:eastAsia="ru-RU"/>
        </w:rPr>
        <w:t>default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678DD"/>
          <w:sz w:val="21"/>
          <w:szCs w:val="21"/>
          <w:lang w:val="en-US" w:eastAsia="ru-RU"/>
        </w:rPr>
        <w:t>function</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56B6C2"/>
          <w:sz w:val="21"/>
          <w:szCs w:val="21"/>
          <w:lang w:val="en-US" w:eastAsia="ru-RU"/>
        </w:rPr>
        <w:t>App</w:t>
      </w:r>
      <w:r w:rsidRPr="00BB27F2">
        <w:rPr>
          <w:rFonts w:ascii="Consolas" w:eastAsia="Times New Roman" w:hAnsi="Consolas" w:cs="Courier New"/>
          <w:color w:val="383A42"/>
          <w:sz w:val="21"/>
          <w:szCs w:val="21"/>
          <w:lang w:val="en-US"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lastRenderedPageBreak/>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proofErr w:type="spellStart"/>
      <w:r w:rsidRPr="00BB27F2">
        <w:rPr>
          <w:rFonts w:ascii="Consolas" w:eastAsia="Times New Roman" w:hAnsi="Consolas" w:cs="Courier New"/>
          <w:color w:val="FF4040"/>
          <w:sz w:val="21"/>
          <w:szCs w:val="21"/>
          <w:lang w:val="en-US" w:eastAsia="ru-RU"/>
        </w:rPr>
        <w:t>ProvideAuth</w:t>
      </w:r>
      <w:proofErr w:type="spellEnd"/>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Router</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Switch</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path</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"/login"</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proofErr w:type="spellStart"/>
      <w:r w:rsidRPr="00BB27F2">
        <w:rPr>
          <w:rFonts w:ascii="Consolas" w:eastAsia="Times New Roman" w:hAnsi="Consolas" w:cs="Courier New"/>
          <w:color w:val="FF4040"/>
          <w:sz w:val="21"/>
          <w:szCs w:val="21"/>
          <w:lang w:val="en-US" w:eastAsia="ru-RU"/>
        </w:rPr>
        <w:t>LoginPage</w:t>
      </w:r>
      <w:proofErr w:type="spellEnd"/>
      <w:r w:rsidRPr="00BB27F2">
        <w:rPr>
          <w:rFonts w:ascii="Consolas" w:eastAsia="Times New Roman" w:hAnsi="Consolas" w:cs="Courier New"/>
          <w:color w:val="383A42"/>
          <w:sz w:val="21"/>
          <w:szCs w:val="21"/>
          <w:lang w:val="en-US"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path</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"/list"</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proofErr w:type="spellStart"/>
      <w:r w:rsidRPr="00BB27F2">
        <w:rPr>
          <w:rFonts w:ascii="Consolas" w:eastAsia="Times New Roman" w:hAnsi="Consolas" w:cs="Courier New"/>
          <w:color w:val="FF4040"/>
          <w:sz w:val="21"/>
          <w:szCs w:val="21"/>
          <w:lang w:val="en-US" w:eastAsia="ru-RU"/>
        </w:rPr>
        <w:t>ListPage</w:t>
      </w:r>
      <w:proofErr w:type="spellEnd"/>
      <w:r w:rsidRPr="00BB27F2">
        <w:rPr>
          <w:rFonts w:ascii="Consolas" w:eastAsia="Times New Roman" w:hAnsi="Consolas" w:cs="Courier New"/>
          <w:color w:val="383A42"/>
          <w:sz w:val="21"/>
          <w:szCs w:val="21"/>
          <w:lang w:val="en-US"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path</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exact</w:t>
      </w:r>
      <w:proofErr w:type="gramStart"/>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gramEnd"/>
      <w:r w:rsidRPr="00BB27F2">
        <w:rPr>
          <w:rFonts w:ascii="Consolas" w:eastAsia="Times New Roman" w:hAnsi="Consolas" w:cs="Courier New"/>
          <w:color w:val="32A846"/>
          <w:sz w:val="21"/>
          <w:szCs w:val="21"/>
          <w:lang w:val="en-US" w:eastAsia="ru-RU"/>
        </w:rPr>
        <w:t>true}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Redirect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to</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"/list"</w:t>
      </w:r>
      <w:r w:rsidRPr="00BB27F2">
        <w:rPr>
          <w:rFonts w:ascii="Consolas" w:eastAsia="Times New Roman" w:hAnsi="Consolas" w:cs="Courier New"/>
          <w:color w:val="383A42"/>
          <w:sz w:val="21"/>
          <w:szCs w:val="21"/>
          <w:lang w:val="en-US"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NotFound404</w:t>
      </w:r>
      <w:r w:rsidRPr="00BB27F2">
        <w:rPr>
          <w:rFonts w:ascii="Consolas" w:eastAsia="Times New Roman" w:hAnsi="Consolas" w:cs="Courier New"/>
          <w:color w:val="383A42"/>
          <w:sz w:val="21"/>
          <w:szCs w:val="21"/>
          <w:lang w:val="en-US"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Switch</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Router</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proofErr w:type="spellStart"/>
      <w:r w:rsidRPr="00BB27F2">
        <w:rPr>
          <w:rFonts w:ascii="Consolas" w:eastAsia="Times New Roman" w:hAnsi="Consolas" w:cs="Courier New"/>
          <w:color w:val="FF4040"/>
          <w:sz w:val="21"/>
          <w:szCs w:val="21"/>
          <w:lang w:val="en-US" w:eastAsia="ru-RU"/>
        </w:rPr>
        <w:t>ProvideAuth</w:t>
      </w:r>
      <w:proofErr w:type="spellEnd"/>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Теперь нам осталось воспользоваться удобным хуком </w:t>
      </w:r>
      <w:proofErr w:type="spellStart"/>
      <w:r w:rsidRPr="00BB27F2">
        <w:rPr>
          <w:rFonts w:ascii="Consolas" w:eastAsia="Times New Roman" w:hAnsi="Consolas" w:cs="Courier New"/>
          <w:color w:val="383A42"/>
          <w:shd w:val="clear" w:color="auto" w:fill="F7F9FC"/>
          <w:lang w:eastAsia="ru-RU"/>
        </w:rPr>
        <w:t>useAuth</w:t>
      </w:r>
      <w:proofErr w:type="spellEnd"/>
      <w:r w:rsidRPr="00BB27F2">
        <w:rPr>
          <w:rFonts w:ascii="Arial" w:eastAsia="Times New Roman" w:hAnsi="Arial" w:cs="Arial"/>
          <w:color w:val="000000"/>
          <w:sz w:val="27"/>
          <w:szCs w:val="27"/>
          <w:lang w:eastAsia="ru-RU"/>
        </w:rPr>
        <w:t> в каком-нибудь компоненте:</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BB27F2">
        <w:rPr>
          <w:rFonts w:ascii="Courier New" w:eastAsia="Times New Roman" w:hAnsi="Courier New" w:cs="Courier New"/>
          <w:color w:val="B8BDBF"/>
          <w:sz w:val="27"/>
          <w:szCs w:val="27"/>
          <w:lang w:eastAsia="ru-RU"/>
        </w:rPr>
        <w:t>Скопировать</w:t>
      </w:r>
      <w:r w:rsidRPr="00BB27F2">
        <w:rPr>
          <w:rFonts w:ascii="Courier New" w:eastAsia="Times New Roman" w:hAnsi="Courier New" w:cs="Courier New"/>
          <w:color w:val="B8BDBF"/>
          <w:sz w:val="27"/>
          <w:szCs w:val="27"/>
          <w:lang w:val="en-US" w:eastAsia="ru-RU"/>
        </w:rPr>
        <w:t xml:space="preserve"> </w:t>
      </w:r>
      <w:r w:rsidRPr="00BB27F2">
        <w:rPr>
          <w:rFonts w:ascii="Courier New" w:eastAsia="Times New Roman" w:hAnsi="Courier New" w:cs="Courier New"/>
          <w:color w:val="B8BDBF"/>
          <w:sz w:val="27"/>
          <w:szCs w:val="27"/>
          <w:lang w:eastAsia="ru-RU"/>
        </w:rPr>
        <w:t>код</w:t>
      </w:r>
      <w:r w:rsidRPr="00BB27F2">
        <w:rPr>
          <w:rFonts w:ascii="Courier New" w:eastAsia="Times New Roman" w:hAnsi="Courier New" w:cs="Courier New"/>
          <w:color w:val="B8BDBF"/>
          <w:sz w:val="27"/>
          <w:szCs w:val="27"/>
          <w:lang w:val="en-US" w:eastAsia="ru-RU"/>
        </w:rPr>
        <w:t>JSX</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Redirect, </w:t>
      </w:r>
      <w:proofErr w:type="spellStart"/>
      <w:r w:rsidRPr="00BB27F2">
        <w:rPr>
          <w:rFonts w:ascii="Consolas" w:eastAsia="Times New Roman" w:hAnsi="Consolas" w:cs="Courier New"/>
          <w:color w:val="383A42"/>
          <w:sz w:val="21"/>
          <w:szCs w:val="21"/>
          <w:lang w:val="en-US" w:eastAsia="ru-RU"/>
        </w:rPr>
        <w:t>useHistory</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'react-router-</w:t>
      </w:r>
      <w:proofErr w:type="spellStart"/>
      <w:r w:rsidRPr="00BB27F2">
        <w:rPr>
          <w:rFonts w:ascii="Consolas" w:eastAsia="Times New Roman" w:hAnsi="Consolas" w:cs="Courier New"/>
          <w:color w:val="32A846"/>
          <w:sz w:val="21"/>
          <w:szCs w:val="21"/>
          <w:lang w:val="en-US" w:eastAsia="ru-RU"/>
        </w:rPr>
        <w:t>dom</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useAuth</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'../services/</w:t>
      </w:r>
      <w:proofErr w:type="spellStart"/>
      <w:r w:rsidRPr="00BB27F2">
        <w:rPr>
          <w:rFonts w:ascii="Consolas" w:eastAsia="Times New Roman" w:hAnsi="Consolas" w:cs="Courier New"/>
          <w:color w:val="32A846"/>
          <w:sz w:val="21"/>
          <w:szCs w:val="21"/>
          <w:lang w:val="en-US" w:eastAsia="ru-RU"/>
        </w:rPr>
        <w:t>auth</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React, { </w:t>
      </w:r>
      <w:proofErr w:type="spellStart"/>
      <w:r w:rsidRPr="00BB27F2">
        <w:rPr>
          <w:rFonts w:ascii="Consolas" w:eastAsia="Times New Roman" w:hAnsi="Consolas" w:cs="Courier New"/>
          <w:color w:val="383A42"/>
          <w:sz w:val="21"/>
          <w:szCs w:val="21"/>
          <w:lang w:val="en-US" w:eastAsia="ru-RU"/>
        </w:rPr>
        <w:t>useCallback</w:t>
      </w:r>
      <w:proofErr w:type="spell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useState</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'react'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styles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'./login.module.css'</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Button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'../components/button'</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Input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'../components/input'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BB27F2">
        <w:rPr>
          <w:rFonts w:ascii="Consolas" w:eastAsia="Times New Roman" w:hAnsi="Consolas" w:cs="Courier New"/>
          <w:color w:val="C678DD"/>
          <w:sz w:val="21"/>
          <w:szCs w:val="21"/>
          <w:lang w:val="en-US" w:eastAsia="ru-RU"/>
        </w:rPr>
        <w:t>import</w:t>
      </w:r>
      <w:proofErr w:type="gram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PasswordInput</w:t>
      </w:r>
      <w:proofErr w:type="spellEnd"/>
      <w:r w:rsidRPr="00BB27F2">
        <w:rPr>
          <w:rFonts w:ascii="Consolas" w:eastAsia="Times New Roman" w:hAnsi="Consolas" w:cs="Courier New"/>
          <w:color w:val="383A42"/>
          <w:sz w:val="21"/>
          <w:szCs w:val="21"/>
          <w:lang w:val="en-US" w:eastAsia="ru-RU"/>
        </w:rPr>
        <w:t xml:space="preserve"> } </w:t>
      </w:r>
      <w:r w:rsidRPr="00BB27F2">
        <w:rPr>
          <w:rFonts w:ascii="Consolas" w:eastAsia="Times New Roman" w:hAnsi="Consolas" w:cs="Courier New"/>
          <w:color w:val="C678DD"/>
          <w:sz w:val="21"/>
          <w:szCs w:val="21"/>
          <w:lang w:val="en-US" w:eastAsia="ru-RU"/>
        </w:rPr>
        <w:t>from</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'../components/password-input'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spellStart"/>
      <w:r w:rsidRPr="00BB27F2">
        <w:rPr>
          <w:rFonts w:ascii="Consolas" w:eastAsia="Times New Roman" w:hAnsi="Consolas" w:cs="Courier New"/>
          <w:color w:val="C678DD"/>
          <w:sz w:val="21"/>
          <w:szCs w:val="21"/>
          <w:lang w:eastAsia="ru-RU"/>
        </w:rPr>
        <w:t>export</w:t>
      </w:r>
      <w:proofErr w:type="spellEnd"/>
      <w:r w:rsidRPr="00BB27F2">
        <w:rPr>
          <w:rFonts w:ascii="Consolas" w:eastAsia="Times New Roman" w:hAnsi="Consolas" w:cs="Courier New"/>
          <w:color w:val="383A42"/>
          <w:sz w:val="21"/>
          <w:szCs w:val="21"/>
          <w:lang w:eastAsia="ru-RU"/>
        </w:rPr>
        <w:t xml:space="preserve"> </w:t>
      </w:r>
      <w:proofErr w:type="spellStart"/>
      <w:r w:rsidRPr="00BB27F2">
        <w:rPr>
          <w:rFonts w:ascii="Consolas" w:eastAsia="Times New Roman" w:hAnsi="Consolas" w:cs="Courier New"/>
          <w:color w:val="C678DD"/>
          <w:sz w:val="21"/>
          <w:szCs w:val="21"/>
          <w:lang w:eastAsia="ru-RU"/>
        </w:rPr>
        <w:t>function</w:t>
      </w:r>
      <w:proofErr w:type="spellEnd"/>
      <w:r w:rsidRPr="00BB27F2">
        <w:rPr>
          <w:rFonts w:ascii="Consolas" w:eastAsia="Times New Roman" w:hAnsi="Consolas" w:cs="Courier New"/>
          <w:color w:val="383A42"/>
          <w:sz w:val="21"/>
          <w:szCs w:val="21"/>
          <w:lang w:eastAsia="ru-RU"/>
        </w:rPr>
        <w:t xml:space="preserve"> </w:t>
      </w:r>
      <w:proofErr w:type="spellStart"/>
      <w:proofErr w:type="gramStart"/>
      <w:r w:rsidRPr="00BB27F2">
        <w:rPr>
          <w:rFonts w:ascii="Consolas" w:eastAsia="Times New Roman" w:hAnsi="Consolas" w:cs="Courier New"/>
          <w:color w:val="56B6C2"/>
          <w:sz w:val="21"/>
          <w:szCs w:val="21"/>
          <w:lang w:eastAsia="ru-RU"/>
        </w:rPr>
        <w:t>LoginPage</w:t>
      </w:r>
      <w:proofErr w:type="spellEnd"/>
      <w:r w:rsidRPr="00BB27F2">
        <w:rPr>
          <w:rFonts w:ascii="Consolas" w:eastAsia="Times New Roman" w:hAnsi="Consolas" w:cs="Courier New"/>
          <w:color w:val="383A42"/>
          <w:sz w:val="21"/>
          <w:szCs w:val="21"/>
          <w:lang w:eastAsia="ru-RU"/>
        </w:rPr>
        <w:t>(</w:t>
      </w:r>
      <w:proofErr w:type="gramEnd"/>
      <w:r w:rsidRPr="00BB27F2">
        <w:rPr>
          <w:rFonts w:ascii="Consolas" w:eastAsia="Times New Roman" w:hAnsi="Consolas" w:cs="Courier New"/>
          <w:color w:val="383A42"/>
          <w:sz w:val="21"/>
          <w:szCs w:val="21"/>
          <w:lang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w:t>
      </w:r>
      <w:proofErr w:type="spellStart"/>
      <w:r w:rsidRPr="00BB27F2">
        <w:rPr>
          <w:rFonts w:ascii="Consolas" w:eastAsia="Times New Roman" w:hAnsi="Consolas" w:cs="Courier New"/>
          <w:color w:val="C678DD"/>
          <w:sz w:val="21"/>
          <w:szCs w:val="21"/>
          <w:lang w:eastAsia="ru-RU"/>
        </w:rPr>
        <w:t>let</w:t>
      </w:r>
      <w:proofErr w:type="spellEnd"/>
      <w:r w:rsidRPr="00BB27F2">
        <w:rPr>
          <w:rFonts w:ascii="Consolas" w:eastAsia="Times New Roman" w:hAnsi="Consolas" w:cs="Courier New"/>
          <w:color w:val="383A42"/>
          <w:sz w:val="21"/>
          <w:szCs w:val="21"/>
          <w:lang w:eastAsia="ru-RU"/>
        </w:rPr>
        <w:t xml:space="preserve"> </w:t>
      </w:r>
      <w:proofErr w:type="spellStart"/>
      <w:r w:rsidRPr="00BB27F2">
        <w:rPr>
          <w:rFonts w:ascii="Consolas" w:eastAsia="Times New Roman" w:hAnsi="Consolas" w:cs="Courier New"/>
          <w:color w:val="383A42"/>
          <w:sz w:val="21"/>
          <w:szCs w:val="21"/>
          <w:lang w:eastAsia="ru-RU"/>
        </w:rPr>
        <w:t>history</w:t>
      </w:r>
      <w:proofErr w:type="spellEnd"/>
      <w:r w:rsidRPr="00BB27F2">
        <w:rPr>
          <w:rFonts w:ascii="Consolas" w:eastAsia="Times New Roman" w:hAnsi="Consolas" w:cs="Courier New"/>
          <w:color w:val="383A42"/>
          <w:sz w:val="21"/>
          <w:szCs w:val="21"/>
          <w:lang w:eastAsia="ru-RU"/>
        </w:rPr>
        <w:t xml:space="preserve"> = </w:t>
      </w:r>
      <w:proofErr w:type="spellStart"/>
      <w:proofErr w:type="gramStart"/>
      <w:r w:rsidRPr="00BB27F2">
        <w:rPr>
          <w:rFonts w:ascii="Consolas" w:eastAsia="Times New Roman" w:hAnsi="Consolas" w:cs="Courier New"/>
          <w:color w:val="383A42"/>
          <w:sz w:val="21"/>
          <w:szCs w:val="21"/>
          <w:lang w:eastAsia="ru-RU"/>
        </w:rPr>
        <w:t>useHistory</w:t>
      </w:r>
      <w:proofErr w:type="spellEnd"/>
      <w:r w:rsidRPr="00BB27F2">
        <w:rPr>
          <w:rFonts w:ascii="Consolas" w:eastAsia="Times New Roman" w:hAnsi="Consolas" w:cs="Courier New"/>
          <w:color w:val="383A42"/>
          <w:sz w:val="21"/>
          <w:szCs w:val="21"/>
          <w:lang w:eastAsia="ru-RU"/>
        </w:rPr>
        <w:t>(</w:t>
      </w:r>
      <w:proofErr w:type="gramEnd"/>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w:t>
      </w:r>
      <w:r w:rsidRPr="00BB27F2">
        <w:rPr>
          <w:rFonts w:ascii="Consolas" w:eastAsia="Times New Roman" w:hAnsi="Consolas" w:cs="Courier New"/>
          <w:i/>
          <w:iCs/>
          <w:color w:val="5C6370"/>
          <w:sz w:val="21"/>
          <w:szCs w:val="21"/>
          <w:lang w:eastAsia="ru-RU"/>
        </w:rPr>
        <w:t>// Используем хук, в котором доступны все нужные методы и данные о пользователе</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eastAsia="ru-RU"/>
        </w:rPr>
        <w:t xml:space="preserve">  </w:t>
      </w:r>
      <w:proofErr w:type="gramStart"/>
      <w:r w:rsidRPr="00BB27F2">
        <w:rPr>
          <w:rFonts w:ascii="Consolas" w:eastAsia="Times New Roman" w:hAnsi="Consolas" w:cs="Courier New"/>
          <w:color w:val="C678DD"/>
          <w:sz w:val="21"/>
          <w:szCs w:val="21"/>
          <w:lang w:val="en-US" w:eastAsia="ru-RU"/>
        </w:rPr>
        <w:t>let</w:t>
      </w:r>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auth</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useAuth</w:t>
      </w:r>
      <w:proofErr w:type="spell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[form, </w:t>
      </w:r>
      <w:proofErr w:type="spellStart"/>
      <w:r w:rsidRPr="00BB27F2">
        <w:rPr>
          <w:rFonts w:ascii="Consolas" w:eastAsia="Times New Roman" w:hAnsi="Consolas" w:cs="Courier New"/>
          <w:color w:val="383A42"/>
          <w:sz w:val="21"/>
          <w:szCs w:val="21"/>
          <w:lang w:val="en-US" w:eastAsia="ru-RU"/>
        </w:rPr>
        <w:t>setValue</w:t>
      </w:r>
      <w:proofErr w:type="spellEnd"/>
      <w:r w:rsidRPr="00BB27F2">
        <w:rPr>
          <w:rFonts w:ascii="Consolas" w:eastAsia="Times New Roman" w:hAnsi="Consolas" w:cs="Courier New"/>
          <w:color w:val="383A42"/>
          <w:sz w:val="21"/>
          <w:szCs w:val="21"/>
          <w:lang w:val="en-US" w:eastAsia="ru-RU"/>
        </w:rPr>
        <w:t xml:space="preserve">] = </w:t>
      </w:r>
      <w:proofErr w:type="spellStart"/>
      <w:r w:rsidRPr="00BB27F2">
        <w:rPr>
          <w:rFonts w:ascii="Consolas" w:eastAsia="Times New Roman" w:hAnsi="Consolas" w:cs="Courier New"/>
          <w:color w:val="383A42"/>
          <w:sz w:val="21"/>
          <w:szCs w:val="21"/>
          <w:lang w:val="en-US" w:eastAsia="ru-RU"/>
        </w:rPr>
        <w:t>useState</w:t>
      </w:r>
      <w:proofErr w:type="spell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email</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password</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lastRenderedPageBreak/>
        <w:t xml:space="preserve">  </w:t>
      </w:r>
      <w:proofErr w:type="spellStart"/>
      <w:proofErr w:type="gramStart"/>
      <w:r w:rsidRPr="00BB27F2">
        <w:rPr>
          <w:rFonts w:ascii="Consolas" w:eastAsia="Times New Roman" w:hAnsi="Consolas" w:cs="Courier New"/>
          <w:color w:val="C678DD"/>
          <w:sz w:val="21"/>
          <w:szCs w:val="21"/>
          <w:lang w:val="en-US" w:eastAsia="ru-RU"/>
        </w:rPr>
        <w:t>const</w:t>
      </w:r>
      <w:proofErr w:type="spellEnd"/>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onChange</w:t>
      </w:r>
      <w:proofErr w:type="spellEnd"/>
      <w:r w:rsidRPr="00BB27F2">
        <w:rPr>
          <w:rFonts w:ascii="Consolas" w:eastAsia="Times New Roman" w:hAnsi="Consolas" w:cs="Courier New"/>
          <w:color w:val="383A42"/>
          <w:sz w:val="21"/>
          <w:szCs w:val="21"/>
          <w:lang w:val="en-US" w:eastAsia="ru-RU"/>
        </w:rPr>
        <w:t xml:space="preserve"> = e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setValue</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 xml:space="preserve">{ ...form, [e.target.name]: </w:t>
      </w:r>
      <w:proofErr w:type="spellStart"/>
      <w:r w:rsidRPr="00BB27F2">
        <w:rPr>
          <w:rFonts w:ascii="Consolas" w:eastAsia="Times New Roman" w:hAnsi="Consolas" w:cs="Courier New"/>
          <w:color w:val="383A42"/>
          <w:sz w:val="21"/>
          <w:szCs w:val="21"/>
          <w:lang w:val="en-US" w:eastAsia="ru-RU"/>
        </w:rPr>
        <w:t>e.target.value</w:t>
      </w:r>
      <w:proofErr w:type="spellEnd"/>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let</w:t>
      </w:r>
      <w:proofErr w:type="gramEnd"/>
      <w:r w:rsidRPr="00BB27F2">
        <w:rPr>
          <w:rFonts w:ascii="Consolas" w:eastAsia="Times New Roman" w:hAnsi="Consolas" w:cs="Courier New"/>
          <w:color w:val="383A42"/>
          <w:sz w:val="21"/>
          <w:szCs w:val="21"/>
          <w:lang w:val="en-US" w:eastAsia="ru-RU"/>
        </w:rPr>
        <w:t xml:space="preserve"> login = </w:t>
      </w:r>
      <w:proofErr w:type="spellStart"/>
      <w:r w:rsidRPr="00BB27F2">
        <w:rPr>
          <w:rFonts w:ascii="Consolas" w:eastAsia="Times New Roman" w:hAnsi="Consolas" w:cs="Courier New"/>
          <w:color w:val="383A42"/>
          <w:sz w:val="21"/>
          <w:szCs w:val="21"/>
          <w:lang w:val="en-US" w:eastAsia="ru-RU"/>
        </w:rPr>
        <w:t>useCallback</w:t>
      </w:r>
      <w:proofErr w:type="spell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383A42"/>
          <w:sz w:val="21"/>
          <w:szCs w:val="21"/>
          <w:lang w:val="en-US" w:eastAsia="ru-RU"/>
        </w:rPr>
        <w:t>e</w:t>
      </w:r>
      <w:proofErr w:type="gramEnd"/>
      <w:r w:rsidRPr="00BB27F2">
        <w:rPr>
          <w:rFonts w:ascii="Consolas" w:eastAsia="Times New Roman" w:hAnsi="Consolas" w:cs="Courier New"/>
          <w:color w:val="383A42"/>
          <w:sz w:val="21"/>
          <w:szCs w:val="21"/>
          <w:lang w:val="en-US" w:eastAsia="ru-RU"/>
        </w:rPr>
        <w:t xml:space="preserve">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e.preventDefault</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auth.signIn</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 =&gt;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history.replace</w:t>
      </w:r>
      <w:proofErr w:type="spellEnd"/>
      <w:r w:rsidRPr="00BB27F2">
        <w:rPr>
          <w:rFonts w:ascii="Consolas" w:eastAsia="Times New Roman" w:hAnsi="Consolas" w:cs="Courier New"/>
          <w:color w:val="383A42"/>
          <w:sz w:val="21"/>
          <w:szCs w:val="21"/>
          <w:lang w:val="en-US" w:eastAsia="ru-RU"/>
        </w:rPr>
        <w:t>(</w:t>
      </w:r>
      <w:proofErr w:type="gramEnd"/>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pathname</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2A846"/>
          <w:sz w:val="21"/>
          <w:szCs w:val="21"/>
          <w:lang w:val="en-US" w:eastAsia="ru-RU"/>
        </w:rPr>
        <w:t>'/list'</w:t>
      </w: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383A42"/>
          <w:sz w:val="21"/>
          <w:szCs w:val="21"/>
          <w:lang w:val="en-US" w:eastAsia="ru-RU"/>
        </w:rPr>
        <w:t>auth</w:t>
      </w:r>
      <w:proofErr w:type="spellEnd"/>
      <w:proofErr w:type="gramEnd"/>
      <w:r w:rsidRPr="00BB27F2">
        <w:rPr>
          <w:rFonts w:ascii="Consolas" w:eastAsia="Times New Roman" w:hAnsi="Consolas" w:cs="Courier New"/>
          <w:color w:val="383A42"/>
          <w:sz w:val="21"/>
          <w:szCs w:val="21"/>
          <w:lang w:val="en-US" w:eastAsia="ru-RU"/>
        </w:rPr>
        <w:t>, history]</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if</w:t>
      </w:r>
      <w:proofErr w:type="gramEnd"/>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383A42"/>
          <w:sz w:val="21"/>
          <w:szCs w:val="21"/>
          <w:lang w:val="en-US" w:eastAsia="ru-RU"/>
        </w:rPr>
        <w:t>auth.user</w:t>
      </w:r>
      <w:proofErr w:type="spellEnd"/>
      <w:r w:rsidRPr="00BB27F2">
        <w:rPr>
          <w:rFonts w:ascii="Consolas" w:eastAsia="Times New Roman" w:hAnsi="Consolas" w:cs="Courier New"/>
          <w:color w:val="383A42"/>
          <w:sz w:val="21"/>
          <w:szCs w:val="21"/>
          <w:lang w:val="en-US" w:eastAsia="ru-RU"/>
        </w:rPr>
        <w:t>)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Redirect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A8D3D"/>
          <w:sz w:val="21"/>
          <w:szCs w:val="21"/>
          <w:lang w:val="en-US" w:eastAsia="ru-RU"/>
        </w:rPr>
        <w:t>to</w:t>
      </w:r>
      <w:proofErr w:type="gram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A8D3D"/>
          <w:sz w:val="21"/>
          <w:szCs w:val="21"/>
          <w:lang w:val="en-US" w:eastAsia="ru-RU"/>
        </w:rPr>
        <w:t>pathname</w:t>
      </w:r>
      <w:proofErr w:type="gramEnd"/>
      <w:r w:rsidRPr="00BB27F2">
        <w:rPr>
          <w:rFonts w:ascii="Consolas" w:eastAsia="Times New Roman" w:hAnsi="Consolas" w:cs="Courier New"/>
          <w:color w:val="CA8D3D"/>
          <w:sz w:val="21"/>
          <w:szCs w:val="21"/>
          <w:lang w:val="en-US" w:eastAsia="ru-RU"/>
        </w:rPr>
        <w: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list</w:t>
      </w:r>
      <w:r w:rsidRPr="00BB27F2">
        <w:rPr>
          <w:rFonts w:ascii="Consolas" w:eastAsia="Times New Roman" w:hAnsi="Consolas" w:cs="Courier New"/>
          <w:color w:val="383A42"/>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83A42"/>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678DD"/>
          <w:sz w:val="21"/>
          <w:szCs w:val="21"/>
          <w:lang w:val="en-US" w:eastAsia="ru-RU"/>
        </w:rPr>
        <w:t>return</w:t>
      </w:r>
      <w:proofErr w:type="gramEnd"/>
      <w:r w:rsidRPr="00BB27F2">
        <w:rPr>
          <w:rFonts w:ascii="Consolas" w:eastAsia="Times New Roman" w:hAnsi="Consolas" w:cs="Courier New"/>
          <w:color w:val="383A42"/>
          <w:sz w:val="21"/>
          <w:szCs w:val="21"/>
          <w:lang w:val="en-US"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div</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A8D3D"/>
          <w:sz w:val="21"/>
          <w:szCs w:val="21"/>
          <w:lang w:val="en-US" w:eastAsia="ru-RU"/>
        </w:rPr>
        <w:t>className</w:t>
      </w:r>
      <w:proofErr w:type="spellEnd"/>
      <w:proofErr w:type="gramStart"/>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proofErr w:type="gramEnd"/>
      <w:r w:rsidRPr="00BB27F2">
        <w:rPr>
          <w:rFonts w:ascii="Consolas" w:eastAsia="Times New Roman" w:hAnsi="Consolas" w:cs="Courier New"/>
          <w:color w:val="32A846"/>
          <w:sz w:val="21"/>
          <w:szCs w:val="21"/>
          <w:lang w:val="en-US" w:eastAsia="ru-RU"/>
        </w:rPr>
        <w:t>styles.wrapper</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form</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A8D3D"/>
          <w:sz w:val="21"/>
          <w:szCs w:val="21"/>
          <w:lang w:val="en-US" w:eastAsia="ru-RU"/>
        </w:rPr>
        <w:t>className</w:t>
      </w:r>
      <w:proofErr w:type="spellEnd"/>
      <w:proofErr w:type="gramStart"/>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proofErr w:type="gramEnd"/>
      <w:r w:rsidRPr="00BB27F2">
        <w:rPr>
          <w:rFonts w:ascii="Consolas" w:eastAsia="Times New Roman" w:hAnsi="Consolas" w:cs="Courier New"/>
          <w:color w:val="32A846"/>
          <w:sz w:val="21"/>
          <w:szCs w:val="21"/>
          <w:lang w:val="en-US" w:eastAsia="ru-RU"/>
        </w:rPr>
        <w:t>styles.form</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h1</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A8D3D"/>
          <w:sz w:val="21"/>
          <w:szCs w:val="21"/>
          <w:lang w:val="en-US" w:eastAsia="ru-RU"/>
        </w:rPr>
        <w:t>className</w:t>
      </w:r>
      <w:proofErr w:type="spellEnd"/>
      <w:proofErr w:type="gramStart"/>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proofErr w:type="gramEnd"/>
      <w:r w:rsidRPr="00BB27F2">
        <w:rPr>
          <w:rFonts w:ascii="Consolas" w:eastAsia="Times New Roman" w:hAnsi="Consolas" w:cs="Courier New"/>
          <w:color w:val="32A846"/>
          <w:sz w:val="21"/>
          <w:szCs w:val="21"/>
          <w:lang w:val="en-US" w:eastAsia="ru-RU"/>
        </w:rPr>
        <w:t>styles.heading</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&gt;</w:t>
      </w:r>
      <w:r w:rsidRPr="00BB27F2">
        <w:rPr>
          <w:rFonts w:ascii="Consolas" w:eastAsia="Times New Roman" w:hAnsi="Consolas" w:cs="Courier New"/>
          <w:color w:val="383A42"/>
          <w:sz w:val="21"/>
          <w:szCs w:val="21"/>
          <w:lang w:eastAsia="ru-RU"/>
        </w:rPr>
        <w:t>Вход</w:t>
      </w:r>
      <w:r w:rsidRPr="00BB27F2">
        <w:rPr>
          <w:rFonts w:ascii="Consolas" w:eastAsia="Times New Roman" w:hAnsi="Consolas" w:cs="Courier New"/>
          <w:color w:val="383A42"/>
          <w:sz w:val="21"/>
          <w:szCs w:val="21"/>
          <w:lang w:val="en-US" w:eastAsia="ru-RU"/>
        </w:rPr>
        <w:t>&lt;/</w:t>
      </w:r>
      <w:r w:rsidRPr="00BB27F2">
        <w:rPr>
          <w:rFonts w:ascii="Consolas" w:eastAsia="Times New Roman" w:hAnsi="Consolas" w:cs="Courier New"/>
          <w:color w:val="FF4040"/>
          <w:sz w:val="21"/>
          <w:szCs w:val="21"/>
          <w:lang w:val="en-US" w:eastAsia="ru-RU"/>
        </w:rPr>
        <w:t>h1</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Input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placeholder</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"Email"</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value</w:t>
      </w:r>
      <w:proofErr w:type="gramStart"/>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proofErr w:type="gramEnd"/>
      <w:r w:rsidRPr="00BB27F2">
        <w:rPr>
          <w:rFonts w:ascii="Consolas" w:eastAsia="Times New Roman" w:hAnsi="Consolas" w:cs="Courier New"/>
          <w:color w:val="32A846"/>
          <w:sz w:val="21"/>
          <w:szCs w:val="21"/>
          <w:lang w:val="en-US" w:eastAsia="ru-RU"/>
        </w:rPr>
        <w:t>form.email</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name</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2A846"/>
          <w:sz w:val="21"/>
          <w:szCs w:val="21"/>
          <w:lang w:eastAsia="ru-RU"/>
        </w:rPr>
        <w:t>Логин</w:t>
      </w:r>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A8D3D"/>
          <w:sz w:val="21"/>
          <w:szCs w:val="21"/>
          <w:lang w:val="en-US" w:eastAsia="ru-RU"/>
        </w:rPr>
        <w:t>onChange</w:t>
      </w:r>
      <w:proofErr w:type="spell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r w:rsidRPr="00BB27F2">
        <w:rPr>
          <w:rFonts w:ascii="Consolas" w:eastAsia="Times New Roman" w:hAnsi="Consolas" w:cs="Courier New"/>
          <w:color w:val="32A846"/>
          <w:sz w:val="21"/>
          <w:szCs w:val="21"/>
          <w:lang w:val="en-US" w:eastAsia="ru-RU"/>
        </w:rPr>
        <w:t>onChange</w:t>
      </w:r>
      <w:proofErr w:type="spellEnd"/>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83A42"/>
          <w:sz w:val="21"/>
          <w:szCs w:val="21"/>
          <w:lang w:val="en-US"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proofErr w:type="spellStart"/>
      <w:r w:rsidRPr="00BB27F2">
        <w:rPr>
          <w:rFonts w:ascii="Consolas" w:eastAsia="Times New Roman" w:hAnsi="Consolas" w:cs="Courier New"/>
          <w:color w:val="FF4040"/>
          <w:sz w:val="21"/>
          <w:szCs w:val="21"/>
          <w:lang w:val="en-US" w:eastAsia="ru-RU"/>
        </w:rPr>
        <w:t>PasswordInput</w:t>
      </w:r>
      <w:proofErr w:type="spellEnd"/>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A8D3D"/>
          <w:sz w:val="21"/>
          <w:szCs w:val="21"/>
          <w:lang w:val="en-US" w:eastAsia="ru-RU"/>
        </w:rPr>
        <w:t>placeholder</w:t>
      </w:r>
      <w:proofErr w:type="gram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r w:rsidRPr="00BB27F2">
        <w:rPr>
          <w:rFonts w:ascii="Consolas" w:eastAsia="Times New Roman" w:hAnsi="Consolas" w:cs="Courier New"/>
          <w:color w:val="32A846"/>
          <w:sz w:val="21"/>
          <w:szCs w:val="21"/>
          <w:lang w:eastAsia="ru-RU"/>
        </w:rPr>
        <w:t>Пароль</w:t>
      </w:r>
      <w:r w:rsidRPr="00BB27F2">
        <w:rPr>
          <w:rFonts w:ascii="Consolas" w:eastAsia="Times New Roman" w:hAnsi="Consolas" w:cs="Courier New"/>
          <w:color w:val="32A846"/>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gramStart"/>
      <w:r w:rsidRPr="00BB27F2">
        <w:rPr>
          <w:rFonts w:ascii="Consolas" w:eastAsia="Times New Roman" w:hAnsi="Consolas" w:cs="Courier New"/>
          <w:color w:val="CA8D3D"/>
          <w:sz w:val="21"/>
          <w:szCs w:val="21"/>
          <w:lang w:val="en-US" w:eastAsia="ru-RU"/>
        </w:rPr>
        <w:t>value</w:t>
      </w:r>
      <w:proofErr w:type="gram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r w:rsidRPr="00BB27F2">
        <w:rPr>
          <w:rFonts w:ascii="Consolas" w:eastAsia="Times New Roman" w:hAnsi="Consolas" w:cs="Courier New"/>
          <w:color w:val="32A846"/>
          <w:sz w:val="21"/>
          <w:szCs w:val="21"/>
          <w:lang w:val="en-US" w:eastAsia="ru-RU"/>
        </w:rPr>
        <w:t>form.password</w:t>
      </w:r>
      <w:proofErr w:type="spellEnd"/>
      <w:r w:rsidRPr="00BB27F2">
        <w:rPr>
          <w:rFonts w:ascii="Consolas" w:eastAsia="Times New Roman" w:hAnsi="Consolas" w:cs="Courier New"/>
          <w:color w:val="32A846"/>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A8D3D"/>
          <w:sz w:val="21"/>
          <w:szCs w:val="21"/>
          <w:lang w:eastAsia="ru-RU"/>
        </w:rPr>
        <w:t>name</w:t>
      </w:r>
      <w:proofErr w:type="spellEnd"/>
      <w:r w:rsidRPr="00BB27F2">
        <w:rPr>
          <w:rFonts w:ascii="Consolas" w:eastAsia="Times New Roman" w:hAnsi="Consolas" w:cs="Courier New"/>
          <w:color w:val="383A42"/>
          <w:sz w:val="21"/>
          <w:szCs w:val="21"/>
          <w:lang w:eastAsia="ru-RU"/>
        </w:rPr>
        <w:t>=</w:t>
      </w:r>
      <w:r w:rsidRPr="00BB27F2">
        <w:rPr>
          <w:rFonts w:ascii="Consolas" w:eastAsia="Times New Roman" w:hAnsi="Consolas" w:cs="Courier New"/>
          <w:color w:val="32A846"/>
          <w:sz w:val="21"/>
          <w:szCs w:val="21"/>
          <w:lang w:eastAsia="ru-RU"/>
        </w:rPr>
        <w:t>"</w:t>
      </w:r>
      <w:proofErr w:type="spellStart"/>
      <w:r w:rsidRPr="00BB27F2">
        <w:rPr>
          <w:rFonts w:ascii="Consolas" w:eastAsia="Times New Roman" w:hAnsi="Consolas" w:cs="Courier New"/>
          <w:color w:val="32A846"/>
          <w:sz w:val="21"/>
          <w:szCs w:val="21"/>
          <w:lang w:eastAsia="ru-RU"/>
        </w:rPr>
        <w:t>password</w:t>
      </w:r>
      <w:proofErr w:type="spellEnd"/>
      <w:r w:rsidRPr="00BB27F2">
        <w:rPr>
          <w:rFonts w:ascii="Consolas" w:eastAsia="Times New Roman" w:hAnsi="Consolas" w:cs="Courier New"/>
          <w:color w:val="32A846"/>
          <w:sz w:val="21"/>
          <w:szCs w:val="21"/>
          <w:lang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w:t>
      </w:r>
      <w:proofErr w:type="spellStart"/>
      <w:proofErr w:type="gramStart"/>
      <w:r w:rsidRPr="00BB27F2">
        <w:rPr>
          <w:rFonts w:ascii="Consolas" w:eastAsia="Times New Roman" w:hAnsi="Consolas" w:cs="Courier New"/>
          <w:color w:val="CA8D3D"/>
          <w:sz w:val="21"/>
          <w:szCs w:val="21"/>
          <w:lang w:val="en-US" w:eastAsia="ru-RU"/>
        </w:rPr>
        <w:t>onChange</w:t>
      </w:r>
      <w:proofErr w:type="spellEnd"/>
      <w:proofErr w:type="gramEnd"/>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spellStart"/>
      <w:r w:rsidRPr="00BB27F2">
        <w:rPr>
          <w:rFonts w:ascii="Consolas" w:eastAsia="Times New Roman" w:hAnsi="Consolas" w:cs="Courier New"/>
          <w:color w:val="32A846"/>
          <w:sz w:val="21"/>
          <w:szCs w:val="21"/>
          <w:lang w:val="en-US" w:eastAsia="ru-RU"/>
        </w:rPr>
        <w:t>onChange</w:t>
      </w:r>
      <w:proofErr w:type="spellEnd"/>
      <w:r w:rsidRPr="00BB27F2">
        <w:rPr>
          <w:rFonts w:ascii="Consolas" w:eastAsia="Times New Roman" w:hAnsi="Consolas" w:cs="Courier New"/>
          <w:color w:val="32A846"/>
          <w:sz w:val="21"/>
          <w:szCs w:val="21"/>
          <w:lang w:val="en-US" w:eastAsia="ru-RU"/>
        </w:rPr>
        <w: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BB27F2">
        <w:rPr>
          <w:rFonts w:ascii="Consolas" w:eastAsia="Times New Roman" w:hAnsi="Consolas" w:cs="Courier New"/>
          <w:color w:val="383A42"/>
          <w:sz w:val="21"/>
          <w:szCs w:val="21"/>
          <w:lang w:val="en-US" w:eastAsia="ru-RU"/>
        </w:rPr>
        <w:t xml:space="preserve">        &lt;</w:t>
      </w:r>
      <w:r w:rsidRPr="00BB27F2">
        <w:rPr>
          <w:rFonts w:ascii="Consolas" w:eastAsia="Times New Roman" w:hAnsi="Consolas" w:cs="Courier New"/>
          <w:color w:val="FF4040"/>
          <w:sz w:val="21"/>
          <w:szCs w:val="21"/>
          <w:lang w:val="en-US" w:eastAsia="ru-RU"/>
        </w:rPr>
        <w:t>Button</w:t>
      </w:r>
      <w:r w:rsidRPr="00BB27F2">
        <w:rPr>
          <w:rFonts w:ascii="Consolas" w:eastAsia="Times New Roman" w:hAnsi="Consolas" w:cs="Courier New"/>
          <w:color w:val="383A42"/>
          <w:sz w:val="21"/>
          <w:szCs w:val="21"/>
          <w:lang w:val="en-US" w:eastAsia="ru-RU"/>
        </w:rPr>
        <w:t xml:space="preserve"> </w:t>
      </w:r>
      <w:proofErr w:type="spellStart"/>
      <w:r w:rsidRPr="00BB27F2">
        <w:rPr>
          <w:rFonts w:ascii="Consolas" w:eastAsia="Times New Roman" w:hAnsi="Consolas" w:cs="Courier New"/>
          <w:color w:val="CA8D3D"/>
          <w:sz w:val="21"/>
          <w:szCs w:val="21"/>
          <w:lang w:val="en-US" w:eastAsia="ru-RU"/>
        </w:rPr>
        <w:t>onClick</w:t>
      </w:r>
      <w:proofErr w:type="spellEnd"/>
      <w:proofErr w:type="gramStart"/>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w:t>
      </w:r>
      <w:proofErr w:type="gramEnd"/>
      <w:r w:rsidRPr="00BB27F2">
        <w:rPr>
          <w:rFonts w:ascii="Consolas" w:eastAsia="Times New Roman" w:hAnsi="Consolas" w:cs="Courier New"/>
          <w:color w:val="32A846"/>
          <w:sz w:val="21"/>
          <w:szCs w:val="21"/>
          <w:lang w:val="en-US" w:eastAsia="ru-RU"/>
        </w:rPr>
        <w:t>login}</w:t>
      </w: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CA8D3D"/>
          <w:sz w:val="21"/>
          <w:szCs w:val="21"/>
          <w:lang w:val="en-US" w:eastAsia="ru-RU"/>
        </w:rPr>
        <w:t>primary</w:t>
      </w:r>
      <w:r w:rsidRPr="00BB27F2">
        <w:rPr>
          <w:rFonts w:ascii="Consolas" w:eastAsia="Times New Roman" w:hAnsi="Consolas" w:cs="Courier New"/>
          <w:color w:val="383A42"/>
          <w:sz w:val="21"/>
          <w:szCs w:val="21"/>
          <w:lang w:val="en-US" w:eastAsia="ru-RU"/>
        </w:rPr>
        <w:t>=</w:t>
      </w:r>
      <w:r w:rsidRPr="00BB27F2">
        <w:rPr>
          <w:rFonts w:ascii="Consolas" w:eastAsia="Times New Roman" w:hAnsi="Consolas" w:cs="Courier New"/>
          <w:color w:val="32A846"/>
          <w:sz w:val="21"/>
          <w:szCs w:val="21"/>
          <w:lang w:val="en-US" w:eastAsia="ru-RU"/>
        </w:rPr>
        <w:t>{true}</w:t>
      </w:r>
      <w:r w:rsidRPr="00BB27F2">
        <w:rPr>
          <w:rFonts w:ascii="Consolas" w:eastAsia="Times New Roman" w:hAnsi="Consolas" w:cs="Courier New"/>
          <w:color w:val="383A42"/>
          <w:sz w:val="21"/>
          <w:szCs w:val="21"/>
          <w:lang w:val="en-US"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val="en-US" w:eastAsia="ru-RU"/>
        </w:rPr>
        <w:t xml:space="preserve">          </w:t>
      </w:r>
      <w:r w:rsidRPr="00BB27F2">
        <w:rPr>
          <w:rFonts w:ascii="Consolas" w:eastAsia="Times New Roman" w:hAnsi="Consolas" w:cs="Courier New"/>
          <w:color w:val="383A42"/>
          <w:sz w:val="21"/>
          <w:szCs w:val="21"/>
          <w:lang w:eastAsia="ru-RU"/>
        </w:rPr>
        <w:t>Войти</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&lt;/</w:t>
      </w:r>
      <w:proofErr w:type="spellStart"/>
      <w:r w:rsidRPr="00BB27F2">
        <w:rPr>
          <w:rFonts w:ascii="Consolas" w:eastAsia="Times New Roman" w:hAnsi="Consolas" w:cs="Courier New"/>
          <w:color w:val="FF4040"/>
          <w:sz w:val="21"/>
          <w:szCs w:val="21"/>
          <w:lang w:eastAsia="ru-RU"/>
        </w:rPr>
        <w:t>Button</w:t>
      </w:r>
      <w:proofErr w:type="spellEnd"/>
      <w:r w:rsidRPr="00BB27F2">
        <w:rPr>
          <w:rFonts w:ascii="Consolas" w:eastAsia="Times New Roman" w:hAnsi="Consolas" w:cs="Courier New"/>
          <w:color w:val="383A42"/>
          <w:sz w:val="21"/>
          <w:szCs w:val="21"/>
          <w:lang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&lt;/</w:t>
      </w:r>
      <w:proofErr w:type="spellStart"/>
      <w:r w:rsidRPr="00BB27F2">
        <w:rPr>
          <w:rFonts w:ascii="Consolas" w:eastAsia="Times New Roman" w:hAnsi="Consolas" w:cs="Courier New"/>
          <w:color w:val="FF4040"/>
          <w:sz w:val="21"/>
          <w:szCs w:val="21"/>
          <w:lang w:eastAsia="ru-RU"/>
        </w:rPr>
        <w:t>form</w:t>
      </w:r>
      <w:proofErr w:type="spellEnd"/>
      <w:r w:rsidRPr="00BB27F2">
        <w:rPr>
          <w:rFonts w:ascii="Consolas" w:eastAsia="Times New Roman" w:hAnsi="Consolas" w:cs="Courier New"/>
          <w:color w:val="383A42"/>
          <w:sz w:val="21"/>
          <w:szCs w:val="21"/>
          <w:lang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lastRenderedPageBreak/>
        <w:t xml:space="preserve">    &lt;/</w:t>
      </w:r>
      <w:proofErr w:type="spellStart"/>
      <w:r w:rsidRPr="00BB27F2">
        <w:rPr>
          <w:rFonts w:ascii="Consolas" w:eastAsia="Times New Roman" w:hAnsi="Consolas" w:cs="Courier New"/>
          <w:color w:val="FF4040"/>
          <w:sz w:val="21"/>
          <w:szCs w:val="21"/>
          <w:lang w:eastAsia="ru-RU"/>
        </w:rPr>
        <w:t>div</w:t>
      </w:r>
      <w:proofErr w:type="spellEnd"/>
      <w:r w:rsidRPr="00BB27F2">
        <w:rPr>
          <w:rFonts w:ascii="Consolas" w:eastAsia="Times New Roman" w:hAnsi="Consolas" w:cs="Courier New"/>
          <w:color w:val="383A42"/>
          <w:sz w:val="21"/>
          <w:szCs w:val="21"/>
          <w:lang w:eastAsia="ru-RU"/>
        </w:rPr>
        <w:t>&gt;</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BB27F2">
        <w:rPr>
          <w:rFonts w:ascii="Consolas" w:eastAsia="Times New Roman" w:hAnsi="Consolas" w:cs="Courier New"/>
          <w:color w:val="383A42"/>
          <w:sz w:val="21"/>
          <w:szCs w:val="21"/>
          <w:lang w:eastAsia="ru-RU"/>
        </w:rPr>
        <w:t xml:space="preserve">} </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Всё, приложение с авторизацией готово! В следующих уроках мы подключим реальный сервер для авторизации, а пока можете посмотреть, как это работает (авторизацию можно пропустить, не вводя ничего в поля):</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 xml:space="preserve">В этом уроке мы использовали контекст, но если применить </w:t>
      </w:r>
      <w:proofErr w:type="spellStart"/>
      <w:r w:rsidRPr="00BB27F2">
        <w:rPr>
          <w:rFonts w:ascii="Arial" w:eastAsia="Times New Roman" w:hAnsi="Arial" w:cs="Arial"/>
          <w:color w:val="000000"/>
          <w:sz w:val="27"/>
          <w:szCs w:val="27"/>
          <w:lang w:eastAsia="ru-RU"/>
        </w:rPr>
        <w:t>Redux</w:t>
      </w:r>
      <w:proofErr w:type="spellEnd"/>
      <w:r w:rsidRPr="00BB27F2">
        <w:rPr>
          <w:rFonts w:ascii="Arial" w:eastAsia="Times New Roman" w:hAnsi="Arial" w:cs="Arial"/>
          <w:color w:val="000000"/>
          <w:sz w:val="27"/>
          <w:szCs w:val="27"/>
          <w:lang w:eastAsia="ru-RU"/>
        </w:rPr>
        <w:t xml:space="preserve"> в качестве глобального состояния, алгоритм будет такой же:</w:t>
      </w:r>
    </w:p>
    <w:p w:rsidR="00BB27F2" w:rsidRPr="00BB27F2" w:rsidRDefault="00BB27F2" w:rsidP="00BB27F2">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 xml:space="preserve">Отправляем </w:t>
      </w:r>
      <w:proofErr w:type="spellStart"/>
      <w:r w:rsidRPr="00BB27F2">
        <w:rPr>
          <w:rFonts w:ascii="Arial" w:eastAsia="Times New Roman" w:hAnsi="Arial" w:cs="Arial"/>
          <w:color w:val="000000"/>
          <w:sz w:val="27"/>
          <w:szCs w:val="27"/>
          <w:lang w:eastAsia="ru-RU"/>
        </w:rPr>
        <w:t>экшен</w:t>
      </w:r>
      <w:proofErr w:type="spellEnd"/>
      <w:r w:rsidRPr="00BB27F2">
        <w:rPr>
          <w:rFonts w:ascii="Arial" w:eastAsia="Times New Roman" w:hAnsi="Arial" w:cs="Arial"/>
          <w:color w:val="000000"/>
          <w:sz w:val="27"/>
          <w:szCs w:val="27"/>
          <w:lang w:eastAsia="ru-RU"/>
        </w:rPr>
        <w:t>, который выполняет запрос на авторизацию.</w:t>
      </w:r>
    </w:p>
    <w:p w:rsidR="00BB27F2" w:rsidRPr="00BB27F2" w:rsidRDefault="00BB27F2" w:rsidP="00BB27F2">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 xml:space="preserve">После успешного выполнения запроса на авторизацию записываем данные в </w:t>
      </w:r>
      <w:proofErr w:type="spellStart"/>
      <w:r w:rsidRPr="00BB27F2">
        <w:rPr>
          <w:rFonts w:ascii="Arial" w:eastAsia="Times New Roman" w:hAnsi="Arial" w:cs="Arial"/>
          <w:color w:val="000000"/>
          <w:sz w:val="27"/>
          <w:szCs w:val="27"/>
          <w:lang w:eastAsia="ru-RU"/>
        </w:rPr>
        <w:t>Redux</w:t>
      </w:r>
      <w:proofErr w:type="spellEnd"/>
      <w:r w:rsidRPr="00BB27F2">
        <w:rPr>
          <w:rFonts w:ascii="Arial" w:eastAsia="Times New Roman" w:hAnsi="Arial" w:cs="Arial"/>
          <w:color w:val="000000"/>
          <w:sz w:val="27"/>
          <w:szCs w:val="27"/>
          <w:lang w:eastAsia="ru-RU"/>
        </w:rPr>
        <w:t>.</w:t>
      </w:r>
    </w:p>
    <w:p w:rsidR="00BB27F2" w:rsidRPr="00BB27F2" w:rsidRDefault="00BB27F2" w:rsidP="00BB27F2">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С помощью </w:t>
      </w:r>
      <w:proofErr w:type="spellStart"/>
      <w:r w:rsidRPr="00BB27F2">
        <w:rPr>
          <w:rFonts w:ascii="Consolas" w:eastAsia="Times New Roman" w:hAnsi="Consolas" w:cs="Courier New"/>
          <w:color w:val="383A42"/>
          <w:shd w:val="clear" w:color="auto" w:fill="F7F9FC"/>
          <w:lang w:eastAsia="ru-RU"/>
        </w:rPr>
        <w:t>useSelector</w:t>
      </w:r>
      <w:proofErr w:type="spellEnd"/>
      <w:r w:rsidRPr="00BB27F2">
        <w:rPr>
          <w:rFonts w:ascii="Arial" w:eastAsia="Times New Roman" w:hAnsi="Arial" w:cs="Arial"/>
          <w:color w:val="000000"/>
          <w:sz w:val="27"/>
          <w:szCs w:val="27"/>
          <w:lang w:eastAsia="ru-RU"/>
        </w:rPr>
        <w:t> получаем доступ к данным о текущем пользователе.</w:t>
      </w:r>
    </w:p>
    <w:p w:rsidR="00BB27F2" w:rsidRPr="00BB27F2" w:rsidRDefault="00BB27F2" w:rsidP="00BB27F2">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PROFIT!</w:t>
      </w:r>
    </w:p>
    <w:p w:rsidR="00BB27F2" w:rsidRPr="00BB27F2" w:rsidRDefault="00BB27F2" w:rsidP="00BB27F2">
      <w:pPr>
        <w:shd w:val="clear" w:color="auto" w:fill="FFFFFF"/>
        <w:spacing w:after="0" w:line="240" w:lineRule="auto"/>
        <w:rPr>
          <w:rFonts w:ascii="Arial" w:eastAsia="Times New Roman" w:hAnsi="Arial" w:cs="Arial"/>
          <w:color w:val="000000"/>
          <w:sz w:val="27"/>
          <w:szCs w:val="27"/>
          <w:lang w:eastAsia="ru-RU"/>
        </w:rPr>
      </w:pPr>
      <w:r w:rsidRPr="00BB27F2">
        <w:rPr>
          <w:rFonts w:ascii="Arial" w:eastAsia="Times New Roman" w:hAnsi="Arial" w:cs="Arial"/>
          <w:color w:val="000000"/>
          <w:sz w:val="27"/>
          <w:szCs w:val="27"/>
          <w:lang w:eastAsia="ru-RU"/>
        </w:rPr>
        <w:t>На этом примере вы могли убедиться, что хранение данных о текущем пользователе ничем не отличается от хранения данных, полученных с сервера, для других частей приложения. Единственный минус — в текущей реализации пользователь вынужден вводить логин и пароль каждый раз при открытии приложения. В следующих уроках разберёмся, как это исправить.</w:t>
      </w:r>
    </w:p>
    <w:p w:rsidR="00BB27F2" w:rsidRDefault="00BB27F2"/>
    <w:p w:rsidR="00496A8A" w:rsidRPr="00496A8A" w:rsidRDefault="00496A8A" w:rsidP="00496A8A">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496A8A">
        <w:rPr>
          <w:rFonts w:ascii="Arial" w:eastAsia="Times New Roman" w:hAnsi="Arial" w:cs="Arial"/>
          <w:b/>
          <w:bCs/>
          <w:color w:val="000000"/>
          <w:kern w:val="36"/>
          <w:sz w:val="48"/>
          <w:szCs w:val="48"/>
          <w:lang w:eastAsia="ru-RU"/>
        </w:rPr>
        <w:t xml:space="preserve">Хранение </w:t>
      </w:r>
      <w:proofErr w:type="spellStart"/>
      <w:r w:rsidRPr="00496A8A">
        <w:rPr>
          <w:rFonts w:ascii="Arial" w:eastAsia="Times New Roman" w:hAnsi="Arial" w:cs="Arial"/>
          <w:b/>
          <w:bCs/>
          <w:color w:val="000000"/>
          <w:kern w:val="36"/>
          <w:sz w:val="48"/>
          <w:szCs w:val="48"/>
          <w:lang w:eastAsia="ru-RU"/>
        </w:rPr>
        <w:t>токенов</w:t>
      </w:r>
      <w:proofErr w:type="spellEnd"/>
      <w:r w:rsidRPr="00496A8A">
        <w:rPr>
          <w:rFonts w:ascii="Arial" w:eastAsia="Times New Roman" w:hAnsi="Arial" w:cs="Arial"/>
          <w:b/>
          <w:bCs/>
          <w:color w:val="000000"/>
          <w:kern w:val="36"/>
          <w:sz w:val="48"/>
          <w:szCs w:val="48"/>
          <w:lang w:eastAsia="ru-RU"/>
        </w:rPr>
        <w:t xml:space="preserve">. </w:t>
      </w:r>
      <w:proofErr w:type="spellStart"/>
      <w:r w:rsidRPr="00496A8A">
        <w:rPr>
          <w:rFonts w:ascii="Arial" w:eastAsia="Times New Roman" w:hAnsi="Arial" w:cs="Arial"/>
          <w:b/>
          <w:bCs/>
          <w:color w:val="000000"/>
          <w:kern w:val="36"/>
          <w:sz w:val="48"/>
          <w:szCs w:val="48"/>
          <w:lang w:eastAsia="ru-RU"/>
        </w:rPr>
        <w:t>Cookie</w:t>
      </w:r>
      <w:proofErr w:type="spellEnd"/>
      <w:r w:rsidRPr="00496A8A">
        <w:rPr>
          <w:rFonts w:ascii="Arial" w:eastAsia="Times New Roman" w:hAnsi="Arial" w:cs="Arial"/>
          <w:b/>
          <w:bCs/>
          <w:color w:val="000000"/>
          <w:kern w:val="36"/>
          <w:sz w:val="48"/>
          <w:szCs w:val="48"/>
          <w:lang w:eastAsia="ru-RU"/>
        </w:rPr>
        <w:t xml:space="preserve"> в веб-приложениях</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Чтобы пользователю не приходилось вводить логин и пароль при каждом посещении сайта, нужно верифицировать его данные. Один из способов — проверить наличие валидного JWT-</w:t>
      </w:r>
      <w:proofErr w:type="spellStart"/>
      <w:r w:rsidRPr="00496A8A">
        <w:rPr>
          <w:rFonts w:ascii="Arial" w:eastAsia="Times New Roman" w:hAnsi="Arial" w:cs="Arial"/>
          <w:color w:val="000000"/>
          <w:sz w:val="27"/>
          <w:szCs w:val="27"/>
          <w:lang w:eastAsia="ru-RU"/>
        </w:rPr>
        <w:t>токена</w:t>
      </w:r>
      <w:proofErr w:type="spellEnd"/>
      <w:r w:rsidRPr="00496A8A">
        <w:rPr>
          <w:rFonts w:ascii="Arial" w:eastAsia="Times New Roman" w:hAnsi="Arial" w:cs="Arial"/>
          <w:color w:val="000000"/>
          <w:sz w:val="27"/>
          <w:szCs w:val="27"/>
          <w:lang w:eastAsia="ru-RU"/>
        </w:rPr>
        <w:t xml:space="preserve"> на стороне пользователя. В этом уроке разберёмся, как сохранять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в браузере.</w:t>
      </w:r>
    </w:p>
    <w:p w:rsidR="00496A8A" w:rsidRPr="00496A8A" w:rsidRDefault="00496A8A" w:rsidP="00496A8A">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proofErr w:type="spellStart"/>
      <w:r w:rsidRPr="00496A8A">
        <w:rPr>
          <w:rFonts w:ascii="Arial" w:eastAsia="Times New Roman" w:hAnsi="Arial" w:cs="Arial"/>
          <w:b/>
          <w:bCs/>
          <w:color w:val="000000"/>
          <w:sz w:val="36"/>
          <w:szCs w:val="36"/>
          <w:lang w:eastAsia="ru-RU"/>
        </w:rPr>
        <w:t>Браузерные</w:t>
      </w:r>
      <w:proofErr w:type="spellEnd"/>
      <w:r w:rsidRPr="00496A8A">
        <w:rPr>
          <w:rFonts w:ascii="Arial" w:eastAsia="Times New Roman" w:hAnsi="Arial" w:cs="Arial"/>
          <w:b/>
          <w:bCs/>
          <w:color w:val="000000"/>
          <w:sz w:val="36"/>
          <w:szCs w:val="36"/>
          <w:lang w:eastAsia="ru-RU"/>
        </w:rPr>
        <w:t xml:space="preserve"> хранилища</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Существуют несколько способов хранения </w:t>
      </w:r>
      <w:proofErr w:type="spellStart"/>
      <w:r w:rsidRPr="00496A8A">
        <w:rPr>
          <w:rFonts w:ascii="Arial" w:eastAsia="Times New Roman" w:hAnsi="Arial" w:cs="Arial"/>
          <w:color w:val="000000"/>
          <w:sz w:val="27"/>
          <w:szCs w:val="27"/>
          <w:lang w:eastAsia="ru-RU"/>
        </w:rPr>
        <w:t>токенов</w:t>
      </w:r>
      <w:proofErr w:type="spellEnd"/>
      <w:r w:rsidRPr="00496A8A">
        <w:rPr>
          <w:rFonts w:ascii="Arial" w:eastAsia="Times New Roman" w:hAnsi="Arial" w:cs="Arial"/>
          <w:color w:val="000000"/>
          <w:sz w:val="27"/>
          <w:szCs w:val="27"/>
          <w:lang w:eastAsia="ru-RU"/>
        </w:rPr>
        <w:t>. Два самых распространённых — </w:t>
      </w:r>
      <w:proofErr w:type="spellStart"/>
      <w:r w:rsidRPr="00496A8A">
        <w:rPr>
          <w:rFonts w:ascii="Consolas" w:eastAsia="Times New Roman" w:hAnsi="Consolas" w:cs="Courier New"/>
          <w:color w:val="383A42"/>
          <w:shd w:val="clear" w:color="auto" w:fill="F7F9FC"/>
          <w:lang w:eastAsia="ru-RU"/>
        </w:rPr>
        <w:t>cookie</w:t>
      </w:r>
      <w:proofErr w:type="spellEnd"/>
      <w:r w:rsidRPr="00496A8A">
        <w:rPr>
          <w:rFonts w:ascii="Arial" w:eastAsia="Times New Roman" w:hAnsi="Arial" w:cs="Arial"/>
          <w:color w:val="000000"/>
          <w:sz w:val="27"/>
          <w:szCs w:val="27"/>
          <w:lang w:eastAsia="ru-RU"/>
        </w:rPr>
        <w:t> и </w:t>
      </w:r>
      <w:proofErr w:type="spellStart"/>
      <w:r w:rsidRPr="00496A8A">
        <w:rPr>
          <w:rFonts w:ascii="Consolas" w:eastAsia="Times New Roman" w:hAnsi="Consolas" w:cs="Courier New"/>
          <w:color w:val="383A42"/>
          <w:shd w:val="clear" w:color="auto" w:fill="F7F9FC"/>
          <w:lang w:eastAsia="ru-RU"/>
        </w:rPr>
        <w:t>localStorage</w:t>
      </w:r>
      <w:proofErr w:type="spellEnd"/>
      <w:r w:rsidRPr="00496A8A">
        <w:rPr>
          <w:rFonts w:ascii="Arial" w:eastAsia="Times New Roman" w:hAnsi="Arial" w:cs="Arial"/>
          <w:color w:val="000000"/>
          <w:sz w:val="27"/>
          <w:szCs w:val="27"/>
          <w:lang w:eastAsia="ru-RU"/>
        </w:rPr>
        <w:t xml:space="preserve">. В зависимости от особенностей реализации механизма авторизации на сервере,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хранят в одном из этих хранилищ:</w:t>
      </w:r>
    </w:p>
    <w:p w:rsidR="00496A8A" w:rsidRPr="00496A8A" w:rsidRDefault="00496A8A" w:rsidP="00496A8A">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proofErr w:type="spellStart"/>
      <w:r w:rsidRPr="00496A8A">
        <w:rPr>
          <w:rFonts w:ascii="Arial" w:eastAsia="Times New Roman" w:hAnsi="Arial" w:cs="Arial"/>
          <w:b/>
          <w:bCs/>
          <w:color w:val="000000"/>
          <w:sz w:val="27"/>
          <w:szCs w:val="27"/>
          <w:lang w:eastAsia="ru-RU"/>
        </w:rPr>
        <w:t>Сookie</w:t>
      </w:r>
      <w:proofErr w:type="spellEnd"/>
      <w:r w:rsidRPr="00496A8A">
        <w:rPr>
          <w:rFonts w:ascii="Arial" w:eastAsia="Times New Roman" w:hAnsi="Arial" w:cs="Arial"/>
          <w:color w:val="000000"/>
          <w:sz w:val="27"/>
          <w:szCs w:val="27"/>
          <w:lang w:eastAsia="ru-RU"/>
        </w:rPr>
        <w:t xml:space="preserve"> (с англ. печенье). Так называют небольшие данные (не более 4 Кбайт), которые хранятся в браузере. Обычно сервер устанавливает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в браузер с помощью специального заголовка </w:t>
      </w:r>
      <w:proofErr w:type="spellStart"/>
      <w:r w:rsidRPr="00496A8A">
        <w:rPr>
          <w:rFonts w:ascii="Consolas" w:eastAsia="Times New Roman" w:hAnsi="Consolas" w:cs="Courier New"/>
          <w:color w:val="383A42"/>
          <w:shd w:val="clear" w:color="auto" w:fill="F7F9FC"/>
          <w:lang w:eastAsia="ru-RU"/>
        </w:rPr>
        <w:t>Set-Cookie</w:t>
      </w:r>
      <w:proofErr w:type="spellEnd"/>
      <w:r w:rsidRPr="00496A8A">
        <w:rPr>
          <w:rFonts w:ascii="Arial" w:eastAsia="Times New Roman" w:hAnsi="Arial" w:cs="Arial"/>
          <w:color w:val="000000"/>
          <w:sz w:val="27"/>
          <w:szCs w:val="27"/>
          <w:lang w:eastAsia="ru-RU"/>
        </w:rPr>
        <w:t xml:space="preserve">. Все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могут автоматически «прикрепляться» к запросам на сервер.</w:t>
      </w:r>
    </w:p>
    <w:p w:rsidR="00496A8A" w:rsidRPr="00496A8A" w:rsidRDefault="00496A8A" w:rsidP="00496A8A">
      <w:pPr>
        <w:shd w:val="clear" w:color="auto" w:fill="FFFFFF"/>
        <w:spacing w:before="100" w:beforeAutospacing="1" w:after="100" w:afterAutospacing="1" w:line="240" w:lineRule="auto"/>
        <w:ind w:left="720"/>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lastRenderedPageBreak/>
        <w:t xml:space="preserve">Куки бывают разными — одни работают до закрытия вкладки браузера, другие «живут» по несколько лет. Кроме того, существуют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доступ к которым невозможно получить из </w:t>
      </w:r>
      <w:proofErr w:type="spellStart"/>
      <w:r w:rsidRPr="00496A8A">
        <w:rPr>
          <w:rFonts w:ascii="Arial" w:eastAsia="Times New Roman" w:hAnsi="Arial" w:cs="Arial"/>
          <w:color w:val="000000"/>
          <w:sz w:val="27"/>
          <w:szCs w:val="27"/>
          <w:lang w:eastAsia="ru-RU"/>
        </w:rPr>
        <w:t>JavaScript</w:t>
      </w:r>
      <w:proofErr w:type="spellEnd"/>
      <w:r w:rsidRPr="00496A8A">
        <w:rPr>
          <w:rFonts w:ascii="Arial" w:eastAsia="Times New Roman" w:hAnsi="Arial" w:cs="Arial"/>
          <w:color w:val="000000"/>
          <w:sz w:val="27"/>
          <w:szCs w:val="27"/>
          <w:lang w:eastAsia="ru-RU"/>
        </w:rPr>
        <w:t>.</w:t>
      </w:r>
    </w:p>
    <w:p w:rsidR="00496A8A" w:rsidRPr="00496A8A" w:rsidRDefault="00496A8A" w:rsidP="00496A8A">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proofErr w:type="spellStart"/>
      <w:r w:rsidRPr="00496A8A">
        <w:rPr>
          <w:rFonts w:ascii="Arial" w:eastAsia="Times New Roman" w:hAnsi="Arial" w:cs="Arial"/>
          <w:b/>
          <w:bCs/>
          <w:color w:val="000000"/>
          <w:sz w:val="27"/>
          <w:szCs w:val="27"/>
          <w:lang w:eastAsia="ru-RU"/>
        </w:rPr>
        <w:t>Local</w:t>
      </w:r>
      <w:proofErr w:type="spellEnd"/>
      <w:r w:rsidRPr="00496A8A">
        <w:rPr>
          <w:rFonts w:ascii="Arial" w:eastAsia="Times New Roman" w:hAnsi="Arial" w:cs="Arial"/>
          <w:b/>
          <w:bCs/>
          <w:color w:val="000000"/>
          <w:sz w:val="27"/>
          <w:szCs w:val="27"/>
          <w:lang w:eastAsia="ru-RU"/>
        </w:rPr>
        <w:t xml:space="preserve"> </w:t>
      </w:r>
      <w:proofErr w:type="spellStart"/>
      <w:r w:rsidRPr="00496A8A">
        <w:rPr>
          <w:rFonts w:ascii="Arial" w:eastAsia="Times New Roman" w:hAnsi="Arial" w:cs="Arial"/>
          <w:b/>
          <w:bCs/>
          <w:color w:val="000000"/>
          <w:sz w:val="27"/>
          <w:szCs w:val="27"/>
          <w:lang w:eastAsia="ru-RU"/>
        </w:rPr>
        <w:t>storage</w:t>
      </w:r>
      <w:proofErr w:type="spellEnd"/>
      <w:r w:rsidRPr="00496A8A">
        <w:rPr>
          <w:rFonts w:ascii="Arial" w:eastAsia="Times New Roman" w:hAnsi="Arial" w:cs="Arial"/>
          <w:color w:val="000000"/>
          <w:sz w:val="27"/>
          <w:szCs w:val="27"/>
          <w:lang w:eastAsia="ru-RU"/>
        </w:rPr>
        <w:t> (с англ. локальное хранилище). Данные хранятся в нём до тех пор, пока их не удалят вручную.</w:t>
      </w:r>
    </w:p>
    <w:p w:rsidR="00496A8A" w:rsidRPr="00496A8A" w:rsidRDefault="00496A8A" w:rsidP="00496A8A">
      <w:pPr>
        <w:shd w:val="clear" w:color="auto" w:fill="FFFFFF"/>
        <w:spacing w:before="100" w:beforeAutospacing="1" w:after="100" w:afterAutospacing="1" w:line="240" w:lineRule="auto"/>
        <w:ind w:left="720"/>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Локальное хранилище работает как постоянная память: после перезагрузки компьютера все данные остаются сохранёнными.</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Оба хранилища принадлежат домену. То есть к данным невозможно обратиться из хранилища yandex.ru, если вы находитесь на google.com.</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Для хранения </w:t>
      </w:r>
      <w:proofErr w:type="spellStart"/>
      <w:r w:rsidRPr="00496A8A">
        <w:rPr>
          <w:rFonts w:ascii="Arial" w:eastAsia="Times New Roman" w:hAnsi="Arial" w:cs="Arial"/>
          <w:color w:val="000000"/>
          <w:sz w:val="27"/>
          <w:szCs w:val="27"/>
          <w:lang w:eastAsia="ru-RU"/>
        </w:rPr>
        <w:t>токена</w:t>
      </w:r>
      <w:proofErr w:type="spellEnd"/>
      <w:r w:rsidRPr="00496A8A">
        <w:rPr>
          <w:rFonts w:ascii="Arial" w:eastAsia="Times New Roman" w:hAnsi="Arial" w:cs="Arial"/>
          <w:color w:val="000000"/>
          <w:sz w:val="27"/>
          <w:szCs w:val="27"/>
          <w:lang w:eastAsia="ru-RU"/>
        </w:rPr>
        <w:t xml:space="preserve"> в приложении с чатом воспользуемся </w:t>
      </w:r>
      <w:proofErr w:type="spellStart"/>
      <w:r w:rsidRPr="00496A8A">
        <w:rPr>
          <w:rFonts w:ascii="Arial" w:eastAsia="Times New Roman" w:hAnsi="Arial" w:cs="Arial"/>
          <w:color w:val="000000"/>
          <w:sz w:val="27"/>
          <w:szCs w:val="27"/>
          <w:lang w:eastAsia="ru-RU"/>
        </w:rPr>
        <w:t>куками</w:t>
      </w:r>
      <w:proofErr w:type="spellEnd"/>
      <w:r w:rsidRPr="00496A8A">
        <w:rPr>
          <w:rFonts w:ascii="Arial" w:eastAsia="Times New Roman" w:hAnsi="Arial" w:cs="Arial"/>
          <w:color w:val="000000"/>
          <w:sz w:val="27"/>
          <w:szCs w:val="27"/>
          <w:lang w:eastAsia="ru-RU"/>
        </w:rPr>
        <w:t xml:space="preserve">, ведь мы не хотим заставлять пользователей вводить логин и пароль при каждом посещении сайта. Данные в </w:t>
      </w:r>
      <w:proofErr w:type="spellStart"/>
      <w:r w:rsidRPr="00496A8A">
        <w:rPr>
          <w:rFonts w:ascii="Arial" w:eastAsia="Times New Roman" w:hAnsi="Arial" w:cs="Arial"/>
          <w:color w:val="000000"/>
          <w:sz w:val="27"/>
          <w:szCs w:val="27"/>
          <w:lang w:eastAsia="ru-RU"/>
        </w:rPr>
        <w:t>куках</w:t>
      </w:r>
      <w:proofErr w:type="spellEnd"/>
      <w:r w:rsidRPr="00496A8A">
        <w:rPr>
          <w:rFonts w:ascii="Arial" w:eastAsia="Times New Roman" w:hAnsi="Arial" w:cs="Arial"/>
          <w:color w:val="000000"/>
          <w:sz w:val="27"/>
          <w:szCs w:val="27"/>
          <w:lang w:eastAsia="ru-RU"/>
        </w:rPr>
        <w:t xml:space="preserve"> хранятся в виде строки и доступны через </w:t>
      </w:r>
      <w:proofErr w:type="spellStart"/>
      <w:proofErr w:type="gramStart"/>
      <w:r w:rsidRPr="00496A8A">
        <w:rPr>
          <w:rFonts w:ascii="Consolas" w:eastAsia="Times New Roman" w:hAnsi="Consolas" w:cs="Courier New"/>
          <w:color w:val="383A42"/>
          <w:shd w:val="clear" w:color="auto" w:fill="F7F9FC"/>
          <w:lang w:eastAsia="ru-RU"/>
        </w:rPr>
        <w:t>document.cookie</w:t>
      </w:r>
      <w:proofErr w:type="spellEnd"/>
      <w:proofErr w:type="gramEnd"/>
      <w:r w:rsidRPr="00496A8A">
        <w:rPr>
          <w:rFonts w:ascii="Arial" w:eastAsia="Times New Roman" w:hAnsi="Arial" w:cs="Arial"/>
          <w:color w:val="000000"/>
          <w:sz w:val="27"/>
          <w:szCs w:val="27"/>
          <w:lang w:eastAsia="ru-RU"/>
        </w:rPr>
        <w:t xml:space="preserve">. Выглядят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так:</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96A8A">
        <w:rPr>
          <w:rFonts w:ascii="Courier New" w:eastAsia="Times New Roman" w:hAnsi="Courier New" w:cs="Courier New"/>
          <w:color w:val="B8BDBF"/>
          <w:sz w:val="27"/>
          <w:szCs w:val="27"/>
          <w:lang w:eastAsia="ru-RU"/>
        </w:rPr>
        <w:t>Скопировать</w:t>
      </w:r>
      <w:r w:rsidRPr="00496A8A">
        <w:rPr>
          <w:rFonts w:ascii="Courier New" w:eastAsia="Times New Roman" w:hAnsi="Courier New" w:cs="Courier New"/>
          <w:color w:val="B8BDBF"/>
          <w:sz w:val="27"/>
          <w:szCs w:val="27"/>
          <w:lang w:val="en-US" w:eastAsia="ru-RU"/>
        </w:rPr>
        <w:t xml:space="preserve"> </w:t>
      </w:r>
      <w:r w:rsidRPr="00496A8A">
        <w:rPr>
          <w:rFonts w:ascii="Courier New" w:eastAsia="Times New Roman" w:hAnsi="Courier New" w:cs="Courier New"/>
          <w:color w:val="B8BDBF"/>
          <w:sz w:val="27"/>
          <w:szCs w:val="27"/>
          <w:lang w:eastAsia="ru-RU"/>
        </w:rPr>
        <w:t>код</w:t>
      </w:r>
      <w:r w:rsidRPr="00496A8A">
        <w:rPr>
          <w:rFonts w:ascii="Courier New" w:eastAsia="Times New Roman" w:hAnsi="Courier New" w:cs="Courier New"/>
          <w:color w:val="B8BDBF"/>
          <w:sz w:val="27"/>
          <w:szCs w:val="27"/>
          <w:lang w:val="en-US" w:eastAsia="ru-RU"/>
        </w:rPr>
        <w:t>JSX</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496A8A">
        <w:rPr>
          <w:rFonts w:ascii="Consolas" w:eastAsia="Times New Roman" w:hAnsi="Consolas" w:cs="Courier New"/>
          <w:color w:val="383A42"/>
          <w:sz w:val="21"/>
          <w:szCs w:val="21"/>
          <w:lang w:val="en-US" w:eastAsia="ru-RU"/>
        </w:rPr>
        <w:t>"</w:t>
      </w:r>
      <w:proofErr w:type="gramStart"/>
      <w:r w:rsidRPr="00496A8A">
        <w:rPr>
          <w:rFonts w:ascii="Consolas" w:eastAsia="Times New Roman" w:hAnsi="Consolas" w:cs="Courier New"/>
          <w:color w:val="383A42"/>
          <w:sz w:val="21"/>
          <w:szCs w:val="21"/>
          <w:lang w:val="en-US" w:eastAsia="ru-RU"/>
        </w:rPr>
        <w:t>user=</w:t>
      </w:r>
      <w:proofErr w:type="gramEnd"/>
      <w:r w:rsidRPr="00496A8A">
        <w:rPr>
          <w:rFonts w:ascii="Consolas" w:eastAsia="Times New Roman" w:hAnsi="Consolas" w:cs="Courier New"/>
          <w:color w:val="383A42"/>
          <w:sz w:val="21"/>
          <w:szCs w:val="21"/>
          <w:lang w:val="en-US" w:eastAsia="ru-RU"/>
        </w:rPr>
        <w:t xml:space="preserve">Alex; </w:t>
      </w:r>
      <w:proofErr w:type="spellStart"/>
      <w:r w:rsidRPr="00496A8A">
        <w:rPr>
          <w:rFonts w:ascii="Consolas" w:eastAsia="Times New Roman" w:hAnsi="Consolas" w:cs="Courier New"/>
          <w:color w:val="383A42"/>
          <w:sz w:val="21"/>
          <w:szCs w:val="21"/>
          <w:lang w:val="en-US" w:eastAsia="ru-RU"/>
        </w:rPr>
        <w:t>someValue</w:t>
      </w:r>
      <w:proofErr w:type="spellEnd"/>
      <w:r w:rsidRPr="00496A8A">
        <w:rPr>
          <w:rFonts w:ascii="Consolas" w:eastAsia="Times New Roman" w:hAnsi="Consolas" w:cs="Courier New"/>
          <w:color w:val="383A42"/>
          <w:sz w:val="21"/>
          <w:szCs w:val="21"/>
          <w:lang w:val="en-US" w:eastAsia="ru-RU"/>
        </w:rPr>
        <w:t xml:space="preserve">=123; </w:t>
      </w:r>
      <w:proofErr w:type="spellStart"/>
      <w:r w:rsidRPr="00496A8A">
        <w:rPr>
          <w:rFonts w:ascii="Consolas" w:eastAsia="Times New Roman" w:hAnsi="Consolas" w:cs="Courier New"/>
          <w:color w:val="383A42"/>
          <w:sz w:val="21"/>
          <w:szCs w:val="21"/>
          <w:lang w:val="en-US" w:eastAsia="ru-RU"/>
        </w:rPr>
        <w:t>lastVisit</w:t>
      </w:r>
      <w:proofErr w:type="spellEnd"/>
      <w:r w:rsidRPr="00496A8A">
        <w:rPr>
          <w:rFonts w:ascii="Consolas" w:eastAsia="Times New Roman" w:hAnsi="Consolas" w:cs="Courier New"/>
          <w:color w:val="383A42"/>
          <w:sz w:val="21"/>
          <w:szCs w:val="21"/>
          <w:lang w:val="en-US" w:eastAsia="ru-RU"/>
        </w:rPr>
        <w:t xml:space="preserve">=1608393401"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Для работы с </w:t>
      </w:r>
      <w:proofErr w:type="spellStart"/>
      <w:r w:rsidRPr="00496A8A">
        <w:rPr>
          <w:rFonts w:ascii="Arial" w:eastAsia="Times New Roman" w:hAnsi="Arial" w:cs="Arial"/>
          <w:color w:val="000000"/>
          <w:sz w:val="27"/>
          <w:szCs w:val="27"/>
          <w:lang w:eastAsia="ru-RU"/>
        </w:rPr>
        <w:t>куками</w:t>
      </w:r>
      <w:proofErr w:type="spellEnd"/>
      <w:r w:rsidRPr="00496A8A">
        <w:rPr>
          <w:rFonts w:ascii="Arial" w:eastAsia="Times New Roman" w:hAnsi="Arial" w:cs="Arial"/>
          <w:color w:val="000000"/>
          <w:sz w:val="27"/>
          <w:szCs w:val="27"/>
          <w:lang w:eastAsia="ru-RU"/>
        </w:rPr>
        <w:t xml:space="preserve"> обычно пишут вспомогательные функции или пользуются библиотеками. Так можно установить куку:</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96A8A">
        <w:rPr>
          <w:rFonts w:ascii="Courier New" w:eastAsia="Times New Roman" w:hAnsi="Courier New" w:cs="Courier New"/>
          <w:color w:val="B8BDBF"/>
          <w:sz w:val="27"/>
          <w:szCs w:val="27"/>
          <w:lang w:eastAsia="ru-RU"/>
        </w:rPr>
        <w:t xml:space="preserve">Скопировать </w:t>
      </w:r>
      <w:proofErr w:type="spellStart"/>
      <w:r w:rsidRPr="00496A8A">
        <w:rPr>
          <w:rFonts w:ascii="Courier New" w:eastAsia="Times New Roman" w:hAnsi="Courier New" w:cs="Courier New"/>
          <w:color w:val="B8BDBF"/>
          <w:sz w:val="27"/>
          <w:szCs w:val="27"/>
          <w:lang w:eastAsia="ru-RU"/>
        </w:rPr>
        <w:t>кодJSX</w:t>
      </w:r>
      <w:proofErr w:type="spellEnd"/>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proofErr w:type="spellStart"/>
      <w:proofErr w:type="gramStart"/>
      <w:r w:rsidRPr="00496A8A">
        <w:rPr>
          <w:rFonts w:ascii="Consolas" w:eastAsia="Times New Roman" w:hAnsi="Consolas" w:cs="Courier New"/>
          <w:color w:val="CA8D3D"/>
          <w:sz w:val="21"/>
          <w:szCs w:val="21"/>
          <w:lang w:eastAsia="ru-RU"/>
        </w:rPr>
        <w:t>document</w:t>
      </w:r>
      <w:r w:rsidRPr="00496A8A">
        <w:rPr>
          <w:rFonts w:ascii="Consolas" w:eastAsia="Times New Roman" w:hAnsi="Consolas" w:cs="Courier New"/>
          <w:color w:val="383A42"/>
          <w:sz w:val="21"/>
          <w:szCs w:val="21"/>
          <w:lang w:eastAsia="ru-RU"/>
        </w:rPr>
        <w:t>.cookie</w:t>
      </w:r>
      <w:proofErr w:type="spellEnd"/>
      <w:proofErr w:type="gramEnd"/>
      <w:r w:rsidRPr="00496A8A">
        <w:rPr>
          <w:rFonts w:ascii="Consolas" w:eastAsia="Times New Roman" w:hAnsi="Consolas" w:cs="Courier New"/>
          <w:color w:val="383A42"/>
          <w:sz w:val="21"/>
          <w:szCs w:val="21"/>
          <w:lang w:eastAsia="ru-RU"/>
        </w:rPr>
        <w:t xml:space="preserve"> = </w:t>
      </w:r>
      <w:r w:rsidRPr="00496A8A">
        <w:rPr>
          <w:rFonts w:ascii="Consolas" w:eastAsia="Times New Roman" w:hAnsi="Consolas" w:cs="Courier New"/>
          <w:color w:val="32A846"/>
          <w:sz w:val="21"/>
          <w:szCs w:val="21"/>
          <w:lang w:eastAsia="ru-RU"/>
        </w:rPr>
        <w:t>"</w:t>
      </w:r>
      <w:proofErr w:type="spellStart"/>
      <w:r w:rsidRPr="00496A8A">
        <w:rPr>
          <w:rFonts w:ascii="Consolas" w:eastAsia="Times New Roman" w:hAnsi="Consolas" w:cs="Courier New"/>
          <w:color w:val="32A846"/>
          <w:sz w:val="21"/>
          <w:szCs w:val="21"/>
          <w:lang w:eastAsia="ru-RU"/>
        </w:rPr>
        <w:t>user</w:t>
      </w:r>
      <w:proofErr w:type="spellEnd"/>
      <w:r w:rsidRPr="00496A8A">
        <w:rPr>
          <w:rFonts w:ascii="Consolas" w:eastAsia="Times New Roman" w:hAnsi="Consolas" w:cs="Courier New"/>
          <w:color w:val="32A846"/>
          <w:sz w:val="21"/>
          <w:szCs w:val="21"/>
          <w:lang w:eastAsia="ru-RU"/>
        </w:rPr>
        <w:t>=</w:t>
      </w:r>
      <w:proofErr w:type="spellStart"/>
      <w:r w:rsidRPr="00496A8A">
        <w:rPr>
          <w:rFonts w:ascii="Consolas" w:eastAsia="Times New Roman" w:hAnsi="Consolas" w:cs="Courier New"/>
          <w:color w:val="32A846"/>
          <w:sz w:val="21"/>
          <w:szCs w:val="21"/>
          <w:lang w:eastAsia="ru-RU"/>
        </w:rPr>
        <w:t>Alex</w:t>
      </w:r>
      <w:proofErr w:type="spellEnd"/>
      <w:r w:rsidRPr="00496A8A">
        <w:rPr>
          <w:rFonts w:ascii="Consolas" w:eastAsia="Times New Roman" w:hAnsi="Consolas" w:cs="Courier New"/>
          <w:color w:val="32A846"/>
          <w:sz w:val="21"/>
          <w:szCs w:val="21"/>
          <w:lang w:eastAsia="ru-RU"/>
        </w:rPr>
        <w:t xml:space="preserve">; </w:t>
      </w:r>
      <w:proofErr w:type="spellStart"/>
      <w:r w:rsidRPr="00496A8A">
        <w:rPr>
          <w:rFonts w:ascii="Consolas" w:eastAsia="Times New Roman" w:hAnsi="Consolas" w:cs="Courier New"/>
          <w:color w:val="32A846"/>
          <w:sz w:val="21"/>
          <w:szCs w:val="21"/>
          <w:lang w:eastAsia="ru-RU"/>
        </w:rPr>
        <w:t>path</w:t>
      </w:r>
      <w:proofErr w:type="spellEnd"/>
      <w:r w:rsidRPr="00496A8A">
        <w:rPr>
          <w:rFonts w:ascii="Consolas" w:eastAsia="Times New Roman" w:hAnsi="Consolas" w:cs="Courier New"/>
          <w:color w:val="32A846"/>
          <w:sz w:val="21"/>
          <w:szCs w:val="21"/>
          <w:lang w:eastAsia="ru-RU"/>
        </w:rPr>
        <w:t xml:space="preserve">=/; </w:t>
      </w:r>
      <w:proofErr w:type="spellStart"/>
      <w:r w:rsidRPr="00496A8A">
        <w:rPr>
          <w:rFonts w:ascii="Consolas" w:eastAsia="Times New Roman" w:hAnsi="Consolas" w:cs="Courier New"/>
          <w:color w:val="32A846"/>
          <w:sz w:val="21"/>
          <w:szCs w:val="21"/>
          <w:lang w:eastAsia="ru-RU"/>
        </w:rPr>
        <w:t>max-age</w:t>
      </w:r>
      <w:proofErr w:type="spellEnd"/>
      <w:r w:rsidRPr="00496A8A">
        <w:rPr>
          <w:rFonts w:ascii="Consolas" w:eastAsia="Times New Roman" w:hAnsi="Consolas" w:cs="Courier New"/>
          <w:color w:val="32A846"/>
          <w:sz w:val="21"/>
          <w:szCs w:val="21"/>
          <w:lang w:eastAsia="ru-RU"/>
        </w:rPr>
        <w:t>=300"</w:t>
      </w:r>
      <w:r w:rsidRPr="00496A8A">
        <w:rPr>
          <w:rFonts w:ascii="Consolas" w:eastAsia="Times New Roman" w:hAnsi="Consolas" w:cs="Courier New"/>
          <w:color w:val="383A42"/>
          <w:sz w:val="21"/>
          <w:szCs w:val="21"/>
          <w:lang w:eastAsia="ru-RU"/>
        </w:rPr>
        <w:t xml:space="preserve">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Такая </w:t>
      </w:r>
      <w:proofErr w:type="spellStart"/>
      <w:r w:rsidRPr="00496A8A">
        <w:rPr>
          <w:rFonts w:ascii="Arial" w:eastAsia="Times New Roman" w:hAnsi="Arial" w:cs="Arial"/>
          <w:color w:val="000000"/>
          <w:sz w:val="27"/>
          <w:szCs w:val="27"/>
          <w:lang w:eastAsia="ru-RU"/>
        </w:rPr>
        <w:t>кука</w:t>
      </w:r>
      <w:proofErr w:type="spellEnd"/>
      <w:r w:rsidRPr="00496A8A">
        <w:rPr>
          <w:rFonts w:ascii="Arial" w:eastAsia="Times New Roman" w:hAnsi="Arial" w:cs="Arial"/>
          <w:color w:val="000000"/>
          <w:sz w:val="27"/>
          <w:szCs w:val="27"/>
          <w:lang w:eastAsia="ru-RU"/>
        </w:rPr>
        <w:t xml:space="preserve"> будет доступна в течении 5 минут на всех страницах сайта.</w:t>
      </w:r>
    </w:p>
    <w:p w:rsidR="00496A8A" w:rsidRPr="00496A8A" w:rsidRDefault="00496A8A" w:rsidP="00496A8A">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496A8A">
        <w:rPr>
          <w:rFonts w:ascii="Arial" w:eastAsia="Times New Roman" w:hAnsi="Arial" w:cs="Arial"/>
          <w:b/>
          <w:bCs/>
          <w:color w:val="000000"/>
          <w:sz w:val="36"/>
          <w:szCs w:val="36"/>
          <w:lang w:eastAsia="ru-RU"/>
        </w:rPr>
        <w:t xml:space="preserve">Сохраняем </w:t>
      </w:r>
      <w:proofErr w:type="spellStart"/>
      <w:r w:rsidRPr="00496A8A">
        <w:rPr>
          <w:rFonts w:ascii="Arial" w:eastAsia="Times New Roman" w:hAnsi="Arial" w:cs="Arial"/>
          <w:b/>
          <w:bCs/>
          <w:color w:val="000000"/>
          <w:sz w:val="36"/>
          <w:szCs w:val="36"/>
          <w:lang w:eastAsia="ru-RU"/>
        </w:rPr>
        <w:t>токен</w:t>
      </w:r>
      <w:proofErr w:type="spellEnd"/>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Напишем код для получения </w:t>
      </w:r>
      <w:proofErr w:type="spellStart"/>
      <w:r w:rsidRPr="00496A8A">
        <w:rPr>
          <w:rFonts w:ascii="Arial" w:eastAsia="Times New Roman" w:hAnsi="Arial" w:cs="Arial"/>
          <w:color w:val="000000"/>
          <w:sz w:val="27"/>
          <w:szCs w:val="27"/>
          <w:lang w:eastAsia="ru-RU"/>
        </w:rPr>
        <w:t>токена</w:t>
      </w:r>
      <w:proofErr w:type="spellEnd"/>
      <w:r w:rsidRPr="00496A8A">
        <w:rPr>
          <w:rFonts w:ascii="Arial" w:eastAsia="Times New Roman" w:hAnsi="Arial" w:cs="Arial"/>
          <w:color w:val="000000"/>
          <w:sz w:val="27"/>
          <w:szCs w:val="27"/>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96A8A">
        <w:rPr>
          <w:rFonts w:ascii="Courier New" w:eastAsia="Times New Roman" w:hAnsi="Courier New" w:cs="Courier New"/>
          <w:color w:val="B8BDBF"/>
          <w:sz w:val="27"/>
          <w:szCs w:val="27"/>
          <w:lang w:eastAsia="ru-RU"/>
        </w:rPr>
        <w:t xml:space="preserve">Скопировать </w:t>
      </w:r>
      <w:proofErr w:type="spellStart"/>
      <w:r w:rsidRPr="00496A8A">
        <w:rPr>
          <w:rFonts w:ascii="Courier New" w:eastAsia="Times New Roman" w:hAnsi="Courier New" w:cs="Courier New"/>
          <w:color w:val="B8BDBF"/>
          <w:sz w:val="27"/>
          <w:szCs w:val="27"/>
          <w:lang w:eastAsia="ru-RU"/>
        </w:rPr>
        <w:t>кодJSX</w:t>
      </w:r>
      <w:proofErr w:type="spellEnd"/>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i/>
          <w:iCs/>
          <w:color w:val="5C6370"/>
          <w:sz w:val="21"/>
          <w:szCs w:val="21"/>
          <w:lang w:eastAsia="ru-RU"/>
        </w:rPr>
        <w:t>// Отправляем данные формы на сервер для авторизации</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496A8A">
        <w:rPr>
          <w:rFonts w:ascii="Consolas" w:eastAsia="Times New Roman" w:hAnsi="Consolas" w:cs="Courier New"/>
          <w:color w:val="C678DD"/>
          <w:sz w:val="21"/>
          <w:szCs w:val="21"/>
          <w:lang w:val="en-US" w:eastAsia="ru-RU"/>
        </w:rPr>
        <w:t>export</w:t>
      </w:r>
      <w:proofErr w:type="gramEnd"/>
      <w:r w:rsidRPr="00496A8A">
        <w:rPr>
          <w:rFonts w:ascii="Consolas" w:eastAsia="Times New Roman" w:hAnsi="Consolas" w:cs="Courier New"/>
          <w:color w:val="383A42"/>
          <w:sz w:val="21"/>
          <w:szCs w:val="21"/>
          <w:lang w:val="en-US" w:eastAsia="ru-RU"/>
        </w:rPr>
        <w:t xml:space="preserve"> </w:t>
      </w:r>
      <w:proofErr w:type="spellStart"/>
      <w:r w:rsidRPr="00496A8A">
        <w:rPr>
          <w:rFonts w:ascii="Consolas" w:eastAsia="Times New Roman" w:hAnsi="Consolas" w:cs="Courier New"/>
          <w:color w:val="C678DD"/>
          <w:sz w:val="21"/>
          <w:szCs w:val="21"/>
          <w:lang w:val="en-US" w:eastAsia="ru-RU"/>
        </w:rPr>
        <w:t>const</w:t>
      </w:r>
      <w:proofErr w:type="spellEnd"/>
      <w:r w:rsidRPr="00496A8A">
        <w:rPr>
          <w:rFonts w:ascii="Consolas" w:eastAsia="Times New Roman" w:hAnsi="Consolas" w:cs="Courier New"/>
          <w:color w:val="383A42"/>
          <w:sz w:val="21"/>
          <w:szCs w:val="21"/>
          <w:lang w:val="en-US" w:eastAsia="ru-RU"/>
        </w:rPr>
        <w:t xml:space="preserve"> </w:t>
      </w:r>
      <w:proofErr w:type="spellStart"/>
      <w:r w:rsidRPr="00496A8A">
        <w:rPr>
          <w:rFonts w:ascii="Consolas" w:eastAsia="Times New Roman" w:hAnsi="Consolas" w:cs="Courier New"/>
          <w:color w:val="383A42"/>
          <w:sz w:val="21"/>
          <w:szCs w:val="21"/>
          <w:lang w:val="en-US" w:eastAsia="ru-RU"/>
        </w:rPr>
        <w:t>loginRequest</w:t>
      </w:r>
      <w:proofErr w:type="spellEnd"/>
      <w:r w:rsidRPr="00496A8A">
        <w:rPr>
          <w:rFonts w:ascii="Consolas" w:eastAsia="Times New Roman" w:hAnsi="Consolas" w:cs="Courier New"/>
          <w:color w:val="383A42"/>
          <w:sz w:val="21"/>
          <w:szCs w:val="21"/>
          <w:lang w:val="en-US" w:eastAsia="ru-RU"/>
        </w:rPr>
        <w:t xml:space="preserve"> = </w:t>
      </w:r>
      <w:proofErr w:type="spellStart"/>
      <w:r w:rsidRPr="00496A8A">
        <w:rPr>
          <w:rFonts w:ascii="Consolas" w:eastAsia="Times New Roman" w:hAnsi="Consolas" w:cs="Courier New"/>
          <w:color w:val="C678DD"/>
          <w:sz w:val="21"/>
          <w:szCs w:val="21"/>
          <w:lang w:val="en-US" w:eastAsia="ru-RU"/>
        </w:rPr>
        <w:t>async</w:t>
      </w:r>
      <w:proofErr w:type="spellEnd"/>
      <w:r w:rsidRPr="00496A8A">
        <w:rPr>
          <w:rFonts w:ascii="Consolas" w:eastAsia="Times New Roman" w:hAnsi="Consolas" w:cs="Courier New"/>
          <w:color w:val="383A42"/>
          <w:sz w:val="21"/>
          <w:szCs w:val="21"/>
          <w:lang w:val="en-US" w:eastAsia="ru-RU"/>
        </w:rPr>
        <w:t xml:space="preserve"> form =&gt;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678DD"/>
          <w:sz w:val="21"/>
          <w:szCs w:val="21"/>
          <w:lang w:val="en-US" w:eastAsia="ru-RU"/>
        </w:rPr>
        <w:t>return</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C678DD"/>
          <w:sz w:val="21"/>
          <w:szCs w:val="21"/>
          <w:lang w:val="en-US" w:eastAsia="ru-RU"/>
        </w:rPr>
        <w:t>await</w:t>
      </w:r>
      <w:r w:rsidRPr="00496A8A">
        <w:rPr>
          <w:rFonts w:ascii="Consolas" w:eastAsia="Times New Roman" w:hAnsi="Consolas" w:cs="Courier New"/>
          <w:color w:val="383A42"/>
          <w:sz w:val="21"/>
          <w:szCs w:val="21"/>
          <w:lang w:val="en-US" w:eastAsia="ru-RU"/>
        </w:rPr>
        <w:t xml:space="preserve"> fetch(</w:t>
      </w:r>
      <w:r w:rsidRPr="00496A8A">
        <w:rPr>
          <w:rFonts w:ascii="Consolas" w:eastAsia="Times New Roman" w:hAnsi="Consolas" w:cs="Courier New"/>
          <w:color w:val="32A846"/>
          <w:sz w:val="21"/>
          <w:szCs w:val="21"/>
          <w:lang w:val="en-US" w:eastAsia="ru-RU"/>
        </w:rPr>
        <w:t>'https://cosmic.nomoreparties.space/login'</w:t>
      </w:r>
      <w:r w:rsidRPr="00496A8A">
        <w:rPr>
          <w:rFonts w:ascii="Consolas" w:eastAsia="Times New Roman" w:hAnsi="Consolas" w:cs="Courier New"/>
          <w:color w:val="383A42"/>
          <w:sz w:val="21"/>
          <w:szCs w:val="21"/>
          <w:lang w:val="en-US" w:eastAsia="ru-RU"/>
        </w:rPr>
        <w:t>,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method</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'POST'</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mode</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w:t>
      </w:r>
      <w:proofErr w:type="spellStart"/>
      <w:r w:rsidRPr="00496A8A">
        <w:rPr>
          <w:rFonts w:ascii="Consolas" w:eastAsia="Times New Roman" w:hAnsi="Consolas" w:cs="Courier New"/>
          <w:color w:val="32A846"/>
          <w:sz w:val="21"/>
          <w:szCs w:val="21"/>
          <w:lang w:val="en-US" w:eastAsia="ru-RU"/>
        </w:rPr>
        <w:t>cors</w:t>
      </w:r>
      <w:proofErr w:type="spellEnd"/>
      <w:r w:rsidRPr="00496A8A">
        <w:rPr>
          <w:rFonts w:ascii="Consolas" w:eastAsia="Times New Roman" w:hAnsi="Consolas" w:cs="Courier New"/>
          <w:color w:val="32A846"/>
          <w:sz w:val="21"/>
          <w:szCs w:val="21"/>
          <w:lang w:val="en-US" w:eastAsia="ru-RU"/>
        </w:rPr>
        <w:t>'</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cache</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'no-cache'</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credentials</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'same-origin'</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headers</w:t>
      </w:r>
      <w:proofErr w:type="gramEnd"/>
      <w:r w:rsidRPr="00496A8A">
        <w:rPr>
          <w:rFonts w:ascii="Consolas" w:eastAsia="Times New Roman" w:hAnsi="Consolas" w:cs="Courier New"/>
          <w:color w:val="383A42"/>
          <w:sz w:val="21"/>
          <w:szCs w:val="21"/>
          <w:lang w:val="en-US" w:eastAsia="ru-RU"/>
        </w:rPr>
        <w:t>: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'Content-Type'</w:t>
      </w:r>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'application/</w:t>
      </w:r>
      <w:proofErr w:type="spellStart"/>
      <w:r w:rsidRPr="00496A8A">
        <w:rPr>
          <w:rFonts w:ascii="Consolas" w:eastAsia="Times New Roman" w:hAnsi="Consolas" w:cs="Courier New"/>
          <w:color w:val="32A846"/>
          <w:sz w:val="21"/>
          <w:szCs w:val="21"/>
          <w:lang w:val="en-US" w:eastAsia="ru-RU"/>
        </w:rPr>
        <w:t>json</w:t>
      </w:r>
      <w:proofErr w:type="spellEnd"/>
      <w:r w:rsidRPr="00496A8A">
        <w:rPr>
          <w:rFonts w:ascii="Consolas" w:eastAsia="Times New Roman" w:hAnsi="Consolas" w:cs="Courier New"/>
          <w:color w:val="32A846"/>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redirect</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'follow'</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spellStart"/>
      <w:proofErr w:type="gramStart"/>
      <w:r w:rsidRPr="00496A8A">
        <w:rPr>
          <w:rFonts w:ascii="Consolas" w:eastAsia="Times New Roman" w:hAnsi="Consolas" w:cs="Courier New"/>
          <w:color w:val="CA8D3D"/>
          <w:sz w:val="21"/>
          <w:szCs w:val="21"/>
          <w:lang w:val="en-US" w:eastAsia="ru-RU"/>
        </w:rPr>
        <w:t>referrerPolicy</w:t>
      </w:r>
      <w:proofErr w:type="spellEnd"/>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'no-referrer'</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val="en-US" w:eastAsia="ru-RU"/>
        </w:rPr>
        <w:t xml:space="preserve">    </w:t>
      </w:r>
      <w:proofErr w:type="spellStart"/>
      <w:r w:rsidRPr="00496A8A">
        <w:rPr>
          <w:rFonts w:ascii="Consolas" w:eastAsia="Times New Roman" w:hAnsi="Consolas" w:cs="Courier New"/>
          <w:color w:val="CA8D3D"/>
          <w:sz w:val="21"/>
          <w:szCs w:val="21"/>
          <w:lang w:eastAsia="ru-RU"/>
        </w:rPr>
        <w:t>body</w:t>
      </w:r>
      <w:proofErr w:type="spellEnd"/>
      <w:r w:rsidRPr="00496A8A">
        <w:rPr>
          <w:rFonts w:ascii="Consolas" w:eastAsia="Times New Roman" w:hAnsi="Consolas" w:cs="Courier New"/>
          <w:color w:val="383A42"/>
          <w:sz w:val="21"/>
          <w:szCs w:val="21"/>
          <w:lang w:eastAsia="ru-RU"/>
        </w:rPr>
        <w:t xml:space="preserve">: </w:t>
      </w:r>
      <w:proofErr w:type="spellStart"/>
      <w:r w:rsidRPr="00496A8A">
        <w:rPr>
          <w:rFonts w:ascii="Consolas" w:eastAsia="Times New Roman" w:hAnsi="Consolas" w:cs="Courier New"/>
          <w:color w:val="CA8D3D"/>
          <w:sz w:val="21"/>
          <w:szCs w:val="21"/>
          <w:lang w:eastAsia="ru-RU"/>
        </w:rPr>
        <w:t>JSON</w:t>
      </w:r>
      <w:r w:rsidRPr="00496A8A">
        <w:rPr>
          <w:rFonts w:ascii="Consolas" w:eastAsia="Times New Roman" w:hAnsi="Consolas" w:cs="Courier New"/>
          <w:color w:val="383A42"/>
          <w:sz w:val="21"/>
          <w:szCs w:val="21"/>
          <w:lang w:eastAsia="ru-RU"/>
        </w:rPr>
        <w:t>.stringify</w:t>
      </w:r>
      <w:proofErr w:type="spellEnd"/>
      <w:r w:rsidRPr="00496A8A">
        <w:rPr>
          <w:rFonts w:ascii="Consolas" w:eastAsia="Times New Roman" w:hAnsi="Consolas" w:cs="Courier New"/>
          <w:color w:val="383A42"/>
          <w:sz w:val="21"/>
          <w:szCs w:val="21"/>
          <w:lang w:eastAsia="ru-RU"/>
        </w:rPr>
        <w:t>(</w:t>
      </w:r>
      <w:proofErr w:type="spellStart"/>
      <w:r w:rsidRPr="00496A8A">
        <w:rPr>
          <w:rFonts w:ascii="Consolas" w:eastAsia="Times New Roman" w:hAnsi="Consolas" w:cs="Courier New"/>
          <w:color w:val="383A42"/>
          <w:sz w:val="21"/>
          <w:szCs w:val="21"/>
          <w:lang w:eastAsia="ru-RU"/>
        </w:rPr>
        <w:t>form</w:t>
      </w:r>
      <w:proofErr w:type="spellEnd"/>
      <w:r w:rsidRPr="00496A8A">
        <w:rPr>
          <w:rFonts w:ascii="Consolas" w:eastAsia="Times New Roman" w:hAnsi="Consolas" w:cs="Courier New"/>
          <w:color w:val="383A42"/>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eastAsia="ru-RU"/>
        </w:rPr>
        <w:t xml:space="preserve">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96A8A">
        <w:rPr>
          <w:rFonts w:ascii="Consolas" w:eastAsia="Times New Roman" w:hAnsi="Consolas" w:cs="Courier New"/>
          <w:color w:val="383A42"/>
          <w:sz w:val="21"/>
          <w:szCs w:val="21"/>
          <w:lang w:eastAsia="ru-RU"/>
        </w:rPr>
        <w:t xml:space="preserve">};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При успешной авторизации сервер возвращает данные о пользователе:</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96A8A">
        <w:rPr>
          <w:rFonts w:ascii="Courier New" w:eastAsia="Times New Roman" w:hAnsi="Courier New" w:cs="Courier New"/>
          <w:color w:val="B8BDBF"/>
          <w:sz w:val="27"/>
          <w:szCs w:val="27"/>
          <w:lang w:eastAsia="ru-RU"/>
        </w:rPr>
        <w:lastRenderedPageBreak/>
        <w:t>Скопировать</w:t>
      </w:r>
      <w:r w:rsidRPr="0006123C">
        <w:rPr>
          <w:rFonts w:ascii="Courier New" w:eastAsia="Times New Roman" w:hAnsi="Courier New" w:cs="Courier New"/>
          <w:color w:val="B8BDBF"/>
          <w:sz w:val="27"/>
          <w:szCs w:val="27"/>
          <w:lang w:val="en-US" w:eastAsia="ru-RU"/>
        </w:rPr>
        <w:t xml:space="preserve"> </w:t>
      </w:r>
      <w:r w:rsidRPr="00496A8A">
        <w:rPr>
          <w:rFonts w:ascii="Courier New" w:eastAsia="Times New Roman" w:hAnsi="Courier New" w:cs="Courier New"/>
          <w:color w:val="B8BDBF"/>
          <w:sz w:val="27"/>
          <w:szCs w:val="27"/>
          <w:lang w:eastAsia="ru-RU"/>
        </w:rPr>
        <w:t>код</w:t>
      </w:r>
      <w:r w:rsidRPr="0006123C">
        <w:rPr>
          <w:rFonts w:ascii="Courier New" w:eastAsia="Times New Roman" w:hAnsi="Courier New" w:cs="Courier New"/>
          <w:color w:val="B8BDBF"/>
          <w:sz w:val="27"/>
          <w:szCs w:val="27"/>
          <w:lang w:val="en-US" w:eastAsia="ru-RU"/>
        </w:rPr>
        <w:t>JSX</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success</w:t>
      </w:r>
      <w:proofErr w:type="gramEnd"/>
      <w:r w:rsidRPr="0006123C">
        <w:rPr>
          <w:rFonts w:ascii="Consolas" w:eastAsia="Times New Roman" w:hAnsi="Consolas" w:cs="Courier New"/>
          <w:color w:val="383A42"/>
          <w:sz w:val="21"/>
          <w:szCs w:val="21"/>
          <w:lang w:val="en-US" w:eastAsia="ru-RU"/>
        </w:rPr>
        <w:t>": true,</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user</w:t>
      </w:r>
      <w:proofErr w:type="gramEnd"/>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"_id": 1337,</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password</w:t>
      </w:r>
      <w:proofErr w:type="gramEnd"/>
      <w:r w:rsidRPr="0006123C">
        <w:rPr>
          <w:rFonts w:ascii="Consolas" w:eastAsia="Times New Roman" w:hAnsi="Consolas" w:cs="Courier New"/>
          <w:color w:val="383A42"/>
          <w:sz w:val="21"/>
          <w:szCs w:val="21"/>
          <w:lang w:val="en-US" w:eastAsia="ru-RU"/>
        </w:rPr>
        <w:t>": "ToPsEcReT007421337",</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email</w:t>
      </w:r>
      <w:proofErr w:type="gramEnd"/>
      <w:r w:rsidRPr="0006123C">
        <w:rPr>
          <w:rFonts w:ascii="Consolas" w:eastAsia="Times New Roman" w:hAnsi="Consolas" w:cs="Courier New"/>
          <w:color w:val="383A42"/>
          <w:sz w:val="21"/>
          <w:szCs w:val="21"/>
          <w:lang w:val="en-US" w:eastAsia="ru-RU"/>
        </w:rPr>
        <w:t>": "spacedancer1337@nomoreparties.space",</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name</w:t>
      </w:r>
      <w:proofErr w:type="gramEnd"/>
      <w:r w:rsidRPr="0006123C">
        <w:rPr>
          <w:rFonts w:ascii="Consolas" w:eastAsia="Times New Roman" w:hAnsi="Consolas" w:cs="Courier New"/>
          <w:color w:val="383A42"/>
          <w:sz w:val="21"/>
          <w:szCs w:val="21"/>
          <w:lang w:val="en-US" w:eastAsia="ru-RU"/>
        </w:rPr>
        <w:t>": "</w:t>
      </w:r>
      <w:proofErr w:type="spellStart"/>
      <w:r w:rsidRPr="0006123C">
        <w:rPr>
          <w:rFonts w:ascii="Consolas" w:eastAsia="Times New Roman" w:hAnsi="Consolas" w:cs="Courier New"/>
          <w:color w:val="383A42"/>
          <w:sz w:val="21"/>
          <w:szCs w:val="21"/>
          <w:lang w:val="en-US" w:eastAsia="ru-RU"/>
        </w:rPr>
        <w:t>Mocktantin</w:t>
      </w:r>
      <w:proofErr w:type="spell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Testov</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06123C">
        <w:rPr>
          <w:rFonts w:ascii="Consolas" w:eastAsia="Times New Roman" w:hAnsi="Consolas" w:cs="Courier New"/>
          <w:color w:val="383A42"/>
          <w:sz w:val="21"/>
          <w:szCs w:val="21"/>
          <w:lang w:val="en-US" w:eastAsia="ru-RU"/>
        </w:rPr>
        <w:t xml:space="preserve">}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val="en-US" w:eastAsia="ru-RU"/>
        </w:rPr>
      </w:pPr>
      <w:r w:rsidRPr="00496A8A">
        <w:rPr>
          <w:rFonts w:ascii="Arial" w:eastAsia="Times New Roman" w:hAnsi="Arial" w:cs="Arial"/>
          <w:color w:val="000000"/>
          <w:sz w:val="27"/>
          <w:szCs w:val="27"/>
          <w:lang w:eastAsia="ru-RU"/>
        </w:rPr>
        <w:t>И</w:t>
      </w:r>
      <w:r w:rsidRPr="00496A8A">
        <w:rPr>
          <w:rFonts w:ascii="Arial" w:eastAsia="Times New Roman" w:hAnsi="Arial" w:cs="Arial"/>
          <w:color w:val="000000"/>
          <w:sz w:val="27"/>
          <w:szCs w:val="27"/>
          <w:lang w:val="en-US" w:eastAsia="ru-RU"/>
        </w:rPr>
        <w:t xml:space="preserve"> </w:t>
      </w:r>
      <w:r w:rsidRPr="00496A8A">
        <w:rPr>
          <w:rFonts w:ascii="Arial" w:eastAsia="Times New Roman" w:hAnsi="Arial" w:cs="Arial"/>
          <w:color w:val="000000"/>
          <w:sz w:val="27"/>
          <w:szCs w:val="27"/>
          <w:lang w:eastAsia="ru-RU"/>
        </w:rPr>
        <w:t>передаёт</w:t>
      </w:r>
      <w:r w:rsidRPr="00496A8A">
        <w:rPr>
          <w:rFonts w:ascii="Arial" w:eastAsia="Times New Roman" w:hAnsi="Arial" w:cs="Arial"/>
          <w:color w:val="000000"/>
          <w:sz w:val="27"/>
          <w:szCs w:val="27"/>
          <w:lang w:val="en-US" w:eastAsia="ru-RU"/>
        </w:rPr>
        <w:t xml:space="preserve">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val="en-US" w:eastAsia="ru-RU"/>
        </w:rPr>
        <w:t xml:space="preserve"> </w:t>
      </w:r>
      <w:r w:rsidRPr="00496A8A">
        <w:rPr>
          <w:rFonts w:ascii="Arial" w:eastAsia="Times New Roman" w:hAnsi="Arial" w:cs="Arial"/>
          <w:color w:val="000000"/>
          <w:sz w:val="27"/>
          <w:szCs w:val="27"/>
          <w:lang w:eastAsia="ru-RU"/>
        </w:rPr>
        <w:t>в</w:t>
      </w:r>
      <w:r w:rsidRPr="00496A8A">
        <w:rPr>
          <w:rFonts w:ascii="Arial" w:eastAsia="Times New Roman" w:hAnsi="Arial" w:cs="Arial"/>
          <w:color w:val="000000"/>
          <w:sz w:val="27"/>
          <w:szCs w:val="27"/>
          <w:lang w:val="en-US" w:eastAsia="ru-RU"/>
        </w:rPr>
        <w:t> </w:t>
      </w:r>
      <w:r w:rsidRPr="0006123C">
        <w:rPr>
          <w:rFonts w:ascii="Consolas" w:eastAsia="Times New Roman" w:hAnsi="Consolas" w:cs="Courier New"/>
          <w:color w:val="383A42"/>
          <w:shd w:val="clear" w:color="auto" w:fill="F7F9FC"/>
          <w:lang w:val="en-US" w:eastAsia="ru-RU"/>
        </w:rPr>
        <w:t>authorization</w:t>
      </w:r>
      <w:r w:rsidRPr="00496A8A">
        <w:rPr>
          <w:rFonts w:ascii="Arial" w:eastAsia="Times New Roman" w:hAnsi="Arial" w:cs="Arial"/>
          <w:color w:val="000000"/>
          <w:sz w:val="27"/>
          <w:szCs w:val="27"/>
          <w:lang w:val="en-US" w:eastAsia="ru-RU"/>
        </w:rPr>
        <w:t> </w:t>
      </w:r>
      <w:r w:rsidRPr="00496A8A">
        <w:rPr>
          <w:rFonts w:ascii="Arial" w:eastAsia="Times New Roman" w:hAnsi="Arial" w:cs="Arial"/>
          <w:color w:val="000000"/>
          <w:sz w:val="27"/>
          <w:szCs w:val="27"/>
          <w:lang w:eastAsia="ru-RU"/>
        </w:rPr>
        <w:t>заголовке</w:t>
      </w:r>
      <w:r w:rsidRPr="00496A8A">
        <w:rPr>
          <w:rFonts w:ascii="Arial" w:eastAsia="Times New Roman" w:hAnsi="Arial" w:cs="Arial"/>
          <w:color w:val="000000"/>
          <w:sz w:val="27"/>
          <w:szCs w:val="27"/>
          <w:lang w:val="en-US" w:eastAsia="ru-RU"/>
        </w:rPr>
        <w:t>:</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noProof/>
          <w:color w:val="000000"/>
          <w:sz w:val="27"/>
          <w:szCs w:val="27"/>
          <w:lang w:eastAsia="ru-RU"/>
        </w:rPr>
        <w:drawing>
          <wp:inline distT="0" distB="0" distL="0" distR="0">
            <wp:extent cx="5319395" cy="3350260"/>
            <wp:effectExtent l="0" t="0" r="0" b="254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395" cy="3350260"/>
                    </a:xfrm>
                    <a:prstGeom prst="rect">
                      <a:avLst/>
                    </a:prstGeom>
                    <a:noFill/>
                    <a:ln>
                      <a:noFill/>
                    </a:ln>
                  </pic:spPr>
                </pic:pic>
              </a:graphicData>
            </a:graphic>
          </wp:inline>
        </w:drawing>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Теперь сохраним этот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в куку. Для удобства воспользуемся функцией </w:t>
      </w:r>
      <w:proofErr w:type="spellStart"/>
      <w:r w:rsidRPr="00496A8A">
        <w:rPr>
          <w:rFonts w:ascii="Consolas" w:eastAsia="Times New Roman" w:hAnsi="Consolas" w:cs="Courier New"/>
          <w:color w:val="383A42"/>
          <w:shd w:val="clear" w:color="auto" w:fill="F7F9FC"/>
          <w:lang w:eastAsia="ru-RU"/>
        </w:rPr>
        <w:t>setCookie</w:t>
      </w:r>
      <w:proofErr w:type="spellEnd"/>
      <w:r w:rsidRPr="00496A8A">
        <w:rPr>
          <w:rFonts w:ascii="Arial" w:eastAsia="Times New Roman" w:hAnsi="Arial" w:cs="Arial"/>
          <w:color w:val="000000"/>
          <w:sz w:val="27"/>
          <w:szCs w:val="27"/>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96A8A">
        <w:rPr>
          <w:rFonts w:ascii="Courier New" w:eastAsia="Times New Roman" w:hAnsi="Courier New" w:cs="Courier New"/>
          <w:color w:val="B8BDBF"/>
          <w:sz w:val="27"/>
          <w:szCs w:val="27"/>
          <w:lang w:eastAsia="ru-RU"/>
        </w:rPr>
        <w:t>Скопировать</w:t>
      </w:r>
      <w:r w:rsidRPr="0006123C">
        <w:rPr>
          <w:rFonts w:ascii="Courier New" w:eastAsia="Times New Roman" w:hAnsi="Courier New" w:cs="Courier New"/>
          <w:color w:val="B8BDBF"/>
          <w:sz w:val="27"/>
          <w:szCs w:val="27"/>
          <w:lang w:val="en-US" w:eastAsia="ru-RU"/>
        </w:rPr>
        <w:t xml:space="preserve"> </w:t>
      </w:r>
      <w:r w:rsidRPr="00496A8A">
        <w:rPr>
          <w:rFonts w:ascii="Courier New" w:eastAsia="Times New Roman" w:hAnsi="Courier New" w:cs="Courier New"/>
          <w:color w:val="B8BDBF"/>
          <w:sz w:val="27"/>
          <w:szCs w:val="27"/>
          <w:lang w:eastAsia="ru-RU"/>
        </w:rPr>
        <w:t>код</w:t>
      </w:r>
      <w:r w:rsidRPr="0006123C">
        <w:rPr>
          <w:rFonts w:ascii="Courier New" w:eastAsia="Times New Roman" w:hAnsi="Courier New" w:cs="Courier New"/>
          <w:color w:val="B8BDBF"/>
          <w:sz w:val="27"/>
          <w:szCs w:val="27"/>
          <w:lang w:val="en-US" w:eastAsia="ru-RU"/>
        </w:rPr>
        <w:t>JAVASCRIPT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export</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function</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56B6C2"/>
          <w:sz w:val="21"/>
          <w:szCs w:val="21"/>
          <w:lang w:val="en-US" w:eastAsia="ru-RU"/>
        </w:rPr>
        <w:t>setCookie</w:t>
      </w:r>
      <w:proofErr w:type="spellEnd"/>
      <w:r w:rsidRPr="0006123C">
        <w:rPr>
          <w:rFonts w:ascii="Consolas" w:eastAsia="Times New Roman" w:hAnsi="Consolas" w:cs="Courier New"/>
          <w:color w:val="383A42"/>
          <w:sz w:val="21"/>
          <w:szCs w:val="21"/>
          <w:lang w:val="en-US" w:eastAsia="ru-RU"/>
        </w:rPr>
        <w:t>(name, value, props)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props</w:t>
      </w:r>
      <w:proofErr w:type="gramEnd"/>
      <w:r w:rsidRPr="0006123C">
        <w:rPr>
          <w:rFonts w:ascii="Consolas" w:eastAsia="Times New Roman" w:hAnsi="Consolas" w:cs="Courier New"/>
          <w:color w:val="383A42"/>
          <w:sz w:val="21"/>
          <w:szCs w:val="21"/>
          <w:lang w:val="en-US" w:eastAsia="ru-RU"/>
        </w:rPr>
        <w:t xml:space="preserve"> = props ||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let</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exp</w:t>
      </w:r>
      <w:proofErr w:type="spell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props.expires</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if</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C678DD"/>
          <w:sz w:val="21"/>
          <w:szCs w:val="21"/>
          <w:lang w:val="en-US" w:eastAsia="ru-RU"/>
        </w:rPr>
        <w:t>typeof</w:t>
      </w:r>
      <w:proofErr w:type="spell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exp</w:t>
      </w:r>
      <w:proofErr w:type="spell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32A846"/>
          <w:sz w:val="21"/>
          <w:szCs w:val="21"/>
          <w:lang w:val="en-US" w:eastAsia="ru-RU"/>
        </w:rPr>
        <w:t>'number'</w:t>
      </w:r>
      <w:r w:rsidRPr="0006123C">
        <w:rPr>
          <w:rFonts w:ascii="Consolas" w:eastAsia="Times New Roman" w:hAnsi="Consolas" w:cs="Courier New"/>
          <w:color w:val="383A42"/>
          <w:sz w:val="21"/>
          <w:szCs w:val="21"/>
          <w:lang w:val="en-US" w:eastAsia="ru-RU"/>
        </w:rPr>
        <w:t xml:space="preserve"> &amp;&amp; </w:t>
      </w:r>
      <w:proofErr w:type="spellStart"/>
      <w:r w:rsidRPr="0006123C">
        <w:rPr>
          <w:rFonts w:ascii="Consolas" w:eastAsia="Times New Roman" w:hAnsi="Consolas" w:cs="Courier New"/>
          <w:color w:val="383A42"/>
          <w:sz w:val="21"/>
          <w:szCs w:val="21"/>
          <w:lang w:val="en-US" w:eastAsia="ru-RU"/>
        </w:rPr>
        <w:t>exp</w:t>
      </w:r>
      <w:proofErr w:type="spellEnd"/>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C678DD"/>
          <w:sz w:val="21"/>
          <w:szCs w:val="21"/>
          <w:lang w:val="en-US" w:eastAsia="ru-RU"/>
        </w:rPr>
        <w:t>const</w:t>
      </w:r>
      <w:proofErr w:type="spellEnd"/>
      <w:proofErr w:type="gramEnd"/>
      <w:r w:rsidRPr="0006123C">
        <w:rPr>
          <w:rFonts w:ascii="Consolas" w:eastAsia="Times New Roman" w:hAnsi="Consolas" w:cs="Courier New"/>
          <w:color w:val="383A42"/>
          <w:sz w:val="21"/>
          <w:szCs w:val="21"/>
          <w:lang w:val="en-US" w:eastAsia="ru-RU"/>
        </w:rPr>
        <w:t xml:space="preserve"> d = </w:t>
      </w:r>
      <w:r w:rsidRPr="0006123C">
        <w:rPr>
          <w:rFonts w:ascii="Consolas" w:eastAsia="Times New Roman" w:hAnsi="Consolas" w:cs="Courier New"/>
          <w:color w:val="C678DD"/>
          <w:sz w:val="21"/>
          <w:szCs w:val="21"/>
          <w:lang w:val="en-US" w:eastAsia="ru-RU"/>
        </w:rPr>
        <w:t>new</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A8D3D"/>
          <w:sz w:val="21"/>
          <w:szCs w:val="21"/>
          <w:lang w:val="en-US" w:eastAsia="ru-RU"/>
        </w:rPr>
        <w:t>Date</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383A42"/>
          <w:sz w:val="21"/>
          <w:szCs w:val="21"/>
          <w:lang w:val="en-US" w:eastAsia="ru-RU"/>
        </w:rPr>
        <w:t>d.setTime</w:t>
      </w:r>
      <w:proofErr w:type="spellEnd"/>
      <w:r w:rsidRPr="0006123C">
        <w:rPr>
          <w:rFonts w:ascii="Consolas" w:eastAsia="Times New Roman" w:hAnsi="Consolas" w:cs="Courier New"/>
          <w:color w:val="383A42"/>
          <w:sz w:val="21"/>
          <w:szCs w:val="21"/>
          <w:lang w:val="en-US" w:eastAsia="ru-RU"/>
        </w:rPr>
        <w:t>(</w:t>
      </w:r>
      <w:proofErr w:type="spellStart"/>
      <w:proofErr w:type="gramEnd"/>
      <w:r w:rsidRPr="0006123C">
        <w:rPr>
          <w:rFonts w:ascii="Consolas" w:eastAsia="Times New Roman" w:hAnsi="Consolas" w:cs="Courier New"/>
          <w:color w:val="383A42"/>
          <w:sz w:val="21"/>
          <w:szCs w:val="21"/>
          <w:lang w:val="en-US" w:eastAsia="ru-RU"/>
        </w:rPr>
        <w:t>d.getTime</w:t>
      </w:r>
      <w:proofErr w:type="spell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exp</w:t>
      </w:r>
      <w:proofErr w:type="spell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56B6C2"/>
          <w:sz w:val="21"/>
          <w:szCs w:val="21"/>
          <w:lang w:val="en-US" w:eastAsia="ru-RU"/>
        </w:rPr>
        <w:t>1000</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383A42"/>
          <w:sz w:val="21"/>
          <w:szCs w:val="21"/>
          <w:lang w:val="en-US" w:eastAsia="ru-RU"/>
        </w:rPr>
        <w:t>exp</w:t>
      </w:r>
      <w:proofErr w:type="spellEnd"/>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props.expires</w:t>
      </w:r>
      <w:proofErr w:type="spellEnd"/>
      <w:r w:rsidRPr="0006123C">
        <w:rPr>
          <w:rFonts w:ascii="Consolas" w:eastAsia="Times New Roman" w:hAnsi="Consolas" w:cs="Courier New"/>
          <w:color w:val="383A42"/>
          <w:sz w:val="21"/>
          <w:szCs w:val="21"/>
          <w:lang w:val="en-US" w:eastAsia="ru-RU"/>
        </w:rPr>
        <w:t xml:space="preserve"> = d;</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if</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exp</w:t>
      </w:r>
      <w:proofErr w:type="spellEnd"/>
      <w:r w:rsidRPr="0006123C">
        <w:rPr>
          <w:rFonts w:ascii="Consolas" w:eastAsia="Times New Roman" w:hAnsi="Consolas" w:cs="Courier New"/>
          <w:color w:val="383A42"/>
          <w:sz w:val="21"/>
          <w:szCs w:val="21"/>
          <w:lang w:val="en-US" w:eastAsia="ru-RU"/>
        </w:rPr>
        <w:t xml:space="preserve"> &amp;&amp; </w:t>
      </w:r>
      <w:proofErr w:type="spellStart"/>
      <w:r w:rsidRPr="0006123C">
        <w:rPr>
          <w:rFonts w:ascii="Consolas" w:eastAsia="Times New Roman" w:hAnsi="Consolas" w:cs="Courier New"/>
          <w:color w:val="383A42"/>
          <w:sz w:val="21"/>
          <w:szCs w:val="21"/>
          <w:lang w:val="en-US" w:eastAsia="ru-RU"/>
        </w:rPr>
        <w:t>exp.toUTCString</w:t>
      </w:r>
      <w:proofErr w:type="spellEnd"/>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props.expires</w:t>
      </w:r>
      <w:proofErr w:type="spellEnd"/>
      <w:r w:rsidRPr="0006123C">
        <w:rPr>
          <w:rFonts w:ascii="Consolas" w:eastAsia="Times New Roman" w:hAnsi="Consolas" w:cs="Courier New"/>
          <w:color w:val="383A42"/>
          <w:sz w:val="21"/>
          <w:szCs w:val="21"/>
          <w:lang w:val="en-US" w:eastAsia="ru-RU"/>
        </w:rPr>
        <w:t xml:space="preserve"> = </w:t>
      </w:r>
      <w:proofErr w:type="spellStart"/>
      <w:proofErr w:type="gramStart"/>
      <w:r w:rsidRPr="0006123C">
        <w:rPr>
          <w:rFonts w:ascii="Consolas" w:eastAsia="Times New Roman" w:hAnsi="Consolas" w:cs="Courier New"/>
          <w:color w:val="383A42"/>
          <w:sz w:val="21"/>
          <w:szCs w:val="21"/>
          <w:lang w:val="en-US" w:eastAsia="ru-RU"/>
        </w:rPr>
        <w:t>exp.toUTCString</w:t>
      </w:r>
      <w:proofErr w:type="spellEnd"/>
      <w:r w:rsidRPr="0006123C">
        <w:rPr>
          <w:rFonts w:ascii="Consolas" w:eastAsia="Times New Roman" w:hAnsi="Consolas" w:cs="Courier New"/>
          <w:color w:val="383A42"/>
          <w:sz w:val="21"/>
          <w:szCs w:val="21"/>
          <w:lang w:val="en-US" w:eastAsia="ru-RU"/>
        </w:rPr>
        <w:t>(</w:t>
      </w:r>
      <w:proofErr w:type="gram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value</w:t>
      </w:r>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CA8D3D"/>
          <w:sz w:val="21"/>
          <w:szCs w:val="21"/>
          <w:lang w:val="en-US" w:eastAsia="ru-RU"/>
        </w:rPr>
        <w:t>encodeURIComponent</w:t>
      </w:r>
      <w:proofErr w:type="spellEnd"/>
      <w:r w:rsidRPr="0006123C">
        <w:rPr>
          <w:rFonts w:ascii="Consolas" w:eastAsia="Times New Roman" w:hAnsi="Consolas" w:cs="Courier New"/>
          <w:color w:val="383A42"/>
          <w:sz w:val="21"/>
          <w:szCs w:val="21"/>
          <w:lang w:val="en-US" w:eastAsia="ru-RU"/>
        </w:rPr>
        <w:t>(value);</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lastRenderedPageBreak/>
        <w:t xml:space="preserve">  </w:t>
      </w:r>
      <w:proofErr w:type="gramStart"/>
      <w:r w:rsidRPr="0006123C">
        <w:rPr>
          <w:rFonts w:ascii="Consolas" w:eastAsia="Times New Roman" w:hAnsi="Consolas" w:cs="Courier New"/>
          <w:color w:val="C678DD"/>
          <w:sz w:val="21"/>
          <w:szCs w:val="21"/>
          <w:lang w:val="en-US" w:eastAsia="ru-RU"/>
        </w:rPr>
        <w:t>let</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updatedCookie</w:t>
      </w:r>
      <w:proofErr w:type="spellEnd"/>
      <w:r w:rsidRPr="0006123C">
        <w:rPr>
          <w:rFonts w:ascii="Consolas" w:eastAsia="Times New Roman" w:hAnsi="Consolas" w:cs="Courier New"/>
          <w:color w:val="383A42"/>
          <w:sz w:val="21"/>
          <w:szCs w:val="21"/>
          <w:lang w:val="en-US" w:eastAsia="ru-RU"/>
        </w:rPr>
        <w:t xml:space="preserve"> = name + </w:t>
      </w:r>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 xml:space="preserve"> + value;</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for</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C678DD"/>
          <w:sz w:val="21"/>
          <w:szCs w:val="21"/>
          <w:lang w:val="en-US" w:eastAsia="ru-RU"/>
        </w:rPr>
        <w:t>const</w:t>
      </w:r>
      <w:proofErr w:type="spell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propName</w:t>
      </w:r>
      <w:proofErr w:type="spell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in</w:t>
      </w:r>
      <w:r w:rsidRPr="0006123C">
        <w:rPr>
          <w:rFonts w:ascii="Consolas" w:eastAsia="Times New Roman" w:hAnsi="Consolas" w:cs="Courier New"/>
          <w:color w:val="383A42"/>
          <w:sz w:val="21"/>
          <w:szCs w:val="21"/>
          <w:lang w:val="en-US" w:eastAsia="ru-RU"/>
        </w:rPr>
        <w:t xml:space="preserve"> props)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383A42"/>
          <w:sz w:val="21"/>
          <w:szCs w:val="21"/>
          <w:lang w:val="en-US" w:eastAsia="ru-RU"/>
        </w:rPr>
        <w:t>updatedCookie</w:t>
      </w:r>
      <w:proofErr w:type="spellEnd"/>
      <w:proofErr w:type="gram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32A846"/>
          <w:sz w:val="21"/>
          <w:szCs w:val="21"/>
          <w:lang w:val="en-US" w:eastAsia="ru-RU"/>
        </w:rPr>
        <w:t>'; '</w:t>
      </w:r>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propName</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C678DD"/>
          <w:sz w:val="21"/>
          <w:szCs w:val="21"/>
          <w:lang w:val="en-US" w:eastAsia="ru-RU"/>
        </w:rPr>
        <w:t>const</w:t>
      </w:r>
      <w:proofErr w:type="spellEnd"/>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propValue</w:t>
      </w:r>
      <w:proofErr w:type="spellEnd"/>
      <w:r w:rsidRPr="0006123C">
        <w:rPr>
          <w:rFonts w:ascii="Consolas" w:eastAsia="Times New Roman" w:hAnsi="Consolas" w:cs="Courier New"/>
          <w:color w:val="383A42"/>
          <w:sz w:val="21"/>
          <w:szCs w:val="21"/>
          <w:lang w:val="en-US" w:eastAsia="ru-RU"/>
        </w:rPr>
        <w:t xml:space="preserve"> = props[</w:t>
      </w:r>
      <w:proofErr w:type="spellStart"/>
      <w:r w:rsidRPr="0006123C">
        <w:rPr>
          <w:rFonts w:ascii="Consolas" w:eastAsia="Times New Roman" w:hAnsi="Consolas" w:cs="Courier New"/>
          <w:color w:val="383A42"/>
          <w:sz w:val="21"/>
          <w:szCs w:val="21"/>
          <w:lang w:val="en-US" w:eastAsia="ru-RU"/>
        </w:rPr>
        <w:t>propName</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if</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propValue</w:t>
      </w:r>
      <w:proofErr w:type="spell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1A1B22"/>
          <w:sz w:val="21"/>
          <w:szCs w:val="21"/>
          <w:lang w:val="en-US" w:eastAsia="ru-RU"/>
        </w:rPr>
        <w:t>true</w:t>
      </w:r>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383A42"/>
          <w:sz w:val="21"/>
          <w:szCs w:val="21"/>
          <w:lang w:val="en-US" w:eastAsia="ru-RU"/>
        </w:rPr>
        <w:t>updatedCookie</w:t>
      </w:r>
      <w:proofErr w:type="spellEnd"/>
      <w:proofErr w:type="gram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propValue</w:t>
      </w:r>
      <w:proofErr w:type="spellEnd"/>
      <w:r w:rsidRPr="0006123C">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83A42"/>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eastAsia="ru-RU"/>
        </w:rPr>
        <w:t xml:space="preserve">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eastAsia="ru-RU"/>
        </w:rPr>
        <w:t xml:space="preserve">  </w:t>
      </w:r>
      <w:proofErr w:type="spellStart"/>
      <w:proofErr w:type="gramStart"/>
      <w:r w:rsidRPr="00496A8A">
        <w:rPr>
          <w:rFonts w:ascii="Consolas" w:eastAsia="Times New Roman" w:hAnsi="Consolas" w:cs="Courier New"/>
          <w:color w:val="CA8D3D"/>
          <w:sz w:val="21"/>
          <w:szCs w:val="21"/>
          <w:lang w:eastAsia="ru-RU"/>
        </w:rPr>
        <w:t>document</w:t>
      </w:r>
      <w:r w:rsidRPr="00496A8A">
        <w:rPr>
          <w:rFonts w:ascii="Consolas" w:eastAsia="Times New Roman" w:hAnsi="Consolas" w:cs="Courier New"/>
          <w:color w:val="383A42"/>
          <w:sz w:val="21"/>
          <w:szCs w:val="21"/>
          <w:lang w:eastAsia="ru-RU"/>
        </w:rPr>
        <w:t>.cookie</w:t>
      </w:r>
      <w:proofErr w:type="spellEnd"/>
      <w:proofErr w:type="gramEnd"/>
      <w:r w:rsidRPr="00496A8A">
        <w:rPr>
          <w:rFonts w:ascii="Consolas" w:eastAsia="Times New Roman" w:hAnsi="Consolas" w:cs="Courier New"/>
          <w:color w:val="383A42"/>
          <w:sz w:val="21"/>
          <w:szCs w:val="21"/>
          <w:lang w:eastAsia="ru-RU"/>
        </w:rPr>
        <w:t xml:space="preserve"> = </w:t>
      </w:r>
      <w:proofErr w:type="spellStart"/>
      <w:r w:rsidRPr="00496A8A">
        <w:rPr>
          <w:rFonts w:ascii="Consolas" w:eastAsia="Times New Roman" w:hAnsi="Consolas" w:cs="Courier New"/>
          <w:color w:val="383A42"/>
          <w:sz w:val="21"/>
          <w:szCs w:val="21"/>
          <w:lang w:eastAsia="ru-RU"/>
        </w:rPr>
        <w:t>updatedCookie</w:t>
      </w:r>
      <w:proofErr w:type="spellEnd"/>
      <w:r w:rsidRPr="00496A8A">
        <w:rPr>
          <w:rFonts w:ascii="Consolas" w:eastAsia="Times New Roman" w:hAnsi="Consolas" w:cs="Courier New"/>
          <w:color w:val="383A42"/>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96A8A">
        <w:rPr>
          <w:rFonts w:ascii="Consolas" w:eastAsia="Times New Roman" w:hAnsi="Consolas" w:cs="Courier New"/>
          <w:color w:val="383A42"/>
          <w:sz w:val="21"/>
          <w:szCs w:val="21"/>
          <w:lang w:eastAsia="ru-RU"/>
        </w:rPr>
        <w:t xml:space="preserve">}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Эта функция нормализует работу с временем жизни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и обрабатывает те случаи, когда время жизни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не было передано. Сохраним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в куку внутри функции авторизации:</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96A8A">
        <w:rPr>
          <w:rFonts w:ascii="Courier New" w:eastAsia="Times New Roman" w:hAnsi="Courier New" w:cs="Courier New"/>
          <w:color w:val="B8BDBF"/>
          <w:sz w:val="27"/>
          <w:szCs w:val="27"/>
          <w:lang w:eastAsia="ru-RU"/>
        </w:rPr>
        <w:t xml:space="preserve">Скопировать </w:t>
      </w:r>
      <w:proofErr w:type="spellStart"/>
      <w:r w:rsidRPr="00496A8A">
        <w:rPr>
          <w:rFonts w:ascii="Courier New" w:eastAsia="Times New Roman" w:hAnsi="Courier New" w:cs="Courier New"/>
          <w:color w:val="B8BDBF"/>
          <w:sz w:val="27"/>
          <w:szCs w:val="27"/>
          <w:lang w:eastAsia="ru-RU"/>
        </w:rPr>
        <w:t>кодJSX</w:t>
      </w:r>
      <w:proofErr w:type="spellEnd"/>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spellStart"/>
      <w:r w:rsidRPr="00496A8A">
        <w:rPr>
          <w:rFonts w:ascii="Consolas" w:eastAsia="Times New Roman" w:hAnsi="Consolas" w:cs="Courier New"/>
          <w:color w:val="C678DD"/>
          <w:sz w:val="21"/>
          <w:szCs w:val="21"/>
          <w:lang w:eastAsia="ru-RU"/>
        </w:rPr>
        <w:t>const</w:t>
      </w:r>
      <w:proofErr w:type="spellEnd"/>
      <w:r w:rsidRPr="00496A8A">
        <w:rPr>
          <w:rFonts w:ascii="Consolas" w:eastAsia="Times New Roman" w:hAnsi="Consolas" w:cs="Courier New"/>
          <w:color w:val="383A42"/>
          <w:sz w:val="21"/>
          <w:szCs w:val="21"/>
          <w:lang w:eastAsia="ru-RU"/>
        </w:rPr>
        <w:t xml:space="preserve"> </w:t>
      </w:r>
      <w:proofErr w:type="spellStart"/>
      <w:r w:rsidRPr="00496A8A">
        <w:rPr>
          <w:rFonts w:ascii="Consolas" w:eastAsia="Times New Roman" w:hAnsi="Consolas" w:cs="Courier New"/>
          <w:color w:val="383A42"/>
          <w:sz w:val="21"/>
          <w:szCs w:val="21"/>
          <w:lang w:eastAsia="ru-RU"/>
        </w:rPr>
        <w:t>signIn</w:t>
      </w:r>
      <w:proofErr w:type="spellEnd"/>
      <w:r w:rsidRPr="00496A8A">
        <w:rPr>
          <w:rFonts w:ascii="Consolas" w:eastAsia="Times New Roman" w:hAnsi="Consolas" w:cs="Courier New"/>
          <w:color w:val="383A42"/>
          <w:sz w:val="21"/>
          <w:szCs w:val="21"/>
          <w:lang w:eastAsia="ru-RU"/>
        </w:rPr>
        <w:t xml:space="preserve"> = </w:t>
      </w:r>
      <w:proofErr w:type="spellStart"/>
      <w:r w:rsidRPr="00496A8A">
        <w:rPr>
          <w:rFonts w:ascii="Consolas" w:eastAsia="Times New Roman" w:hAnsi="Consolas" w:cs="Courier New"/>
          <w:color w:val="C678DD"/>
          <w:sz w:val="21"/>
          <w:szCs w:val="21"/>
          <w:lang w:eastAsia="ru-RU"/>
        </w:rPr>
        <w:t>async</w:t>
      </w:r>
      <w:proofErr w:type="spellEnd"/>
      <w:r w:rsidRPr="00496A8A">
        <w:rPr>
          <w:rFonts w:ascii="Consolas" w:eastAsia="Times New Roman" w:hAnsi="Consolas" w:cs="Courier New"/>
          <w:color w:val="383A42"/>
          <w:sz w:val="21"/>
          <w:szCs w:val="21"/>
          <w:lang w:eastAsia="ru-RU"/>
        </w:rPr>
        <w:t xml:space="preserve"> </w:t>
      </w:r>
      <w:proofErr w:type="spellStart"/>
      <w:r w:rsidRPr="00496A8A">
        <w:rPr>
          <w:rFonts w:ascii="Consolas" w:eastAsia="Times New Roman" w:hAnsi="Consolas" w:cs="Courier New"/>
          <w:color w:val="383A42"/>
          <w:sz w:val="21"/>
          <w:szCs w:val="21"/>
          <w:lang w:eastAsia="ru-RU"/>
        </w:rPr>
        <w:t>form</w:t>
      </w:r>
      <w:proofErr w:type="spellEnd"/>
      <w:r w:rsidRPr="00496A8A">
        <w:rPr>
          <w:rFonts w:ascii="Consolas" w:eastAsia="Times New Roman" w:hAnsi="Consolas" w:cs="Courier New"/>
          <w:color w:val="383A42"/>
          <w:sz w:val="21"/>
          <w:szCs w:val="21"/>
          <w:lang w:eastAsia="ru-RU"/>
        </w:rPr>
        <w:t xml:space="preserve"> =&gt;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eastAsia="ru-RU"/>
        </w:rPr>
        <w:t xml:space="preserve">  </w:t>
      </w:r>
      <w:proofErr w:type="spellStart"/>
      <w:proofErr w:type="gramStart"/>
      <w:r w:rsidRPr="0006123C">
        <w:rPr>
          <w:rFonts w:ascii="Consolas" w:eastAsia="Times New Roman" w:hAnsi="Consolas" w:cs="Courier New"/>
          <w:color w:val="C678DD"/>
          <w:sz w:val="21"/>
          <w:szCs w:val="21"/>
          <w:lang w:val="en-US" w:eastAsia="ru-RU"/>
        </w:rPr>
        <w:t>const</w:t>
      </w:r>
      <w:proofErr w:type="spellEnd"/>
      <w:proofErr w:type="gramEnd"/>
      <w:r w:rsidRPr="0006123C">
        <w:rPr>
          <w:rFonts w:ascii="Consolas" w:eastAsia="Times New Roman" w:hAnsi="Consolas" w:cs="Courier New"/>
          <w:color w:val="383A42"/>
          <w:sz w:val="21"/>
          <w:szCs w:val="21"/>
          <w:lang w:val="en-US" w:eastAsia="ru-RU"/>
        </w:rPr>
        <w:t xml:space="preserve"> data = </w:t>
      </w:r>
      <w:r w:rsidRPr="0006123C">
        <w:rPr>
          <w:rFonts w:ascii="Consolas" w:eastAsia="Times New Roman" w:hAnsi="Consolas" w:cs="Courier New"/>
          <w:color w:val="C678DD"/>
          <w:sz w:val="21"/>
          <w:szCs w:val="21"/>
          <w:lang w:val="en-US" w:eastAsia="ru-RU"/>
        </w:rPr>
        <w:t>await</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loginRequest</w:t>
      </w:r>
      <w:proofErr w:type="spellEnd"/>
      <w:r w:rsidRPr="0006123C">
        <w:rPr>
          <w:rFonts w:ascii="Consolas" w:eastAsia="Times New Roman" w:hAnsi="Consolas" w:cs="Courier New"/>
          <w:color w:val="383A42"/>
          <w:sz w:val="21"/>
          <w:szCs w:val="21"/>
          <w:lang w:val="en-US" w:eastAsia="ru-RU"/>
        </w:rPr>
        <w:t>(form)</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383A42"/>
          <w:sz w:val="21"/>
          <w:szCs w:val="21"/>
          <w:lang w:eastAsia="ru-RU"/>
        </w:rPr>
        <w:t>.</w:t>
      </w:r>
      <w:proofErr w:type="spellStart"/>
      <w:r w:rsidRPr="00496A8A">
        <w:rPr>
          <w:rFonts w:ascii="Consolas" w:eastAsia="Times New Roman" w:hAnsi="Consolas" w:cs="Courier New"/>
          <w:color w:val="383A42"/>
          <w:sz w:val="21"/>
          <w:szCs w:val="21"/>
          <w:lang w:eastAsia="ru-RU"/>
        </w:rPr>
        <w:t>then</w:t>
      </w:r>
      <w:proofErr w:type="spellEnd"/>
      <w:proofErr w:type="gramEnd"/>
      <w:r w:rsidRPr="00496A8A">
        <w:rPr>
          <w:rFonts w:ascii="Consolas" w:eastAsia="Times New Roman" w:hAnsi="Consolas" w:cs="Courier New"/>
          <w:color w:val="383A42"/>
          <w:sz w:val="21"/>
          <w:szCs w:val="21"/>
          <w:lang w:eastAsia="ru-RU"/>
        </w:rPr>
        <w:t>(</w:t>
      </w:r>
      <w:proofErr w:type="spellStart"/>
      <w:r w:rsidRPr="00496A8A">
        <w:rPr>
          <w:rFonts w:ascii="Consolas" w:eastAsia="Times New Roman" w:hAnsi="Consolas" w:cs="Courier New"/>
          <w:color w:val="383A42"/>
          <w:sz w:val="21"/>
          <w:szCs w:val="21"/>
          <w:lang w:eastAsia="ru-RU"/>
        </w:rPr>
        <w:t>res</w:t>
      </w:r>
      <w:proofErr w:type="spellEnd"/>
      <w:r w:rsidRPr="00496A8A">
        <w:rPr>
          <w:rFonts w:ascii="Consolas" w:eastAsia="Times New Roman" w:hAnsi="Consolas" w:cs="Courier New"/>
          <w:color w:val="383A42"/>
          <w:sz w:val="21"/>
          <w:szCs w:val="21"/>
          <w:lang w:eastAsia="ru-RU"/>
        </w:rPr>
        <w:t xml:space="preserve"> =&gt;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eastAsia="ru-RU"/>
        </w:rPr>
        <w:t xml:space="preserve">      </w:t>
      </w:r>
      <w:proofErr w:type="spellStart"/>
      <w:r w:rsidRPr="00496A8A">
        <w:rPr>
          <w:rFonts w:ascii="Consolas" w:eastAsia="Times New Roman" w:hAnsi="Consolas" w:cs="Courier New"/>
          <w:color w:val="C678DD"/>
          <w:sz w:val="21"/>
          <w:szCs w:val="21"/>
          <w:lang w:eastAsia="ru-RU"/>
        </w:rPr>
        <w:t>let</w:t>
      </w:r>
      <w:proofErr w:type="spellEnd"/>
      <w:r w:rsidRPr="00496A8A">
        <w:rPr>
          <w:rFonts w:ascii="Consolas" w:eastAsia="Times New Roman" w:hAnsi="Consolas" w:cs="Courier New"/>
          <w:color w:val="383A42"/>
          <w:sz w:val="21"/>
          <w:szCs w:val="21"/>
          <w:lang w:eastAsia="ru-RU"/>
        </w:rPr>
        <w:t xml:space="preserve"> </w:t>
      </w:r>
      <w:proofErr w:type="spellStart"/>
      <w:r w:rsidRPr="00496A8A">
        <w:rPr>
          <w:rFonts w:ascii="Consolas" w:eastAsia="Times New Roman" w:hAnsi="Consolas" w:cs="Courier New"/>
          <w:color w:val="383A42"/>
          <w:sz w:val="21"/>
          <w:szCs w:val="21"/>
          <w:lang w:eastAsia="ru-RU"/>
        </w:rPr>
        <w:t>authToken</w:t>
      </w:r>
      <w:proofErr w:type="spellEnd"/>
      <w:r w:rsidRPr="00496A8A">
        <w:rPr>
          <w:rFonts w:ascii="Consolas" w:eastAsia="Times New Roman" w:hAnsi="Consolas" w:cs="Courier New"/>
          <w:color w:val="383A42"/>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eastAsia="ru-RU"/>
        </w:rPr>
        <w:t xml:space="preserve">            </w:t>
      </w:r>
      <w:r w:rsidRPr="00496A8A">
        <w:rPr>
          <w:rFonts w:ascii="Consolas" w:eastAsia="Times New Roman" w:hAnsi="Consolas" w:cs="Courier New"/>
          <w:i/>
          <w:iCs/>
          <w:color w:val="5C6370"/>
          <w:sz w:val="21"/>
          <w:szCs w:val="21"/>
          <w:lang w:eastAsia="ru-RU"/>
        </w:rPr>
        <w:t>// Ищем интересующий нас заголовок</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eastAsia="ru-RU"/>
        </w:rPr>
        <w:t xml:space="preserve">      </w:t>
      </w:r>
      <w:proofErr w:type="spellStart"/>
      <w:proofErr w:type="gramStart"/>
      <w:r w:rsidRPr="0006123C">
        <w:rPr>
          <w:rFonts w:ascii="Consolas" w:eastAsia="Times New Roman" w:hAnsi="Consolas" w:cs="Courier New"/>
          <w:color w:val="383A42"/>
          <w:sz w:val="21"/>
          <w:szCs w:val="21"/>
          <w:lang w:val="en-US" w:eastAsia="ru-RU"/>
        </w:rPr>
        <w:t>res.headers.forEach</w:t>
      </w:r>
      <w:proofErr w:type="spellEnd"/>
      <w:r w:rsidRPr="0006123C">
        <w:rPr>
          <w:rFonts w:ascii="Consolas" w:eastAsia="Times New Roman" w:hAnsi="Consolas" w:cs="Courier New"/>
          <w:color w:val="383A42"/>
          <w:sz w:val="21"/>
          <w:szCs w:val="21"/>
          <w:lang w:val="en-US" w:eastAsia="ru-RU"/>
        </w:rPr>
        <w:t>(</w:t>
      </w:r>
      <w:proofErr w:type="gramEnd"/>
      <w:r w:rsidRPr="0006123C">
        <w:rPr>
          <w:rFonts w:ascii="Consolas" w:eastAsia="Times New Roman" w:hAnsi="Consolas" w:cs="Courier New"/>
          <w:color w:val="383A42"/>
          <w:sz w:val="21"/>
          <w:szCs w:val="21"/>
          <w:lang w:val="en-US" w:eastAsia="ru-RU"/>
        </w:rPr>
        <w:t>header =&gt;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if</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header.indexOf</w:t>
      </w:r>
      <w:proofErr w:type="spellEnd"/>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32A846"/>
          <w:sz w:val="21"/>
          <w:szCs w:val="21"/>
          <w:lang w:val="en-US" w:eastAsia="ru-RU"/>
        </w:rPr>
        <w:t>'Bearer'</w:t>
      </w:r>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56B6C2"/>
          <w:sz w:val="21"/>
          <w:szCs w:val="21"/>
          <w:lang w:val="en-US" w:eastAsia="ru-RU"/>
        </w:rPr>
        <w:t>0</w:t>
      </w:r>
      <w:r w:rsidRPr="0006123C">
        <w:rPr>
          <w:rFonts w:ascii="Consolas" w:eastAsia="Times New Roman" w:hAnsi="Consolas" w:cs="Courier New"/>
          <w:color w:val="383A42"/>
          <w:sz w:val="21"/>
          <w:szCs w:val="21"/>
          <w:lang w:val="en-US" w:eastAsia="ru-RU"/>
        </w:rPr>
        <w:t>)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i/>
          <w:iCs/>
          <w:color w:val="5C6370"/>
          <w:sz w:val="21"/>
          <w:szCs w:val="21"/>
          <w:lang w:eastAsia="ru-RU"/>
        </w:rPr>
        <w:t xml:space="preserve">// Отделяем схему авторизации от "полезной нагрузки </w:t>
      </w:r>
      <w:proofErr w:type="spellStart"/>
      <w:r w:rsidRPr="00496A8A">
        <w:rPr>
          <w:rFonts w:ascii="Consolas" w:eastAsia="Times New Roman" w:hAnsi="Consolas" w:cs="Courier New"/>
          <w:i/>
          <w:iCs/>
          <w:color w:val="5C6370"/>
          <w:sz w:val="21"/>
          <w:szCs w:val="21"/>
          <w:lang w:eastAsia="ru-RU"/>
        </w:rPr>
        <w:t>токена</w:t>
      </w:r>
      <w:proofErr w:type="spellEnd"/>
      <w:r w:rsidRPr="00496A8A">
        <w:rPr>
          <w:rFonts w:ascii="Consolas" w:eastAsia="Times New Roman" w:hAnsi="Consolas" w:cs="Courier New"/>
          <w:i/>
          <w:iCs/>
          <w:color w:val="5C6370"/>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color w:val="383A42"/>
          <w:sz w:val="21"/>
          <w:szCs w:val="21"/>
          <w:lang w:eastAsia="ru-RU"/>
        </w:rPr>
        <w:t xml:space="preserve">                    </w:t>
      </w:r>
      <w:r w:rsidRPr="00496A8A">
        <w:rPr>
          <w:rFonts w:ascii="Consolas" w:eastAsia="Times New Roman" w:hAnsi="Consolas" w:cs="Courier New"/>
          <w:i/>
          <w:iCs/>
          <w:color w:val="5C6370"/>
          <w:sz w:val="21"/>
          <w:szCs w:val="21"/>
          <w:lang w:eastAsia="ru-RU"/>
        </w:rPr>
        <w:t xml:space="preserve">// Стараемся экономить память в </w:t>
      </w:r>
      <w:proofErr w:type="spellStart"/>
      <w:r w:rsidRPr="00496A8A">
        <w:rPr>
          <w:rFonts w:ascii="Consolas" w:eastAsia="Times New Roman" w:hAnsi="Consolas" w:cs="Courier New"/>
          <w:i/>
          <w:iCs/>
          <w:color w:val="5C6370"/>
          <w:sz w:val="21"/>
          <w:szCs w:val="21"/>
          <w:lang w:eastAsia="ru-RU"/>
        </w:rPr>
        <w:t>куках</w:t>
      </w:r>
      <w:proofErr w:type="spellEnd"/>
      <w:r w:rsidRPr="00496A8A">
        <w:rPr>
          <w:rFonts w:ascii="Consolas" w:eastAsia="Times New Roman" w:hAnsi="Consolas" w:cs="Courier New"/>
          <w:i/>
          <w:iCs/>
          <w:color w:val="5C6370"/>
          <w:sz w:val="21"/>
          <w:szCs w:val="21"/>
          <w:lang w:eastAsia="ru-RU"/>
        </w:rPr>
        <w:t xml:space="preserve"> (доступно 4кб)</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eastAsia="ru-RU"/>
        </w:rPr>
        <w:t xml:space="preserve">          </w:t>
      </w:r>
      <w:proofErr w:type="spellStart"/>
      <w:proofErr w:type="gramStart"/>
      <w:r w:rsidRPr="0006123C">
        <w:rPr>
          <w:rFonts w:ascii="Consolas" w:eastAsia="Times New Roman" w:hAnsi="Consolas" w:cs="Courier New"/>
          <w:color w:val="383A42"/>
          <w:sz w:val="21"/>
          <w:szCs w:val="21"/>
          <w:lang w:val="en-US" w:eastAsia="ru-RU"/>
        </w:rPr>
        <w:t>authToken</w:t>
      </w:r>
      <w:proofErr w:type="spellEnd"/>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header.split</w:t>
      </w:r>
      <w:proofErr w:type="spellEnd"/>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32A846"/>
          <w:sz w:val="21"/>
          <w:szCs w:val="21"/>
          <w:lang w:val="en-US" w:eastAsia="ru-RU"/>
        </w:rPr>
        <w:t>'Bearer '</w:t>
      </w:r>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56B6C2"/>
          <w:sz w:val="21"/>
          <w:szCs w:val="21"/>
          <w:lang w:val="en-US" w:eastAsia="ru-RU"/>
        </w:rPr>
        <w:t>1</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if</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authToken</w:t>
      </w:r>
      <w:proofErr w:type="spellEnd"/>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i/>
          <w:iCs/>
          <w:color w:val="5C6370"/>
          <w:sz w:val="21"/>
          <w:szCs w:val="21"/>
          <w:lang w:val="en-US" w:eastAsia="ru-RU"/>
        </w:rPr>
        <w:t xml:space="preserve">// </w:t>
      </w:r>
      <w:r w:rsidRPr="00496A8A">
        <w:rPr>
          <w:rFonts w:ascii="Consolas" w:eastAsia="Times New Roman" w:hAnsi="Consolas" w:cs="Courier New"/>
          <w:i/>
          <w:iCs/>
          <w:color w:val="5C6370"/>
          <w:sz w:val="21"/>
          <w:szCs w:val="21"/>
          <w:lang w:eastAsia="ru-RU"/>
        </w:rPr>
        <w:t>Сохраняем</w:t>
      </w:r>
      <w:r w:rsidRPr="0006123C">
        <w:rPr>
          <w:rFonts w:ascii="Consolas" w:eastAsia="Times New Roman" w:hAnsi="Consolas" w:cs="Courier New"/>
          <w:i/>
          <w:iCs/>
          <w:color w:val="5C6370"/>
          <w:sz w:val="21"/>
          <w:szCs w:val="21"/>
          <w:lang w:val="en-US" w:eastAsia="ru-RU"/>
        </w:rPr>
        <w:t xml:space="preserve"> </w:t>
      </w:r>
      <w:proofErr w:type="spellStart"/>
      <w:r w:rsidRPr="00496A8A">
        <w:rPr>
          <w:rFonts w:ascii="Consolas" w:eastAsia="Times New Roman" w:hAnsi="Consolas" w:cs="Courier New"/>
          <w:i/>
          <w:iCs/>
          <w:color w:val="5C6370"/>
          <w:sz w:val="21"/>
          <w:szCs w:val="21"/>
          <w:lang w:eastAsia="ru-RU"/>
        </w:rPr>
        <w:t>токен</w:t>
      </w:r>
      <w:proofErr w:type="spellEnd"/>
      <w:r w:rsidRPr="0006123C">
        <w:rPr>
          <w:rFonts w:ascii="Consolas" w:eastAsia="Times New Roman" w:hAnsi="Consolas" w:cs="Courier New"/>
          <w:i/>
          <w:iCs/>
          <w:color w:val="5C6370"/>
          <w:sz w:val="21"/>
          <w:szCs w:val="21"/>
          <w:lang w:val="en-US" w:eastAsia="ru-RU"/>
        </w:rPr>
        <w:t xml:space="preserve"> </w:t>
      </w:r>
      <w:r w:rsidRPr="00496A8A">
        <w:rPr>
          <w:rFonts w:ascii="Consolas" w:eastAsia="Times New Roman" w:hAnsi="Consolas" w:cs="Courier New"/>
          <w:i/>
          <w:iCs/>
          <w:color w:val="5C6370"/>
          <w:sz w:val="21"/>
          <w:szCs w:val="21"/>
          <w:lang w:eastAsia="ru-RU"/>
        </w:rPr>
        <w:t>в</w:t>
      </w:r>
      <w:r w:rsidRPr="0006123C">
        <w:rPr>
          <w:rFonts w:ascii="Consolas" w:eastAsia="Times New Roman" w:hAnsi="Consolas" w:cs="Courier New"/>
          <w:i/>
          <w:iCs/>
          <w:color w:val="5C6370"/>
          <w:sz w:val="21"/>
          <w:szCs w:val="21"/>
          <w:lang w:val="en-US" w:eastAsia="ru-RU"/>
        </w:rPr>
        <w:t xml:space="preserve"> </w:t>
      </w:r>
      <w:r w:rsidRPr="00496A8A">
        <w:rPr>
          <w:rFonts w:ascii="Consolas" w:eastAsia="Times New Roman" w:hAnsi="Consolas" w:cs="Courier New"/>
          <w:i/>
          <w:iCs/>
          <w:color w:val="5C6370"/>
          <w:sz w:val="21"/>
          <w:szCs w:val="21"/>
          <w:lang w:eastAsia="ru-RU"/>
        </w:rPr>
        <w:t>куку</w:t>
      </w:r>
      <w:r w:rsidRPr="0006123C">
        <w:rPr>
          <w:rFonts w:ascii="Consolas" w:eastAsia="Times New Roman" w:hAnsi="Consolas" w:cs="Courier New"/>
          <w:i/>
          <w:iCs/>
          <w:color w:val="5C6370"/>
          <w:sz w:val="21"/>
          <w:szCs w:val="21"/>
          <w:lang w:val="en-US" w:eastAsia="ru-RU"/>
        </w:rPr>
        <w:t xml:space="preserve"> token</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383A42"/>
          <w:sz w:val="21"/>
          <w:szCs w:val="21"/>
          <w:lang w:val="en-US" w:eastAsia="ru-RU"/>
        </w:rPr>
        <w:t>setCookie</w:t>
      </w:r>
      <w:proofErr w:type="spellEnd"/>
      <w:r w:rsidRPr="0006123C">
        <w:rPr>
          <w:rFonts w:ascii="Consolas" w:eastAsia="Times New Roman" w:hAnsi="Consolas" w:cs="Courier New"/>
          <w:color w:val="383A42"/>
          <w:sz w:val="21"/>
          <w:szCs w:val="21"/>
          <w:lang w:val="en-US" w:eastAsia="ru-RU"/>
        </w:rPr>
        <w:t>(</w:t>
      </w:r>
      <w:proofErr w:type="gramEnd"/>
      <w:r w:rsidRPr="0006123C">
        <w:rPr>
          <w:rFonts w:ascii="Consolas" w:eastAsia="Times New Roman" w:hAnsi="Consolas" w:cs="Courier New"/>
          <w:color w:val="32A846"/>
          <w:sz w:val="21"/>
          <w:szCs w:val="21"/>
          <w:lang w:val="en-US" w:eastAsia="ru-RU"/>
        </w:rPr>
        <w:t>'token'</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authToken</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return</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res.json</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383A42"/>
          <w:sz w:val="21"/>
          <w:szCs w:val="21"/>
          <w:lang w:val="en-US" w:eastAsia="ru-RU"/>
        </w:rPr>
        <w:t>then(</w:t>
      </w:r>
      <w:proofErr w:type="gramEnd"/>
      <w:r w:rsidRPr="0006123C">
        <w:rPr>
          <w:rFonts w:ascii="Consolas" w:eastAsia="Times New Roman" w:hAnsi="Consolas" w:cs="Courier New"/>
          <w:color w:val="383A42"/>
          <w:sz w:val="21"/>
          <w:szCs w:val="21"/>
          <w:lang w:val="en-US" w:eastAsia="ru-RU"/>
        </w:rPr>
        <w:t>data =&gt; data);</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if</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data.success</w:t>
      </w:r>
      <w:proofErr w:type="spellEnd"/>
      <w:r w:rsidRPr="0006123C">
        <w:rPr>
          <w:rFonts w:ascii="Consolas" w:eastAsia="Times New Roman" w:hAnsi="Consolas" w:cs="Courier New"/>
          <w:color w:val="383A42"/>
          <w:sz w:val="21"/>
          <w:szCs w:val="21"/>
          <w:lang w:val="en-US" w:eastAsia="ru-RU"/>
        </w:rPr>
        <w:t>)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i/>
          <w:iCs/>
          <w:color w:val="5C6370"/>
          <w:sz w:val="21"/>
          <w:szCs w:val="21"/>
          <w:lang w:eastAsia="ru-RU"/>
        </w:rPr>
        <w:t xml:space="preserve">// Сохраняем пользователя в состояние приложения и нормализуем поле </w:t>
      </w:r>
      <w:proofErr w:type="spellStart"/>
      <w:r w:rsidRPr="00496A8A">
        <w:rPr>
          <w:rFonts w:ascii="Consolas" w:eastAsia="Times New Roman" w:hAnsi="Consolas" w:cs="Courier New"/>
          <w:i/>
          <w:iCs/>
          <w:color w:val="5C6370"/>
          <w:sz w:val="21"/>
          <w:szCs w:val="21"/>
          <w:lang w:eastAsia="ru-RU"/>
        </w:rPr>
        <w:t>id</w:t>
      </w:r>
      <w:proofErr w:type="spellEnd"/>
      <w:r w:rsidRPr="00496A8A">
        <w:rPr>
          <w:rFonts w:ascii="Consolas" w:eastAsia="Times New Roman" w:hAnsi="Consolas" w:cs="Courier New"/>
          <w:i/>
          <w:iCs/>
          <w:color w:val="5C6370"/>
          <w:sz w:val="21"/>
          <w:szCs w:val="21"/>
          <w:lang w:eastAsia="ru-RU"/>
        </w:rPr>
        <w:t xml:space="preserve"> (_</w:t>
      </w:r>
      <w:proofErr w:type="spellStart"/>
      <w:r w:rsidRPr="00496A8A">
        <w:rPr>
          <w:rFonts w:ascii="Consolas" w:eastAsia="Times New Roman" w:hAnsi="Consolas" w:cs="Courier New"/>
          <w:i/>
          <w:iCs/>
          <w:color w:val="5C6370"/>
          <w:sz w:val="21"/>
          <w:szCs w:val="21"/>
          <w:lang w:eastAsia="ru-RU"/>
        </w:rPr>
        <w:t>id</w:t>
      </w:r>
      <w:proofErr w:type="spellEnd"/>
      <w:r w:rsidRPr="00496A8A">
        <w:rPr>
          <w:rFonts w:ascii="Consolas" w:eastAsia="Times New Roman" w:hAnsi="Consolas" w:cs="Courier New"/>
          <w:i/>
          <w:iCs/>
          <w:color w:val="5C6370"/>
          <w:sz w:val="21"/>
          <w:szCs w:val="21"/>
          <w:lang w:eastAsia="ru-RU"/>
        </w:rPr>
        <w:t xml:space="preserve"> =&gt; </w:t>
      </w:r>
      <w:proofErr w:type="spellStart"/>
      <w:r w:rsidRPr="00496A8A">
        <w:rPr>
          <w:rFonts w:ascii="Consolas" w:eastAsia="Times New Roman" w:hAnsi="Consolas" w:cs="Courier New"/>
          <w:i/>
          <w:iCs/>
          <w:color w:val="5C6370"/>
          <w:sz w:val="21"/>
          <w:szCs w:val="21"/>
          <w:lang w:eastAsia="ru-RU"/>
        </w:rPr>
        <w:t>id</w:t>
      </w:r>
      <w:proofErr w:type="spellEnd"/>
      <w:r w:rsidRPr="00496A8A">
        <w:rPr>
          <w:rFonts w:ascii="Consolas" w:eastAsia="Times New Roman" w:hAnsi="Consolas" w:cs="Courier New"/>
          <w:i/>
          <w:iCs/>
          <w:color w:val="5C6370"/>
          <w:sz w:val="21"/>
          <w:szCs w:val="21"/>
          <w:lang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eastAsia="ru-RU"/>
        </w:rPr>
        <w:t xml:space="preserve">    </w:t>
      </w:r>
      <w:proofErr w:type="spellStart"/>
      <w:proofErr w:type="gramStart"/>
      <w:r w:rsidRPr="0006123C">
        <w:rPr>
          <w:rFonts w:ascii="Consolas" w:eastAsia="Times New Roman" w:hAnsi="Consolas" w:cs="Courier New"/>
          <w:color w:val="383A42"/>
          <w:sz w:val="21"/>
          <w:szCs w:val="21"/>
          <w:lang w:val="en-US" w:eastAsia="ru-RU"/>
        </w:rPr>
        <w:t>setUser</w:t>
      </w:r>
      <w:proofErr w:type="spellEnd"/>
      <w:r w:rsidRPr="0006123C">
        <w:rPr>
          <w:rFonts w:ascii="Consolas" w:eastAsia="Times New Roman" w:hAnsi="Consolas" w:cs="Courier New"/>
          <w:color w:val="383A42"/>
          <w:sz w:val="21"/>
          <w:szCs w:val="21"/>
          <w:lang w:val="en-US" w:eastAsia="ru-RU"/>
        </w:rPr>
        <w:t>(</w:t>
      </w:r>
      <w:proofErr w:type="gramEnd"/>
      <w:r w:rsidRPr="0006123C">
        <w:rPr>
          <w:rFonts w:ascii="Consolas" w:eastAsia="Times New Roman" w:hAnsi="Consolas" w:cs="Courier New"/>
          <w:color w:val="383A42"/>
          <w:sz w:val="21"/>
          <w:szCs w:val="21"/>
          <w:lang w:val="en-US" w:eastAsia="ru-RU"/>
        </w:rPr>
        <w:t>{ ...</w:t>
      </w:r>
      <w:proofErr w:type="spellStart"/>
      <w:r w:rsidRPr="0006123C">
        <w:rPr>
          <w:rFonts w:ascii="Consolas" w:eastAsia="Times New Roman" w:hAnsi="Consolas" w:cs="Courier New"/>
          <w:color w:val="383A42"/>
          <w:sz w:val="21"/>
          <w:szCs w:val="21"/>
          <w:lang w:val="en-US" w:eastAsia="ru-RU"/>
        </w:rPr>
        <w:t>data.user</w:t>
      </w:r>
      <w:proofErr w:type="spell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A8D3D"/>
          <w:sz w:val="21"/>
          <w:szCs w:val="21"/>
          <w:lang w:val="en-US" w:eastAsia="ru-RU"/>
        </w:rPr>
        <w:t>id</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data.user._id</w:t>
      </w:r>
      <w:proofErr w:type="spellEnd"/>
      <w:r w:rsidRPr="0006123C">
        <w:rPr>
          <w:rFonts w:ascii="Consolas" w:eastAsia="Times New Roman" w:hAnsi="Consolas" w:cs="Courier New"/>
          <w:color w:val="383A42"/>
          <w:sz w:val="21"/>
          <w:szCs w:val="21"/>
          <w:lang w:val="en-US" w:eastAsia="ru-RU"/>
        </w:rPr>
        <w:t xml:space="preserve"> });</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83A42"/>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96A8A">
        <w:rPr>
          <w:rFonts w:ascii="Consolas" w:eastAsia="Times New Roman" w:hAnsi="Consolas" w:cs="Courier New"/>
          <w:color w:val="383A42"/>
          <w:sz w:val="21"/>
          <w:szCs w:val="21"/>
          <w:lang w:eastAsia="ru-RU"/>
        </w:rPr>
        <w:t xml:space="preserve">};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lastRenderedPageBreak/>
        <w:t xml:space="preserve">При сохранении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 xml:space="preserve"> мы не указываем дополнительных параметров. Такая </w:t>
      </w:r>
      <w:proofErr w:type="spellStart"/>
      <w:r w:rsidRPr="00496A8A">
        <w:rPr>
          <w:rFonts w:ascii="Arial" w:eastAsia="Times New Roman" w:hAnsi="Arial" w:cs="Arial"/>
          <w:color w:val="000000"/>
          <w:sz w:val="27"/>
          <w:szCs w:val="27"/>
          <w:lang w:eastAsia="ru-RU"/>
        </w:rPr>
        <w:t>кука</w:t>
      </w:r>
      <w:proofErr w:type="spellEnd"/>
      <w:r w:rsidRPr="00496A8A">
        <w:rPr>
          <w:rFonts w:ascii="Arial" w:eastAsia="Times New Roman" w:hAnsi="Arial" w:cs="Arial"/>
          <w:color w:val="000000"/>
          <w:sz w:val="27"/>
          <w:szCs w:val="27"/>
          <w:lang w:eastAsia="ru-RU"/>
        </w:rPr>
        <w:t xml:space="preserve"> будет работать до завершения работы браузера. Если закрыть браузер и потом опять открыть — придётся заново вводить логин и пароль. Осталось проверить работоспособность </w:t>
      </w:r>
      <w:proofErr w:type="spellStart"/>
      <w:r w:rsidRPr="00496A8A">
        <w:rPr>
          <w:rFonts w:ascii="Arial" w:eastAsia="Times New Roman" w:hAnsi="Arial" w:cs="Arial"/>
          <w:color w:val="000000"/>
          <w:sz w:val="27"/>
          <w:szCs w:val="27"/>
          <w:lang w:eastAsia="ru-RU"/>
        </w:rPr>
        <w:t>токена</w:t>
      </w:r>
      <w:proofErr w:type="spellEnd"/>
      <w:r w:rsidRPr="00496A8A">
        <w:rPr>
          <w:rFonts w:ascii="Arial" w:eastAsia="Times New Roman" w:hAnsi="Arial" w:cs="Arial"/>
          <w:color w:val="000000"/>
          <w:sz w:val="27"/>
          <w:szCs w:val="27"/>
          <w:lang w:eastAsia="ru-RU"/>
        </w:rPr>
        <w:t xml:space="preserve">. Для этого выполним запрос на защищённый </w:t>
      </w:r>
      <w:proofErr w:type="spellStart"/>
      <w:r w:rsidRPr="00496A8A">
        <w:rPr>
          <w:rFonts w:ascii="Arial" w:eastAsia="Times New Roman" w:hAnsi="Arial" w:cs="Arial"/>
          <w:color w:val="000000"/>
          <w:sz w:val="27"/>
          <w:szCs w:val="27"/>
          <w:lang w:eastAsia="ru-RU"/>
        </w:rPr>
        <w:t>роут</w:t>
      </w:r>
      <w:proofErr w:type="spellEnd"/>
      <w:r w:rsidRPr="00496A8A">
        <w:rPr>
          <w:rFonts w:ascii="Arial" w:eastAsia="Times New Roman" w:hAnsi="Arial" w:cs="Arial"/>
          <w:color w:val="000000"/>
          <w:sz w:val="27"/>
          <w:szCs w:val="27"/>
          <w:lang w:eastAsia="ru-RU"/>
        </w:rPr>
        <w:t xml:space="preserve"> сервера.</w:t>
      </w:r>
    </w:p>
    <w:p w:rsidR="00496A8A" w:rsidRPr="00496A8A" w:rsidRDefault="00496A8A" w:rsidP="00496A8A">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496A8A">
        <w:rPr>
          <w:rFonts w:ascii="Arial" w:eastAsia="Times New Roman" w:hAnsi="Arial" w:cs="Arial"/>
          <w:b/>
          <w:bCs/>
          <w:color w:val="000000"/>
          <w:sz w:val="36"/>
          <w:szCs w:val="36"/>
          <w:lang w:eastAsia="ru-RU"/>
        </w:rPr>
        <w:t xml:space="preserve">Отправляем </w:t>
      </w:r>
      <w:proofErr w:type="spellStart"/>
      <w:r w:rsidRPr="00496A8A">
        <w:rPr>
          <w:rFonts w:ascii="Arial" w:eastAsia="Times New Roman" w:hAnsi="Arial" w:cs="Arial"/>
          <w:b/>
          <w:bCs/>
          <w:color w:val="000000"/>
          <w:sz w:val="36"/>
          <w:szCs w:val="36"/>
          <w:lang w:eastAsia="ru-RU"/>
        </w:rPr>
        <w:t>токен</w:t>
      </w:r>
      <w:proofErr w:type="spellEnd"/>
      <w:r w:rsidRPr="00496A8A">
        <w:rPr>
          <w:rFonts w:ascii="Arial" w:eastAsia="Times New Roman" w:hAnsi="Arial" w:cs="Arial"/>
          <w:b/>
          <w:bCs/>
          <w:color w:val="000000"/>
          <w:sz w:val="36"/>
          <w:szCs w:val="36"/>
          <w:lang w:eastAsia="ru-RU"/>
        </w:rPr>
        <w:t xml:space="preserve"> в запросах</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Чтобы </w:t>
      </w:r>
      <w:proofErr w:type="spellStart"/>
      <w:r w:rsidRPr="00496A8A">
        <w:rPr>
          <w:rFonts w:ascii="Arial" w:eastAsia="Times New Roman" w:hAnsi="Arial" w:cs="Arial"/>
          <w:color w:val="000000"/>
          <w:sz w:val="27"/>
          <w:szCs w:val="27"/>
          <w:lang w:eastAsia="ru-RU"/>
        </w:rPr>
        <w:t>авторизовывать</w:t>
      </w:r>
      <w:proofErr w:type="spellEnd"/>
      <w:r w:rsidRPr="00496A8A">
        <w:rPr>
          <w:rFonts w:ascii="Arial" w:eastAsia="Times New Roman" w:hAnsi="Arial" w:cs="Arial"/>
          <w:color w:val="000000"/>
          <w:sz w:val="27"/>
          <w:szCs w:val="27"/>
          <w:lang w:eastAsia="ru-RU"/>
        </w:rPr>
        <w:t xml:space="preserve"> запросы, внутри них нужно отправлять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 по нему сервер понимает, есть ли у клиента права на выполнение действия или получение данных.</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отправляют в заголовке </w:t>
      </w:r>
      <w:proofErr w:type="spellStart"/>
      <w:r w:rsidRPr="00496A8A">
        <w:rPr>
          <w:rFonts w:ascii="Consolas" w:eastAsia="Times New Roman" w:hAnsi="Consolas" w:cs="Courier New"/>
          <w:color w:val="383A42"/>
          <w:shd w:val="clear" w:color="auto" w:fill="F7F9FC"/>
          <w:lang w:eastAsia="ru-RU"/>
        </w:rPr>
        <w:t>authorization</w:t>
      </w:r>
      <w:proofErr w:type="spellEnd"/>
      <w:r w:rsidRPr="00496A8A">
        <w:rPr>
          <w:rFonts w:ascii="Arial" w:eastAsia="Times New Roman" w:hAnsi="Arial" w:cs="Arial"/>
          <w:color w:val="000000"/>
          <w:sz w:val="27"/>
          <w:szCs w:val="27"/>
          <w:lang w:eastAsia="ru-RU"/>
        </w:rPr>
        <w:t xml:space="preserve">. Кроме самого </w:t>
      </w:r>
      <w:proofErr w:type="spellStart"/>
      <w:r w:rsidRPr="00496A8A">
        <w:rPr>
          <w:rFonts w:ascii="Arial" w:eastAsia="Times New Roman" w:hAnsi="Arial" w:cs="Arial"/>
          <w:color w:val="000000"/>
          <w:sz w:val="27"/>
          <w:szCs w:val="27"/>
          <w:lang w:eastAsia="ru-RU"/>
        </w:rPr>
        <w:t>токена</w:t>
      </w:r>
      <w:proofErr w:type="spellEnd"/>
      <w:r w:rsidRPr="00496A8A">
        <w:rPr>
          <w:rFonts w:ascii="Arial" w:eastAsia="Times New Roman" w:hAnsi="Arial" w:cs="Arial"/>
          <w:color w:val="000000"/>
          <w:sz w:val="27"/>
          <w:szCs w:val="27"/>
          <w:lang w:eastAsia="ru-RU"/>
        </w:rPr>
        <w:t xml:space="preserve"> заголовок должен содержать схему аутентификации — она сообщает серверу, что проверять наличие прав у пользователя нужно по </w:t>
      </w:r>
      <w:proofErr w:type="spellStart"/>
      <w:r w:rsidRPr="00496A8A">
        <w:rPr>
          <w:rFonts w:ascii="Arial" w:eastAsia="Times New Roman" w:hAnsi="Arial" w:cs="Arial"/>
          <w:color w:val="000000"/>
          <w:sz w:val="27"/>
          <w:szCs w:val="27"/>
          <w:lang w:eastAsia="ru-RU"/>
        </w:rPr>
        <w:t>токену</w:t>
      </w:r>
      <w:proofErr w:type="spellEnd"/>
      <w:r w:rsidRPr="00496A8A">
        <w:rPr>
          <w:rFonts w:ascii="Arial" w:eastAsia="Times New Roman" w:hAnsi="Arial" w:cs="Arial"/>
          <w:color w:val="000000"/>
          <w:sz w:val="27"/>
          <w:szCs w:val="27"/>
          <w:lang w:eastAsia="ru-RU"/>
        </w:rPr>
        <w:t>. Имя такой схемы — </w:t>
      </w:r>
      <w:proofErr w:type="spellStart"/>
      <w:r w:rsidRPr="00496A8A">
        <w:rPr>
          <w:rFonts w:ascii="Consolas" w:eastAsia="Times New Roman" w:hAnsi="Consolas" w:cs="Courier New"/>
          <w:color w:val="383A42"/>
          <w:shd w:val="clear" w:color="auto" w:fill="F7F9FC"/>
          <w:lang w:eastAsia="ru-RU"/>
        </w:rPr>
        <w:t>Bearer</w:t>
      </w:r>
      <w:proofErr w:type="spellEnd"/>
      <w:r w:rsidRPr="00496A8A">
        <w:rPr>
          <w:rFonts w:ascii="Arial" w:eastAsia="Times New Roman" w:hAnsi="Arial" w:cs="Arial"/>
          <w:color w:val="000000"/>
          <w:sz w:val="27"/>
          <w:szCs w:val="27"/>
          <w:lang w:eastAsia="ru-RU"/>
        </w:rPr>
        <w:t>. Вы уже видели это в приходящем заголовке.</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Для удобного доступа к </w:t>
      </w:r>
      <w:proofErr w:type="spellStart"/>
      <w:r w:rsidRPr="00496A8A">
        <w:rPr>
          <w:rFonts w:ascii="Arial" w:eastAsia="Times New Roman" w:hAnsi="Arial" w:cs="Arial"/>
          <w:color w:val="000000"/>
          <w:sz w:val="27"/>
          <w:szCs w:val="27"/>
          <w:lang w:eastAsia="ru-RU"/>
        </w:rPr>
        <w:t>куке</w:t>
      </w:r>
      <w:proofErr w:type="spellEnd"/>
      <w:r w:rsidRPr="00496A8A">
        <w:rPr>
          <w:rFonts w:ascii="Arial" w:eastAsia="Times New Roman" w:hAnsi="Arial" w:cs="Arial"/>
          <w:color w:val="000000"/>
          <w:sz w:val="27"/>
          <w:szCs w:val="27"/>
          <w:lang w:eastAsia="ru-RU"/>
        </w:rPr>
        <w:t>, нам потребуется ещё одна функция:</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496A8A">
        <w:rPr>
          <w:rFonts w:ascii="Courier New" w:eastAsia="Times New Roman" w:hAnsi="Courier New" w:cs="Courier New"/>
          <w:color w:val="B8BDBF"/>
          <w:sz w:val="27"/>
          <w:szCs w:val="27"/>
          <w:lang w:eastAsia="ru-RU"/>
        </w:rPr>
        <w:t>Скопировать</w:t>
      </w:r>
      <w:r w:rsidRPr="0006123C">
        <w:rPr>
          <w:rFonts w:ascii="Courier New" w:eastAsia="Times New Roman" w:hAnsi="Courier New" w:cs="Courier New"/>
          <w:color w:val="B8BDBF"/>
          <w:sz w:val="27"/>
          <w:szCs w:val="27"/>
          <w:lang w:val="en-US" w:eastAsia="ru-RU"/>
        </w:rPr>
        <w:t xml:space="preserve"> </w:t>
      </w:r>
      <w:r w:rsidRPr="00496A8A">
        <w:rPr>
          <w:rFonts w:ascii="Courier New" w:eastAsia="Times New Roman" w:hAnsi="Courier New" w:cs="Courier New"/>
          <w:color w:val="B8BDBF"/>
          <w:sz w:val="27"/>
          <w:szCs w:val="27"/>
          <w:lang w:eastAsia="ru-RU"/>
        </w:rPr>
        <w:t>код</w:t>
      </w:r>
      <w:r w:rsidRPr="0006123C">
        <w:rPr>
          <w:rFonts w:ascii="Courier New" w:eastAsia="Times New Roman" w:hAnsi="Courier New" w:cs="Courier New"/>
          <w:color w:val="B8BDBF"/>
          <w:sz w:val="27"/>
          <w:szCs w:val="27"/>
          <w:lang w:val="en-US" w:eastAsia="ru-RU"/>
        </w:rPr>
        <w:t>JSX</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export</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function</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56B6C2"/>
          <w:sz w:val="21"/>
          <w:szCs w:val="21"/>
          <w:lang w:val="en-US" w:eastAsia="ru-RU"/>
        </w:rPr>
        <w:t>getCookie</w:t>
      </w:r>
      <w:proofErr w:type="spellEnd"/>
      <w:r w:rsidRPr="0006123C">
        <w:rPr>
          <w:rFonts w:ascii="Consolas" w:eastAsia="Times New Roman" w:hAnsi="Consolas" w:cs="Courier New"/>
          <w:color w:val="383A42"/>
          <w:sz w:val="21"/>
          <w:szCs w:val="21"/>
          <w:lang w:val="en-US" w:eastAsia="ru-RU"/>
        </w:rPr>
        <w:t>(name)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spellStart"/>
      <w:proofErr w:type="gramStart"/>
      <w:r w:rsidRPr="0006123C">
        <w:rPr>
          <w:rFonts w:ascii="Consolas" w:eastAsia="Times New Roman" w:hAnsi="Consolas" w:cs="Courier New"/>
          <w:color w:val="C678DD"/>
          <w:sz w:val="21"/>
          <w:szCs w:val="21"/>
          <w:lang w:val="en-US" w:eastAsia="ru-RU"/>
        </w:rPr>
        <w:t>const</w:t>
      </w:r>
      <w:proofErr w:type="spellEnd"/>
      <w:proofErr w:type="gramEnd"/>
      <w:r w:rsidRPr="0006123C">
        <w:rPr>
          <w:rFonts w:ascii="Consolas" w:eastAsia="Times New Roman" w:hAnsi="Consolas" w:cs="Courier New"/>
          <w:color w:val="383A42"/>
          <w:sz w:val="21"/>
          <w:szCs w:val="21"/>
          <w:lang w:val="en-US" w:eastAsia="ru-RU"/>
        </w:rPr>
        <w:t xml:space="preserve"> matches = </w:t>
      </w:r>
      <w:proofErr w:type="spellStart"/>
      <w:r w:rsidRPr="0006123C">
        <w:rPr>
          <w:rFonts w:ascii="Consolas" w:eastAsia="Times New Roman" w:hAnsi="Consolas" w:cs="Courier New"/>
          <w:color w:val="CA8D3D"/>
          <w:sz w:val="21"/>
          <w:szCs w:val="21"/>
          <w:lang w:val="en-US" w:eastAsia="ru-RU"/>
        </w:rPr>
        <w:t>document</w:t>
      </w:r>
      <w:r w:rsidRPr="0006123C">
        <w:rPr>
          <w:rFonts w:ascii="Consolas" w:eastAsia="Times New Roman" w:hAnsi="Consolas" w:cs="Courier New"/>
          <w:color w:val="383A42"/>
          <w:sz w:val="21"/>
          <w:szCs w:val="21"/>
          <w:lang w:val="en-US" w:eastAsia="ru-RU"/>
        </w:rPr>
        <w:t>.cookie.match</w:t>
      </w:r>
      <w:proofErr w:type="spellEnd"/>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new</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CA8D3D"/>
          <w:sz w:val="21"/>
          <w:szCs w:val="21"/>
          <w:lang w:val="en-US" w:eastAsia="ru-RU"/>
        </w:rPr>
        <w:t>RegExp</w:t>
      </w:r>
      <w:proofErr w:type="spellEnd"/>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32A846"/>
          <w:sz w:val="21"/>
          <w:szCs w:val="21"/>
          <w:lang w:val="en-US" w:eastAsia="ru-RU"/>
        </w:rPr>
        <w:t>'(?:^|; )'</w:t>
      </w:r>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name.replace</w:t>
      </w:r>
      <w:proofErr w:type="spellEnd"/>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32A846"/>
          <w:sz w:val="21"/>
          <w:szCs w:val="21"/>
          <w:lang w:val="en-US" w:eastAsia="ru-RU"/>
        </w:rPr>
        <w:t>/([\.$?*|{}\(\)\[\]\\\/\+^])/g</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'\\$1'</w:t>
      </w:r>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return</w:t>
      </w:r>
      <w:proofErr w:type="gramEnd"/>
      <w:r w:rsidRPr="0006123C">
        <w:rPr>
          <w:rFonts w:ascii="Consolas" w:eastAsia="Times New Roman" w:hAnsi="Consolas" w:cs="Courier New"/>
          <w:color w:val="383A42"/>
          <w:sz w:val="21"/>
          <w:szCs w:val="21"/>
          <w:lang w:val="en-US" w:eastAsia="ru-RU"/>
        </w:rPr>
        <w:t xml:space="preserve"> matches ? </w:t>
      </w:r>
      <w:proofErr w:type="spellStart"/>
      <w:proofErr w:type="gramStart"/>
      <w:r w:rsidRPr="0006123C">
        <w:rPr>
          <w:rFonts w:ascii="Consolas" w:eastAsia="Times New Roman" w:hAnsi="Consolas" w:cs="Courier New"/>
          <w:color w:val="CA8D3D"/>
          <w:sz w:val="21"/>
          <w:szCs w:val="21"/>
          <w:lang w:val="en-US" w:eastAsia="ru-RU"/>
        </w:rPr>
        <w:t>decodeURIComponent</w:t>
      </w:r>
      <w:proofErr w:type="spellEnd"/>
      <w:r w:rsidRPr="0006123C">
        <w:rPr>
          <w:rFonts w:ascii="Consolas" w:eastAsia="Times New Roman" w:hAnsi="Consolas" w:cs="Courier New"/>
          <w:color w:val="383A42"/>
          <w:sz w:val="21"/>
          <w:szCs w:val="21"/>
          <w:lang w:val="en-US" w:eastAsia="ru-RU"/>
        </w:rPr>
        <w:t>(</w:t>
      </w:r>
      <w:proofErr w:type="gramEnd"/>
      <w:r w:rsidRPr="0006123C">
        <w:rPr>
          <w:rFonts w:ascii="Consolas" w:eastAsia="Times New Roman" w:hAnsi="Consolas" w:cs="Courier New"/>
          <w:color w:val="383A42"/>
          <w:sz w:val="21"/>
          <w:szCs w:val="21"/>
          <w:lang w:val="en-US" w:eastAsia="ru-RU"/>
        </w:rPr>
        <w:t>matches[</w:t>
      </w:r>
      <w:r w:rsidRPr="0006123C">
        <w:rPr>
          <w:rFonts w:ascii="Consolas" w:eastAsia="Times New Roman" w:hAnsi="Consolas" w:cs="Courier New"/>
          <w:color w:val="56B6C2"/>
          <w:sz w:val="21"/>
          <w:szCs w:val="21"/>
          <w:lang w:val="en-US" w:eastAsia="ru-RU"/>
        </w:rPr>
        <w:t>1</w:t>
      </w:r>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1A1B22"/>
          <w:sz w:val="21"/>
          <w:szCs w:val="21"/>
          <w:lang w:val="en-US" w:eastAsia="ru-RU"/>
        </w:rPr>
        <w:t>undefined</w:t>
      </w:r>
      <w:r w:rsidRPr="0006123C">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96A8A">
        <w:rPr>
          <w:rFonts w:ascii="Consolas" w:eastAsia="Times New Roman" w:hAnsi="Consolas" w:cs="Courier New"/>
          <w:color w:val="383A42"/>
          <w:sz w:val="21"/>
          <w:szCs w:val="21"/>
          <w:lang w:eastAsia="ru-RU"/>
        </w:rPr>
        <w:t xml:space="preserve">}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В этой функции мы можем получить интересующую нас куку с помощью </w:t>
      </w:r>
      <w:hyperlink r:id="rId7" w:tgtFrame="_blank" w:history="1">
        <w:r w:rsidRPr="00496A8A">
          <w:rPr>
            <w:rFonts w:ascii="Arial" w:eastAsia="Times New Roman" w:hAnsi="Arial" w:cs="Arial"/>
            <w:color w:val="23272E"/>
            <w:sz w:val="27"/>
            <w:szCs w:val="27"/>
            <w:u w:val="single"/>
            <w:lang w:eastAsia="ru-RU"/>
          </w:rPr>
          <w:t>регулярного выражения</w:t>
        </w:r>
      </w:hyperlink>
      <w:r w:rsidRPr="00496A8A">
        <w:rPr>
          <w:rFonts w:ascii="Arial" w:eastAsia="Times New Roman" w:hAnsi="Arial" w:cs="Arial"/>
          <w:color w:val="000000"/>
          <w:sz w:val="27"/>
          <w:szCs w:val="27"/>
          <w:lang w:eastAsia="ru-RU"/>
        </w:rPr>
        <w:t>. Теперь передадим в заголовок </w:t>
      </w:r>
      <w:proofErr w:type="spellStart"/>
      <w:r w:rsidRPr="00496A8A">
        <w:rPr>
          <w:rFonts w:ascii="Consolas" w:eastAsia="Times New Roman" w:hAnsi="Consolas" w:cs="Courier New"/>
          <w:color w:val="383A42"/>
          <w:shd w:val="clear" w:color="auto" w:fill="F7F9FC"/>
          <w:lang w:eastAsia="ru-RU"/>
        </w:rPr>
        <w:t>authorization</w:t>
      </w:r>
      <w:proofErr w:type="spellEnd"/>
      <w:r w:rsidRPr="00496A8A">
        <w:rPr>
          <w:rFonts w:ascii="Arial" w:eastAsia="Times New Roman" w:hAnsi="Arial" w:cs="Arial"/>
          <w:color w:val="000000"/>
          <w:sz w:val="27"/>
          <w:szCs w:val="27"/>
          <w:lang w:eastAsia="ru-RU"/>
        </w:rPr>
        <w:t xml:space="preserve"> схему аутентификации и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из </w:t>
      </w:r>
      <w:proofErr w:type="spellStart"/>
      <w:r w:rsidRPr="00496A8A">
        <w:rPr>
          <w:rFonts w:ascii="Arial" w:eastAsia="Times New Roman" w:hAnsi="Arial" w:cs="Arial"/>
          <w:color w:val="000000"/>
          <w:sz w:val="27"/>
          <w:szCs w:val="27"/>
          <w:lang w:eastAsia="ru-RU"/>
        </w:rPr>
        <w:t>куки</w:t>
      </w:r>
      <w:proofErr w:type="spellEnd"/>
      <w:r w:rsidRPr="00496A8A">
        <w:rPr>
          <w:rFonts w:ascii="Arial" w:eastAsia="Times New Roman" w:hAnsi="Arial" w:cs="Arial"/>
          <w:color w:val="000000"/>
          <w:sz w:val="27"/>
          <w:szCs w:val="27"/>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496A8A">
        <w:rPr>
          <w:rFonts w:ascii="Courier New" w:eastAsia="Times New Roman" w:hAnsi="Courier New" w:cs="Courier New"/>
          <w:color w:val="B8BDBF"/>
          <w:sz w:val="27"/>
          <w:szCs w:val="27"/>
          <w:lang w:eastAsia="ru-RU"/>
        </w:rPr>
        <w:t xml:space="preserve">Скопировать </w:t>
      </w:r>
      <w:proofErr w:type="spellStart"/>
      <w:r w:rsidRPr="00496A8A">
        <w:rPr>
          <w:rFonts w:ascii="Courier New" w:eastAsia="Times New Roman" w:hAnsi="Courier New" w:cs="Courier New"/>
          <w:color w:val="B8BDBF"/>
          <w:sz w:val="27"/>
          <w:szCs w:val="27"/>
          <w:lang w:eastAsia="ru-RU"/>
        </w:rPr>
        <w:t>кодJSX</w:t>
      </w:r>
      <w:proofErr w:type="spellEnd"/>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96A8A">
        <w:rPr>
          <w:rFonts w:ascii="Consolas" w:eastAsia="Times New Roman" w:hAnsi="Consolas" w:cs="Courier New"/>
          <w:i/>
          <w:iCs/>
          <w:color w:val="5C6370"/>
          <w:sz w:val="21"/>
          <w:szCs w:val="21"/>
          <w:lang w:eastAsia="ru-RU"/>
        </w:rPr>
        <w:t xml:space="preserve">// отправляем запрос на </w:t>
      </w:r>
      <w:proofErr w:type="spellStart"/>
      <w:r w:rsidRPr="00496A8A">
        <w:rPr>
          <w:rFonts w:ascii="Consolas" w:eastAsia="Times New Roman" w:hAnsi="Consolas" w:cs="Courier New"/>
          <w:i/>
          <w:iCs/>
          <w:color w:val="5C6370"/>
          <w:sz w:val="21"/>
          <w:szCs w:val="21"/>
          <w:lang w:eastAsia="ru-RU"/>
        </w:rPr>
        <w:t>роут</w:t>
      </w:r>
      <w:proofErr w:type="spellEnd"/>
      <w:r w:rsidRPr="00496A8A">
        <w:rPr>
          <w:rFonts w:ascii="Consolas" w:eastAsia="Times New Roman" w:hAnsi="Consolas" w:cs="Courier New"/>
          <w:i/>
          <w:iCs/>
          <w:color w:val="5C6370"/>
          <w:sz w:val="21"/>
          <w:szCs w:val="21"/>
          <w:lang w:eastAsia="ru-RU"/>
        </w:rPr>
        <w:t xml:space="preserve"> аутентификации</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export</w:t>
      </w:r>
      <w:proofErr w:type="gram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C678DD"/>
          <w:sz w:val="21"/>
          <w:szCs w:val="21"/>
          <w:lang w:val="en-US" w:eastAsia="ru-RU"/>
        </w:rPr>
        <w:t>const</w:t>
      </w:r>
      <w:proofErr w:type="spell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getChatsRequest</w:t>
      </w:r>
      <w:proofErr w:type="spell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C678DD"/>
          <w:sz w:val="21"/>
          <w:szCs w:val="21"/>
          <w:lang w:val="en-US" w:eastAsia="ru-RU"/>
        </w:rPr>
        <w:t>async</w:t>
      </w:r>
      <w:proofErr w:type="spellEnd"/>
      <w:r w:rsidRPr="0006123C">
        <w:rPr>
          <w:rFonts w:ascii="Consolas" w:eastAsia="Times New Roman" w:hAnsi="Consolas" w:cs="Courier New"/>
          <w:color w:val="383A42"/>
          <w:sz w:val="21"/>
          <w:szCs w:val="21"/>
          <w:lang w:val="en-US" w:eastAsia="ru-RU"/>
        </w:rPr>
        <w:t xml:space="preserve"> () =&gt;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await</w:t>
      </w:r>
      <w:proofErr w:type="gramEnd"/>
      <w:r w:rsidRPr="0006123C">
        <w:rPr>
          <w:rFonts w:ascii="Consolas" w:eastAsia="Times New Roman" w:hAnsi="Consolas" w:cs="Courier New"/>
          <w:color w:val="383A42"/>
          <w:sz w:val="21"/>
          <w:szCs w:val="21"/>
          <w:lang w:val="en-US" w:eastAsia="ru-RU"/>
        </w:rPr>
        <w:t xml:space="preserve"> fetch(</w:t>
      </w:r>
      <w:r w:rsidRPr="0006123C">
        <w:rPr>
          <w:rFonts w:ascii="Consolas" w:eastAsia="Times New Roman" w:hAnsi="Consolas" w:cs="Courier New"/>
          <w:color w:val="32A846"/>
          <w:sz w:val="21"/>
          <w:szCs w:val="21"/>
          <w:lang w:val="en-US" w:eastAsia="ru-RU"/>
        </w:rPr>
        <w:t>'https://cosmic.nomoreparties.space/api/chat'</w:t>
      </w:r>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A8D3D"/>
          <w:sz w:val="21"/>
          <w:szCs w:val="21"/>
          <w:lang w:val="en-US" w:eastAsia="ru-RU"/>
        </w:rPr>
        <w:t>method</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'GET'</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A8D3D"/>
          <w:sz w:val="21"/>
          <w:szCs w:val="21"/>
          <w:lang w:val="en-US" w:eastAsia="ru-RU"/>
        </w:rPr>
        <w:t>mode</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w:t>
      </w:r>
      <w:proofErr w:type="spellStart"/>
      <w:r w:rsidRPr="0006123C">
        <w:rPr>
          <w:rFonts w:ascii="Consolas" w:eastAsia="Times New Roman" w:hAnsi="Consolas" w:cs="Courier New"/>
          <w:color w:val="32A846"/>
          <w:sz w:val="21"/>
          <w:szCs w:val="21"/>
          <w:lang w:val="en-US" w:eastAsia="ru-RU"/>
        </w:rPr>
        <w:t>cors</w:t>
      </w:r>
      <w:proofErr w:type="spellEnd"/>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A8D3D"/>
          <w:sz w:val="21"/>
          <w:szCs w:val="21"/>
          <w:lang w:val="en-US" w:eastAsia="ru-RU"/>
        </w:rPr>
        <w:t>cache</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'no-cache'</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A8D3D"/>
          <w:sz w:val="21"/>
          <w:szCs w:val="21"/>
          <w:lang w:val="en-US" w:eastAsia="ru-RU"/>
        </w:rPr>
        <w:t>credentials</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'same-origin'</w:t>
      </w:r>
      <w:r w:rsidRPr="0006123C">
        <w:rPr>
          <w:rFonts w:ascii="Consolas" w:eastAsia="Times New Roman" w:hAnsi="Consolas" w:cs="Courier New"/>
          <w:color w:val="383A42"/>
          <w:sz w:val="21"/>
          <w:szCs w:val="21"/>
          <w:lang w:val="en-US" w:eastAsia="ru-RU"/>
        </w:rPr>
        <w:t>,</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A8D3D"/>
          <w:sz w:val="21"/>
          <w:szCs w:val="21"/>
          <w:lang w:val="en-US" w:eastAsia="ru-RU"/>
        </w:rPr>
        <w:t>headers</w:t>
      </w:r>
      <w:proofErr w:type="gramEnd"/>
      <w:r w:rsidRPr="0006123C">
        <w:rPr>
          <w:rFonts w:ascii="Consolas" w:eastAsia="Times New Roman" w:hAnsi="Consolas" w:cs="Courier New"/>
          <w:color w:val="383A42"/>
          <w:sz w:val="21"/>
          <w:szCs w:val="21"/>
          <w:lang w:val="en-US" w:eastAsia="ru-RU"/>
        </w:rPr>
        <w:t>: {</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'Content-Type'</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'application/</w:t>
      </w:r>
      <w:proofErr w:type="spellStart"/>
      <w:r w:rsidRPr="0006123C">
        <w:rPr>
          <w:rFonts w:ascii="Consolas" w:eastAsia="Times New Roman" w:hAnsi="Consolas" w:cs="Courier New"/>
          <w:color w:val="32A846"/>
          <w:sz w:val="21"/>
          <w:szCs w:val="21"/>
          <w:lang w:val="en-US" w:eastAsia="ru-RU"/>
        </w:rPr>
        <w:t>json</w:t>
      </w:r>
      <w:proofErr w:type="spellEnd"/>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i/>
          <w:iCs/>
          <w:color w:val="5C6370"/>
          <w:sz w:val="21"/>
          <w:szCs w:val="21"/>
          <w:lang w:eastAsia="ru-RU"/>
        </w:rPr>
        <w:t xml:space="preserve">// Отправляем </w:t>
      </w:r>
      <w:proofErr w:type="spellStart"/>
      <w:r w:rsidRPr="00496A8A">
        <w:rPr>
          <w:rFonts w:ascii="Consolas" w:eastAsia="Times New Roman" w:hAnsi="Consolas" w:cs="Courier New"/>
          <w:i/>
          <w:iCs/>
          <w:color w:val="5C6370"/>
          <w:sz w:val="21"/>
          <w:szCs w:val="21"/>
          <w:lang w:eastAsia="ru-RU"/>
        </w:rPr>
        <w:t>токен</w:t>
      </w:r>
      <w:proofErr w:type="spellEnd"/>
      <w:r w:rsidRPr="00496A8A">
        <w:rPr>
          <w:rFonts w:ascii="Consolas" w:eastAsia="Times New Roman" w:hAnsi="Consolas" w:cs="Courier New"/>
          <w:i/>
          <w:iCs/>
          <w:color w:val="5C6370"/>
          <w:sz w:val="21"/>
          <w:szCs w:val="21"/>
          <w:lang w:eastAsia="ru-RU"/>
        </w:rPr>
        <w:t xml:space="preserve"> и схему авторизации в заголовке при запросе данных</w:t>
      </w:r>
    </w:p>
    <w:p w:rsidR="00496A8A" w:rsidRPr="0006123C"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color w:val="CA8D3D"/>
          <w:sz w:val="21"/>
          <w:szCs w:val="21"/>
          <w:lang w:val="en-US" w:eastAsia="ru-RU"/>
        </w:rPr>
        <w:t>Authorization</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'Bearer '</w:t>
      </w:r>
      <w:r w:rsidRPr="0006123C">
        <w:rPr>
          <w:rFonts w:ascii="Consolas" w:eastAsia="Times New Roman" w:hAnsi="Consolas" w:cs="Courier New"/>
          <w:color w:val="383A42"/>
          <w:sz w:val="21"/>
          <w:szCs w:val="21"/>
          <w:lang w:val="en-US" w:eastAsia="ru-RU"/>
        </w:rPr>
        <w:t xml:space="preserve"> + </w:t>
      </w:r>
      <w:proofErr w:type="spellStart"/>
      <w:proofErr w:type="gramStart"/>
      <w:r w:rsidRPr="0006123C">
        <w:rPr>
          <w:rFonts w:ascii="Consolas" w:eastAsia="Times New Roman" w:hAnsi="Consolas" w:cs="Courier New"/>
          <w:color w:val="383A42"/>
          <w:sz w:val="21"/>
          <w:szCs w:val="21"/>
          <w:lang w:val="en-US" w:eastAsia="ru-RU"/>
        </w:rPr>
        <w:t>getCookie</w:t>
      </w:r>
      <w:proofErr w:type="spellEnd"/>
      <w:r w:rsidRPr="0006123C">
        <w:rPr>
          <w:rFonts w:ascii="Consolas" w:eastAsia="Times New Roman" w:hAnsi="Consolas" w:cs="Courier New"/>
          <w:color w:val="383A42"/>
          <w:sz w:val="21"/>
          <w:szCs w:val="21"/>
          <w:lang w:val="en-US" w:eastAsia="ru-RU"/>
        </w:rPr>
        <w:t>(</w:t>
      </w:r>
      <w:proofErr w:type="gramEnd"/>
      <w:r w:rsidRPr="0006123C">
        <w:rPr>
          <w:rFonts w:ascii="Consolas" w:eastAsia="Times New Roman" w:hAnsi="Consolas" w:cs="Courier New"/>
          <w:color w:val="32A846"/>
          <w:sz w:val="21"/>
          <w:szCs w:val="21"/>
          <w:lang w:val="en-US" w:eastAsia="ru-RU"/>
        </w:rPr>
        <w:t>'token'</w:t>
      </w:r>
      <w:r w:rsidRPr="0006123C">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83A42"/>
          <w:sz w:val="21"/>
          <w:szCs w:val="21"/>
          <w:lang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gramStart"/>
      <w:r w:rsidRPr="00496A8A">
        <w:rPr>
          <w:rFonts w:ascii="Consolas" w:eastAsia="Times New Roman" w:hAnsi="Consolas" w:cs="Courier New"/>
          <w:color w:val="CA8D3D"/>
          <w:sz w:val="21"/>
          <w:szCs w:val="21"/>
          <w:lang w:val="en-US" w:eastAsia="ru-RU"/>
        </w:rPr>
        <w:t>redirect</w:t>
      </w:r>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'follow'</w:t>
      </w:r>
      <w:r w:rsidRPr="00496A8A">
        <w:rPr>
          <w:rFonts w:ascii="Consolas" w:eastAsia="Times New Roman" w:hAnsi="Consolas" w:cs="Courier New"/>
          <w:color w:val="383A42"/>
          <w:sz w:val="21"/>
          <w:szCs w:val="21"/>
          <w:lang w:val="en-US" w:eastAsia="ru-RU"/>
        </w:rPr>
        <w:t>,</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96A8A">
        <w:rPr>
          <w:rFonts w:ascii="Consolas" w:eastAsia="Times New Roman" w:hAnsi="Consolas" w:cs="Courier New"/>
          <w:color w:val="383A42"/>
          <w:sz w:val="21"/>
          <w:szCs w:val="21"/>
          <w:lang w:val="en-US" w:eastAsia="ru-RU"/>
        </w:rPr>
        <w:t xml:space="preserve">    </w:t>
      </w:r>
      <w:proofErr w:type="spellStart"/>
      <w:proofErr w:type="gramStart"/>
      <w:r w:rsidRPr="00496A8A">
        <w:rPr>
          <w:rFonts w:ascii="Consolas" w:eastAsia="Times New Roman" w:hAnsi="Consolas" w:cs="Courier New"/>
          <w:color w:val="CA8D3D"/>
          <w:sz w:val="21"/>
          <w:szCs w:val="21"/>
          <w:lang w:val="en-US" w:eastAsia="ru-RU"/>
        </w:rPr>
        <w:t>referrerPolicy</w:t>
      </w:r>
      <w:proofErr w:type="spellEnd"/>
      <w:proofErr w:type="gramEnd"/>
      <w:r w:rsidRPr="00496A8A">
        <w:rPr>
          <w:rFonts w:ascii="Consolas" w:eastAsia="Times New Roman" w:hAnsi="Consolas" w:cs="Courier New"/>
          <w:color w:val="383A42"/>
          <w:sz w:val="21"/>
          <w:szCs w:val="21"/>
          <w:lang w:val="en-US" w:eastAsia="ru-RU"/>
        </w:rPr>
        <w:t xml:space="preserve">: </w:t>
      </w:r>
      <w:r w:rsidRPr="00496A8A">
        <w:rPr>
          <w:rFonts w:ascii="Consolas" w:eastAsia="Times New Roman" w:hAnsi="Consolas" w:cs="Courier New"/>
          <w:color w:val="32A846"/>
          <w:sz w:val="21"/>
          <w:szCs w:val="21"/>
          <w:lang w:val="en-US" w:eastAsia="ru-RU"/>
        </w:rPr>
        <w:t>'no-referrer'</w:t>
      </w:r>
    </w:p>
    <w:p w:rsidR="00496A8A" w:rsidRPr="00496A8A" w:rsidRDefault="00496A8A" w:rsidP="00496A8A">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496A8A">
        <w:rPr>
          <w:rFonts w:ascii="Consolas" w:eastAsia="Times New Roman" w:hAnsi="Consolas" w:cs="Courier New"/>
          <w:color w:val="383A42"/>
          <w:sz w:val="21"/>
          <w:szCs w:val="21"/>
          <w:lang w:val="en-US" w:eastAsia="ru-RU"/>
        </w:rPr>
        <w:lastRenderedPageBreak/>
        <w:t xml:space="preserve">  }); </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Если просто перейти по </w:t>
      </w:r>
      <w:r w:rsidRPr="00496A8A">
        <w:rPr>
          <w:rFonts w:ascii="Consolas" w:eastAsia="Times New Roman" w:hAnsi="Consolas" w:cs="Courier New"/>
          <w:color w:val="383A42"/>
          <w:shd w:val="clear" w:color="auto" w:fill="F7F9FC"/>
          <w:lang w:eastAsia="ru-RU"/>
        </w:rPr>
        <w:t>https://cosmic.nomoreparties.space/api/chat</w:t>
      </w:r>
      <w:r w:rsidRPr="00496A8A">
        <w:rPr>
          <w:rFonts w:ascii="Arial" w:eastAsia="Times New Roman" w:hAnsi="Arial" w:cs="Arial"/>
          <w:color w:val="000000"/>
          <w:sz w:val="27"/>
          <w:szCs w:val="27"/>
          <w:lang w:eastAsia="ru-RU"/>
        </w:rPr>
        <w:t xml:space="preserve">, </w:t>
      </w:r>
      <w:proofErr w:type="spellStart"/>
      <w:r w:rsidRPr="00496A8A">
        <w:rPr>
          <w:rFonts w:ascii="Arial" w:eastAsia="Times New Roman" w:hAnsi="Arial" w:cs="Arial"/>
          <w:color w:val="000000"/>
          <w:sz w:val="27"/>
          <w:szCs w:val="27"/>
          <w:lang w:eastAsia="ru-RU"/>
        </w:rPr>
        <w:t>эндпоинт</w:t>
      </w:r>
      <w:proofErr w:type="spellEnd"/>
      <w:r w:rsidRPr="00496A8A">
        <w:rPr>
          <w:rFonts w:ascii="Arial" w:eastAsia="Times New Roman" w:hAnsi="Arial" w:cs="Arial"/>
          <w:color w:val="000000"/>
          <w:sz w:val="27"/>
          <w:szCs w:val="27"/>
          <w:lang w:eastAsia="ru-RU"/>
        </w:rPr>
        <w:t xml:space="preserve"> не отдаст данные о чатах, так как не сможет идентифицировать пользователя, но с </w:t>
      </w:r>
      <w:proofErr w:type="spellStart"/>
      <w:r w:rsidRPr="00496A8A">
        <w:rPr>
          <w:rFonts w:ascii="Arial" w:eastAsia="Times New Roman" w:hAnsi="Arial" w:cs="Arial"/>
          <w:color w:val="000000"/>
          <w:sz w:val="27"/>
          <w:szCs w:val="27"/>
          <w:lang w:eastAsia="ru-RU"/>
        </w:rPr>
        <w:t>токеном</w:t>
      </w:r>
      <w:proofErr w:type="spellEnd"/>
      <w:r w:rsidRPr="00496A8A">
        <w:rPr>
          <w:rFonts w:ascii="Arial" w:eastAsia="Times New Roman" w:hAnsi="Arial" w:cs="Arial"/>
          <w:color w:val="000000"/>
          <w:sz w:val="27"/>
          <w:szCs w:val="27"/>
          <w:lang w:eastAsia="ru-RU"/>
        </w:rPr>
        <w:t xml:space="preserve"> он возвращает нужные данные.</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 xml:space="preserve">В этом уроке вы </w:t>
      </w:r>
      <w:proofErr w:type="gramStart"/>
      <w:r w:rsidRPr="00496A8A">
        <w:rPr>
          <w:rFonts w:ascii="Arial" w:eastAsia="Times New Roman" w:hAnsi="Arial" w:cs="Arial"/>
          <w:color w:val="000000"/>
          <w:sz w:val="27"/>
          <w:szCs w:val="27"/>
          <w:lang w:eastAsia="ru-RU"/>
        </w:rPr>
        <w:t>узнали</w:t>
      </w:r>
      <w:proofErr w:type="gramEnd"/>
      <w:r w:rsidRPr="00496A8A">
        <w:rPr>
          <w:rFonts w:ascii="Arial" w:eastAsia="Times New Roman" w:hAnsi="Arial" w:cs="Arial"/>
          <w:color w:val="000000"/>
          <w:sz w:val="27"/>
          <w:szCs w:val="27"/>
          <w:lang w:eastAsia="ru-RU"/>
        </w:rPr>
        <w:t xml:space="preserve"> как сохранять </w:t>
      </w:r>
      <w:proofErr w:type="spellStart"/>
      <w:r w:rsidRPr="00496A8A">
        <w:rPr>
          <w:rFonts w:ascii="Arial" w:eastAsia="Times New Roman" w:hAnsi="Arial" w:cs="Arial"/>
          <w:color w:val="000000"/>
          <w:sz w:val="27"/>
          <w:szCs w:val="27"/>
          <w:lang w:eastAsia="ru-RU"/>
        </w:rPr>
        <w:t>токен</w:t>
      </w:r>
      <w:proofErr w:type="spellEnd"/>
      <w:r w:rsidRPr="00496A8A">
        <w:rPr>
          <w:rFonts w:ascii="Arial" w:eastAsia="Times New Roman" w:hAnsi="Arial" w:cs="Arial"/>
          <w:color w:val="000000"/>
          <w:sz w:val="27"/>
          <w:szCs w:val="27"/>
          <w:lang w:eastAsia="ru-RU"/>
        </w:rPr>
        <w:t xml:space="preserve"> в браузере для того, чтобы пользователям не приходилось вводить логин и пароль каждый раз при открытии сайта или приложения. Мы разобрали один из возможных сценариев авторизации, а их вариативность зависит от реализации на сервере. При использовании </w:t>
      </w:r>
      <w:proofErr w:type="spellStart"/>
      <w:r w:rsidRPr="00496A8A">
        <w:rPr>
          <w:rFonts w:ascii="Arial" w:eastAsia="Times New Roman" w:hAnsi="Arial" w:cs="Arial"/>
          <w:color w:val="000000"/>
          <w:sz w:val="27"/>
          <w:szCs w:val="27"/>
          <w:lang w:eastAsia="ru-RU"/>
        </w:rPr>
        <w:t>токена</w:t>
      </w:r>
      <w:proofErr w:type="spellEnd"/>
      <w:r w:rsidRPr="00496A8A">
        <w:rPr>
          <w:rFonts w:ascii="Arial" w:eastAsia="Times New Roman" w:hAnsi="Arial" w:cs="Arial"/>
          <w:color w:val="000000"/>
          <w:sz w:val="27"/>
          <w:szCs w:val="27"/>
          <w:lang w:eastAsia="ru-RU"/>
        </w:rPr>
        <w:t xml:space="preserve"> для авторизации, его следует передавать в заголовках запроса.</w:t>
      </w:r>
    </w:p>
    <w:p w:rsidR="00496A8A" w:rsidRPr="00496A8A" w:rsidRDefault="00496A8A" w:rsidP="00496A8A">
      <w:pPr>
        <w:shd w:val="clear" w:color="auto" w:fill="FFFFFF"/>
        <w:spacing w:after="0" w:line="240" w:lineRule="auto"/>
        <w:rPr>
          <w:rFonts w:ascii="Arial" w:eastAsia="Times New Roman" w:hAnsi="Arial" w:cs="Arial"/>
          <w:color w:val="000000"/>
          <w:sz w:val="27"/>
          <w:szCs w:val="27"/>
          <w:lang w:eastAsia="ru-RU"/>
        </w:rPr>
      </w:pPr>
      <w:r w:rsidRPr="00496A8A">
        <w:rPr>
          <w:rFonts w:ascii="Arial" w:eastAsia="Times New Roman" w:hAnsi="Arial" w:cs="Arial"/>
          <w:color w:val="000000"/>
          <w:sz w:val="27"/>
          <w:szCs w:val="27"/>
          <w:lang w:eastAsia="ru-RU"/>
        </w:rPr>
        <w:t>В следующем уроке расскажем, как защитить страницы приложения от неавторизованных пользователей. А пока — закрепите полученные знания с помощью задач.</w:t>
      </w:r>
    </w:p>
    <w:p w:rsidR="00496A8A" w:rsidRDefault="00496A8A"/>
    <w:p w:rsidR="0006123C" w:rsidRPr="0006123C" w:rsidRDefault="0006123C" w:rsidP="0006123C">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06123C">
        <w:rPr>
          <w:rFonts w:ascii="Arial" w:eastAsia="Times New Roman" w:hAnsi="Arial" w:cs="Arial"/>
          <w:b/>
          <w:bCs/>
          <w:color w:val="000000"/>
          <w:kern w:val="36"/>
          <w:sz w:val="48"/>
          <w:szCs w:val="48"/>
          <w:lang w:eastAsia="ru-RU"/>
        </w:rPr>
        <w:t>Защита маршрутов на фронте</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 xml:space="preserve">Вы уже умеете реализовывать регистрацию и аутентификацию в проекте: пользователь может создать учётную запись и зайти под ней в приложение. К тому же, вы многое знаете о </w:t>
      </w:r>
      <w:proofErr w:type="spellStart"/>
      <w:r w:rsidRPr="0006123C">
        <w:rPr>
          <w:rFonts w:ascii="Arial" w:eastAsia="Times New Roman" w:hAnsi="Arial" w:cs="Arial"/>
          <w:color w:val="000000"/>
          <w:sz w:val="27"/>
          <w:szCs w:val="27"/>
          <w:lang w:eastAsia="ru-RU"/>
        </w:rPr>
        <w:t>роутинге</w:t>
      </w:r>
      <w:proofErr w:type="spellEnd"/>
      <w:r w:rsidRPr="0006123C">
        <w:rPr>
          <w:rFonts w:ascii="Arial" w:eastAsia="Times New Roman" w:hAnsi="Arial" w:cs="Arial"/>
          <w:color w:val="000000"/>
          <w:sz w:val="27"/>
          <w:szCs w:val="27"/>
          <w:lang w:eastAsia="ru-RU"/>
        </w:rPr>
        <w:t xml:space="preserve">. В этом уроке мы расскажем, как совместить </w:t>
      </w:r>
      <w:proofErr w:type="spellStart"/>
      <w:r w:rsidRPr="0006123C">
        <w:rPr>
          <w:rFonts w:ascii="Arial" w:eastAsia="Times New Roman" w:hAnsi="Arial" w:cs="Arial"/>
          <w:color w:val="000000"/>
          <w:sz w:val="27"/>
          <w:szCs w:val="27"/>
          <w:lang w:eastAsia="ru-RU"/>
        </w:rPr>
        <w:t>роутинг</w:t>
      </w:r>
      <w:proofErr w:type="spellEnd"/>
      <w:r w:rsidRPr="0006123C">
        <w:rPr>
          <w:rFonts w:ascii="Arial" w:eastAsia="Times New Roman" w:hAnsi="Arial" w:cs="Arial"/>
          <w:color w:val="000000"/>
          <w:sz w:val="27"/>
          <w:szCs w:val="27"/>
          <w:lang w:eastAsia="ru-RU"/>
        </w:rPr>
        <w:t xml:space="preserve"> с авторизацией и аутентификацией, и реализуем полноценную авторизацию.</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 xml:space="preserve">Сейчас любой пользователь приложения может получить доступ к </w:t>
      </w:r>
      <w:proofErr w:type="spellStart"/>
      <w:r w:rsidRPr="0006123C">
        <w:rPr>
          <w:rFonts w:ascii="Arial" w:eastAsia="Times New Roman" w:hAnsi="Arial" w:cs="Arial"/>
          <w:color w:val="000000"/>
          <w:sz w:val="27"/>
          <w:szCs w:val="27"/>
          <w:lang w:eastAsia="ru-RU"/>
        </w:rPr>
        <w:t>роуту</w:t>
      </w:r>
      <w:proofErr w:type="spellEnd"/>
      <w:r w:rsidRPr="0006123C">
        <w:rPr>
          <w:rFonts w:ascii="Arial" w:eastAsia="Times New Roman" w:hAnsi="Arial" w:cs="Arial"/>
          <w:color w:val="000000"/>
          <w:sz w:val="27"/>
          <w:szCs w:val="27"/>
          <w:lang w:eastAsia="ru-RU"/>
        </w:rPr>
        <w:t>, просто набрав нужный URL. Например, чтобы увидеть список своих диалогов, пользователь должен пройти процесс аутентификации. В противном случае приложение не будет знать, какой именно список диалогов относится к конкретному пользователю. Это не только неудобно, но и опасно — данные пользователя не защищены. В этом уроке разберём, что с этим делать — настроим процесс авторизации. Но сперва рассмотрим понятие защищённых маршрутов в приложении.</w:t>
      </w:r>
    </w:p>
    <w:p w:rsidR="0006123C" w:rsidRPr="0006123C" w:rsidRDefault="0006123C" w:rsidP="0006123C">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06123C">
        <w:rPr>
          <w:rFonts w:ascii="Arial" w:eastAsia="Times New Roman" w:hAnsi="Arial" w:cs="Arial"/>
          <w:b/>
          <w:bCs/>
          <w:color w:val="000000"/>
          <w:sz w:val="36"/>
          <w:szCs w:val="36"/>
          <w:lang w:eastAsia="ru-RU"/>
        </w:rPr>
        <w:t>Защищённые маршруты</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Это маршруты, на которые могут попасть только пользователи с нужным набором прав. В случае нашего чата список диалогов может быть доступен только пользователям, которые прошли процесс аутентификации в приложении.</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Теперь реализуем эту функциональность и запретим доступ посторонним пользователям. Для этого нужно создать отдельный компонент —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Внутри этого компонента мы извлекаем данные о пользователе из хранилища. Если они корректны, пропускаем пользователя на переданный в компонент маршрут. Если данных в хранилище нет, переадресуем на незащищённый маршрут.</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Но обо всём по порядку. Сначала разберёмся, какие маршруты в нашем чате надо защищать, а какие — нет:</w:t>
      </w:r>
    </w:p>
    <w:p w:rsidR="0006123C" w:rsidRPr="0006123C" w:rsidRDefault="0006123C" w:rsidP="0006123C">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lastRenderedPageBreak/>
        <w:t>Маршрут </w:t>
      </w:r>
      <w:r w:rsidRPr="0006123C">
        <w:rPr>
          <w:rFonts w:ascii="Consolas" w:eastAsia="Times New Roman" w:hAnsi="Consolas" w:cs="Courier New"/>
          <w:color w:val="383A42"/>
          <w:shd w:val="clear" w:color="auto" w:fill="F7F9FC"/>
          <w:lang w:eastAsia="ru-RU"/>
        </w:rPr>
        <w:t>/</w:t>
      </w:r>
      <w:proofErr w:type="spellStart"/>
      <w:r w:rsidRPr="0006123C">
        <w:rPr>
          <w:rFonts w:ascii="Consolas" w:eastAsia="Times New Roman" w:hAnsi="Consolas" w:cs="Courier New"/>
          <w:color w:val="383A42"/>
          <w:shd w:val="clear" w:color="auto" w:fill="F7F9FC"/>
          <w:lang w:eastAsia="ru-RU"/>
        </w:rPr>
        <w:t>login</w:t>
      </w:r>
      <w:proofErr w:type="spellEnd"/>
      <w:r w:rsidRPr="0006123C">
        <w:rPr>
          <w:rFonts w:ascii="Arial" w:eastAsia="Times New Roman" w:hAnsi="Arial" w:cs="Arial"/>
          <w:color w:val="000000"/>
          <w:sz w:val="27"/>
          <w:szCs w:val="27"/>
          <w:lang w:eastAsia="ru-RU"/>
        </w:rPr>
        <w:t> и компонент экрана </w:t>
      </w:r>
      <w:proofErr w:type="spellStart"/>
      <w:r w:rsidRPr="0006123C">
        <w:rPr>
          <w:rFonts w:ascii="Consolas" w:eastAsia="Times New Roman" w:hAnsi="Consolas" w:cs="Courier New"/>
          <w:color w:val="383A42"/>
          <w:shd w:val="clear" w:color="auto" w:fill="F7F9FC"/>
          <w:lang w:eastAsia="ru-RU"/>
        </w:rPr>
        <w:t>LoginPage</w:t>
      </w:r>
      <w:proofErr w:type="spellEnd"/>
      <w:r w:rsidRPr="0006123C">
        <w:rPr>
          <w:rFonts w:ascii="Arial" w:eastAsia="Times New Roman" w:hAnsi="Arial" w:cs="Arial"/>
          <w:color w:val="000000"/>
          <w:sz w:val="27"/>
          <w:szCs w:val="27"/>
          <w:lang w:eastAsia="ru-RU"/>
        </w:rPr>
        <w:t>. Этот маршрут не должен быть защищённым, иначе пользователь не сможет даже попытаться пройти аутентификацию.</w:t>
      </w:r>
    </w:p>
    <w:p w:rsidR="0006123C" w:rsidRPr="0006123C" w:rsidRDefault="0006123C" w:rsidP="0006123C">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Маршрут </w:t>
      </w:r>
      <w:r w:rsidRPr="0006123C">
        <w:rPr>
          <w:rFonts w:ascii="Consolas" w:eastAsia="Times New Roman" w:hAnsi="Consolas" w:cs="Courier New"/>
          <w:color w:val="383A42"/>
          <w:shd w:val="clear" w:color="auto" w:fill="F7F9FC"/>
          <w:lang w:eastAsia="ru-RU"/>
        </w:rPr>
        <w:t>/</w:t>
      </w:r>
      <w:r w:rsidRPr="0006123C">
        <w:rPr>
          <w:rFonts w:ascii="Arial" w:eastAsia="Times New Roman" w:hAnsi="Arial" w:cs="Arial"/>
          <w:color w:val="000000"/>
          <w:sz w:val="27"/>
          <w:szCs w:val="27"/>
          <w:lang w:eastAsia="ru-RU"/>
        </w:rPr>
        <w:t> и компонент экрана </w:t>
      </w:r>
      <w:proofErr w:type="spellStart"/>
      <w:r w:rsidRPr="0006123C">
        <w:rPr>
          <w:rFonts w:ascii="Consolas" w:eastAsia="Times New Roman" w:hAnsi="Consolas" w:cs="Courier New"/>
          <w:color w:val="383A42"/>
          <w:shd w:val="clear" w:color="auto" w:fill="F7F9FC"/>
          <w:lang w:eastAsia="ru-RU"/>
        </w:rPr>
        <w:t>ListPage</w:t>
      </w:r>
      <w:proofErr w:type="spellEnd"/>
      <w:r w:rsidRPr="0006123C">
        <w:rPr>
          <w:rFonts w:ascii="Arial" w:eastAsia="Times New Roman" w:hAnsi="Arial" w:cs="Arial"/>
          <w:color w:val="000000"/>
          <w:sz w:val="27"/>
          <w:szCs w:val="27"/>
          <w:lang w:eastAsia="ru-RU"/>
        </w:rPr>
        <w:t>. А этот маршрут, как и все вложенные в него, надо защитить — там хранятся приватные данные конкретного пользователя.</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Сам компонент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должен оборачивать все компоненты экранов, которые нужно защитить. Кроме этого, он должен насыщать их переданными в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пропсами (например, пропсом </w:t>
      </w:r>
      <w:proofErr w:type="spellStart"/>
      <w:r w:rsidRPr="0006123C">
        <w:rPr>
          <w:rFonts w:ascii="Consolas" w:eastAsia="Times New Roman" w:hAnsi="Consolas" w:cs="Courier New"/>
          <w:color w:val="383A42"/>
          <w:shd w:val="clear" w:color="auto" w:fill="F7F9FC"/>
          <w:lang w:eastAsia="ru-RU"/>
        </w:rPr>
        <w:t>path</w:t>
      </w:r>
      <w:proofErr w:type="spellEnd"/>
      <w:r w:rsidRPr="0006123C">
        <w:rPr>
          <w:rFonts w:ascii="Arial" w:eastAsia="Times New Roman" w:hAnsi="Arial" w:cs="Arial"/>
          <w:color w:val="000000"/>
          <w:sz w:val="27"/>
          <w:szCs w:val="27"/>
          <w:lang w:eastAsia="ru-RU"/>
        </w:rPr>
        <w:t xml:space="preserve">) и </w:t>
      </w:r>
      <w:proofErr w:type="spellStart"/>
      <w:r w:rsidRPr="0006123C">
        <w:rPr>
          <w:rFonts w:ascii="Arial" w:eastAsia="Times New Roman" w:hAnsi="Arial" w:cs="Arial"/>
          <w:color w:val="000000"/>
          <w:sz w:val="27"/>
          <w:szCs w:val="27"/>
          <w:lang w:eastAsia="ru-RU"/>
        </w:rPr>
        <w:t>отрисовывать</w:t>
      </w:r>
      <w:proofErr w:type="spellEnd"/>
      <w:r w:rsidRPr="0006123C">
        <w:rPr>
          <w:rFonts w:ascii="Arial" w:eastAsia="Times New Roman" w:hAnsi="Arial" w:cs="Arial"/>
          <w:color w:val="000000"/>
          <w:sz w:val="27"/>
          <w:szCs w:val="27"/>
          <w:lang w:eastAsia="ru-RU"/>
        </w:rPr>
        <w:t>.</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Перейдём в компонент </w:t>
      </w:r>
      <w:proofErr w:type="spellStart"/>
      <w:r w:rsidRPr="0006123C">
        <w:rPr>
          <w:rFonts w:ascii="Consolas" w:eastAsia="Times New Roman" w:hAnsi="Consolas" w:cs="Courier New"/>
          <w:color w:val="383A42"/>
          <w:shd w:val="clear" w:color="auto" w:fill="F7F9FC"/>
          <w:lang w:eastAsia="ru-RU"/>
        </w:rPr>
        <w:t>App</w:t>
      </w:r>
      <w:proofErr w:type="spellEnd"/>
      <w:r w:rsidRPr="0006123C">
        <w:rPr>
          <w:rFonts w:ascii="Arial" w:eastAsia="Times New Roman" w:hAnsi="Arial" w:cs="Arial"/>
          <w:color w:val="000000"/>
          <w:sz w:val="27"/>
          <w:szCs w:val="27"/>
          <w:lang w:eastAsia="ru-RU"/>
        </w:rPr>
        <w:t> и обернём маршрут </w:t>
      </w:r>
      <w:proofErr w:type="spellStart"/>
      <w:r w:rsidRPr="0006123C">
        <w:rPr>
          <w:rFonts w:ascii="Consolas" w:eastAsia="Times New Roman" w:hAnsi="Consolas" w:cs="Courier New"/>
          <w:color w:val="383A42"/>
          <w:shd w:val="clear" w:color="auto" w:fill="F7F9FC"/>
          <w:lang w:eastAsia="ru-RU"/>
        </w:rPr>
        <w:t>ListPage</w:t>
      </w:r>
      <w:proofErr w:type="spellEnd"/>
      <w:r w:rsidRPr="0006123C">
        <w:rPr>
          <w:rFonts w:ascii="Arial" w:eastAsia="Times New Roman" w:hAnsi="Arial" w:cs="Arial"/>
          <w:color w:val="000000"/>
          <w:sz w:val="27"/>
          <w:szCs w:val="27"/>
          <w:lang w:eastAsia="ru-RU"/>
        </w:rPr>
        <w:t> в пока что пустой компонент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06123C">
        <w:rPr>
          <w:rFonts w:ascii="Courier New" w:eastAsia="Times New Roman" w:hAnsi="Courier New" w:cs="Courier New"/>
          <w:color w:val="B8BDBF"/>
          <w:sz w:val="27"/>
          <w:szCs w:val="27"/>
          <w:lang w:eastAsia="ru-RU"/>
        </w:rPr>
        <w:t xml:space="preserve">Скопировать </w:t>
      </w:r>
      <w:proofErr w:type="spellStart"/>
      <w:r w:rsidRPr="0006123C">
        <w:rPr>
          <w:rFonts w:ascii="Courier New" w:eastAsia="Times New Roman" w:hAnsi="Courier New" w:cs="Courier New"/>
          <w:color w:val="B8BDBF"/>
          <w:sz w:val="27"/>
          <w:szCs w:val="27"/>
          <w:lang w:eastAsia="ru-RU"/>
        </w:rPr>
        <w:t>кодJSX</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spellStart"/>
      <w:r w:rsidRPr="0006123C">
        <w:rPr>
          <w:rFonts w:ascii="Consolas" w:eastAsia="Times New Roman" w:hAnsi="Consolas" w:cs="Courier New"/>
          <w:color w:val="C678DD"/>
          <w:sz w:val="21"/>
          <w:szCs w:val="21"/>
          <w:lang w:eastAsia="ru-RU"/>
        </w:rPr>
        <w:t>import</w:t>
      </w:r>
      <w:proofErr w:type="spellEnd"/>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color w:val="32A846"/>
          <w:sz w:val="21"/>
          <w:szCs w:val="21"/>
          <w:lang w:eastAsia="ru-RU"/>
        </w:rPr>
        <w:t>'./App.css'</w:t>
      </w:r>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import</w:t>
      </w:r>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BrowserRouter</w:t>
      </w:r>
      <w:proofErr w:type="spell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as</w:t>
      </w:r>
      <w:r w:rsidRPr="0006123C">
        <w:rPr>
          <w:rFonts w:ascii="Consolas" w:eastAsia="Times New Roman" w:hAnsi="Consolas" w:cs="Courier New"/>
          <w:color w:val="383A42"/>
          <w:sz w:val="21"/>
          <w:szCs w:val="21"/>
          <w:lang w:val="en-US" w:eastAsia="ru-RU"/>
        </w:rPr>
        <w:t xml:space="preserve"> Router, Switch, Route } </w:t>
      </w:r>
      <w:r w:rsidRPr="0006123C">
        <w:rPr>
          <w:rFonts w:ascii="Consolas" w:eastAsia="Times New Roman" w:hAnsi="Consolas" w:cs="Courier New"/>
          <w:color w:val="C678DD"/>
          <w:sz w:val="21"/>
          <w:szCs w:val="21"/>
          <w:lang w:val="en-US" w:eastAsia="ru-RU"/>
        </w:rPr>
        <w:t>from</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'react-router-</w:t>
      </w:r>
      <w:proofErr w:type="spellStart"/>
      <w:r w:rsidRPr="0006123C">
        <w:rPr>
          <w:rFonts w:ascii="Consolas" w:eastAsia="Times New Roman" w:hAnsi="Consolas" w:cs="Courier New"/>
          <w:color w:val="32A846"/>
          <w:sz w:val="21"/>
          <w:szCs w:val="21"/>
          <w:lang w:val="en-US" w:eastAsia="ru-RU"/>
        </w:rPr>
        <w:t>dom</w:t>
      </w:r>
      <w:proofErr w:type="spellEnd"/>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import</w:t>
      </w:r>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LoginPage</w:t>
      </w:r>
      <w:proofErr w:type="spellEnd"/>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383A42"/>
          <w:sz w:val="21"/>
          <w:szCs w:val="21"/>
          <w:lang w:val="en-US" w:eastAsia="ru-RU"/>
        </w:rPr>
        <w:t>ListPage</w:t>
      </w:r>
      <w:proofErr w:type="spell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C678DD"/>
          <w:sz w:val="21"/>
          <w:szCs w:val="21"/>
          <w:lang w:val="en-US" w:eastAsia="ru-RU"/>
        </w:rPr>
        <w:t>from</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'./pages'</w:t>
      </w:r>
      <w:r w:rsidRPr="0006123C">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import</w:t>
      </w:r>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ProtectedRoute</w:t>
      </w:r>
      <w:proofErr w:type="spell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C678DD"/>
          <w:sz w:val="21"/>
          <w:szCs w:val="21"/>
          <w:lang w:val="en-US" w:eastAsia="ru-RU"/>
        </w:rPr>
        <w:t>from</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'./components/protected-route'</w:t>
      </w:r>
      <w:r w:rsidRPr="0006123C">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import</w:t>
      </w:r>
      <w:proofErr w:type="gramEnd"/>
      <w:r w:rsidRPr="0006123C">
        <w:rPr>
          <w:rFonts w:ascii="Consolas" w:eastAsia="Times New Roman" w:hAnsi="Consolas" w:cs="Courier New"/>
          <w:color w:val="383A42"/>
          <w:sz w:val="21"/>
          <w:szCs w:val="21"/>
          <w:lang w:val="en-US" w:eastAsia="ru-RU"/>
        </w:rPr>
        <w:t xml:space="preserve"> { </w:t>
      </w:r>
      <w:proofErr w:type="spellStart"/>
      <w:r w:rsidRPr="0006123C">
        <w:rPr>
          <w:rFonts w:ascii="Consolas" w:eastAsia="Times New Roman" w:hAnsi="Consolas" w:cs="Courier New"/>
          <w:color w:val="383A42"/>
          <w:sz w:val="21"/>
          <w:szCs w:val="21"/>
          <w:lang w:val="en-US" w:eastAsia="ru-RU"/>
        </w:rPr>
        <w:t>ProvideAuth</w:t>
      </w:r>
      <w:proofErr w:type="spellEnd"/>
      <w:r w:rsidRPr="0006123C">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C678DD"/>
          <w:sz w:val="21"/>
          <w:szCs w:val="21"/>
          <w:lang w:val="en-US" w:eastAsia="ru-RU"/>
        </w:rPr>
        <w:t>from</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2A846"/>
          <w:sz w:val="21"/>
          <w:szCs w:val="21"/>
          <w:lang w:val="en-US" w:eastAsia="ru-RU"/>
        </w:rPr>
        <w:t>'./services/</w:t>
      </w:r>
      <w:proofErr w:type="spellStart"/>
      <w:r w:rsidRPr="0006123C">
        <w:rPr>
          <w:rFonts w:ascii="Consolas" w:eastAsia="Times New Roman" w:hAnsi="Consolas" w:cs="Courier New"/>
          <w:color w:val="32A846"/>
          <w:sz w:val="21"/>
          <w:szCs w:val="21"/>
          <w:lang w:val="en-US" w:eastAsia="ru-RU"/>
        </w:rPr>
        <w:t>auth</w:t>
      </w:r>
      <w:proofErr w:type="spellEnd"/>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06123C">
        <w:rPr>
          <w:rFonts w:ascii="Consolas" w:eastAsia="Times New Roman" w:hAnsi="Consolas" w:cs="Courier New"/>
          <w:color w:val="C678DD"/>
          <w:sz w:val="21"/>
          <w:szCs w:val="21"/>
          <w:lang w:val="en-US" w:eastAsia="ru-RU"/>
        </w:rPr>
        <w:t>export</w:t>
      </w:r>
      <w:proofErr w:type="gramEnd"/>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default</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C678DD"/>
          <w:sz w:val="21"/>
          <w:szCs w:val="21"/>
          <w:lang w:val="en-US" w:eastAsia="ru-RU"/>
        </w:rPr>
        <w:t>function</w:t>
      </w: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56B6C2"/>
          <w:sz w:val="21"/>
          <w:szCs w:val="21"/>
          <w:lang w:val="en-US" w:eastAsia="ru-RU"/>
        </w:rPr>
        <w:t>App</w:t>
      </w:r>
      <w:r w:rsidRPr="0006123C">
        <w:rPr>
          <w:rFonts w:ascii="Consolas" w:eastAsia="Times New Roman" w:hAnsi="Consolas" w:cs="Courier New"/>
          <w:color w:val="383A42"/>
          <w:sz w:val="21"/>
          <w:szCs w:val="21"/>
          <w:lang w:val="en-US" w:eastAsia="ru-RU"/>
        </w:rPr>
        <w:t>()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proofErr w:type="gramStart"/>
      <w:r w:rsidRPr="0006123C">
        <w:rPr>
          <w:rFonts w:ascii="Consolas" w:eastAsia="Times New Roman" w:hAnsi="Consolas" w:cs="Courier New"/>
          <w:color w:val="C678DD"/>
          <w:sz w:val="21"/>
          <w:szCs w:val="21"/>
          <w:lang w:val="en-US" w:eastAsia="ru-RU"/>
        </w:rPr>
        <w:t>return</w:t>
      </w:r>
      <w:proofErr w:type="gramEnd"/>
      <w:r w:rsidRPr="0006123C">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83A42"/>
          <w:sz w:val="21"/>
          <w:szCs w:val="21"/>
          <w:lang w:val="en-US" w:eastAsia="ru-RU"/>
        </w:rPr>
        <w:t>&lt;</w:t>
      </w:r>
      <w:proofErr w:type="spellStart"/>
      <w:r w:rsidRPr="00452751">
        <w:rPr>
          <w:rFonts w:ascii="Consolas" w:eastAsia="Times New Roman" w:hAnsi="Consolas" w:cs="Courier New"/>
          <w:color w:val="FF4040"/>
          <w:sz w:val="21"/>
          <w:szCs w:val="21"/>
          <w:lang w:val="en-US" w:eastAsia="ru-RU"/>
        </w:rPr>
        <w:t>ProvideAuth</w:t>
      </w:r>
      <w:proofErr w:type="spellEnd"/>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Router</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Switch</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path</w:t>
      </w:r>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32A846"/>
          <w:sz w:val="21"/>
          <w:szCs w:val="21"/>
          <w:lang w:val="en-US" w:eastAsia="ru-RU"/>
        </w:rPr>
        <w:t>"/login"</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proofErr w:type="spellStart"/>
      <w:r w:rsidRPr="00452751">
        <w:rPr>
          <w:rFonts w:ascii="Consolas" w:eastAsia="Times New Roman" w:hAnsi="Consolas" w:cs="Courier New"/>
          <w:color w:val="FF4040"/>
          <w:sz w:val="21"/>
          <w:szCs w:val="21"/>
          <w:lang w:val="en-US" w:eastAsia="ru-RU"/>
        </w:rPr>
        <w:t>LoginPage</w:t>
      </w:r>
      <w:proofErr w:type="spellEnd"/>
      <w:r w:rsidRPr="00452751">
        <w:rPr>
          <w:rFonts w:ascii="Consolas" w:eastAsia="Times New Roman" w:hAnsi="Consolas" w:cs="Courier New"/>
          <w:color w:val="383A42"/>
          <w:sz w:val="21"/>
          <w:szCs w:val="21"/>
          <w:lang w:val="en-US" w:eastAsia="ru-RU"/>
        </w:rPr>
        <w:t xml:space="preserve"> /&gt;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383A42"/>
          <w:sz w:val="21"/>
          <w:szCs w:val="21"/>
          <w:lang w:eastAsia="ru-RU"/>
        </w:rPr>
        <w:t>Передадим</w:t>
      </w: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в</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пропс</w:t>
      </w:r>
      <w:r w:rsidRPr="00452751">
        <w:rPr>
          <w:rFonts w:ascii="Consolas" w:eastAsia="Times New Roman" w:hAnsi="Consolas" w:cs="Courier New"/>
          <w:color w:val="383A42"/>
          <w:sz w:val="21"/>
          <w:szCs w:val="21"/>
          <w:lang w:val="en-US" w:eastAsia="ru-RU"/>
        </w:rPr>
        <w:t xml:space="preserve"> path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proofErr w:type="spellStart"/>
      <w:r w:rsidRPr="00452751">
        <w:rPr>
          <w:rFonts w:ascii="Consolas" w:eastAsia="Times New Roman" w:hAnsi="Consolas" w:cs="Courier New"/>
          <w:color w:val="FF4040"/>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path</w:t>
      </w:r>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 </w:t>
      </w:r>
      <w:r w:rsidRPr="0006123C">
        <w:rPr>
          <w:rFonts w:ascii="Consolas" w:eastAsia="Times New Roman" w:hAnsi="Consolas" w:cs="Courier New"/>
          <w:color w:val="383A42"/>
          <w:sz w:val="21"/>
          <w:szCs w:val="21"/>
          <w:lang w:eastAsia="ru-RU"/>
        </w:rPr>
        <w:t>И</w:t>
      </w: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сам</w:t>
      </w: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компонент</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ListPage</w:t>
      </w:r>
      <w:proofErr w:type="spellEnd"/>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proofErr w:type="spellStart"/>
      <w:r w:rsidRPr="00452751">
        <w:rPr>
          <w:rFonts w:ascii="Consolas" w:eastAsia="Times New Roman" w:hAnsi="Consolas" w:cs="Courier New"/>
          <w:color w:val="FF4040"/>
          <w:sz w:val="21"/>
          <w:szCs w:val="21"/>
          <w:lang w:val="en-US" w:eastAsia="ru-RU"/>
        </w:rPr>
        <w:t>ListPage</w:t>
      </w:r>
      <w:proofErr w:type="spellEnd"/>
      <w:r w:rsidRPr="00452751">
        <w:rPr>
          <w:rFonts w:ascii="Consolas" w:eastAsia="Times New Roman" w:hAnsi="Consolas" w:cs="Courier New"/>
          <w:color w:val="383A42"/>
          <w:sz w:val="21"/>
          <w:szCs w:val="21"/>
          <w:lang w:val="en-US" w:eastAsia="ru-RU"/>
        </w:rPr>
        <w:t xml:space="preserve"> /&gt;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proofErr w:type="spellStart"/>
      <w:r w:rsidRPr="00452751">
        <w:rPr>
          <w:rFonts w:ascii="Consolas" w:eastAsia="Times New Roman" w:hAnsi="Consolas" w:cs="Courier New"/>
          <w:color w:val="FF4040"/>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w:t>
      </w:r>
      <w:r w:rsidRPr="00452751">
        <w:rPr>
          <w:rFonts w:ascii="Consolas" w:eastAsia="Times New Roman" w:hAnsi="Consolas" w:cs="Courier New"/>
          <w:color w:val="383A42"/>
          <w:sz w:val="21"/>
          <w:szCs w:val="21"/>
          <w:lang w:val="en-US" w:eastAsia="ru-RU"/>
        </w:rPr>
        <w:t>&gt;404&lt;/</w:t>
      </w:r>
      <w:r w:rsidRPr="00452751">
        <w:rPr>
          <w:rFonts w:ascii="Consolas" w:eastAsia="Times New Roman" w:hAnsi="Consolas" w:cs="Courier New"/>
          <w:color w:val="FF4040"/>
          <w:sz w:val="21"/>
          <w:szCs w:val="21"/>
          <w:lang w:val="en-US" w:eastAsia="ru-RU"/>
        </w:rPr>
        <w:t>Route</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Switch</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Router</w:t>
      </w:r>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proofErr w:type="spellStart"/>
      <w:r w:rsidRPr="00452751">
        <w:rPr>
          <w:rFonts w:ascii="Consolas" w:eastAsia="Times New Roman" w:hAnsi="Consolas" w:cs="Courier New"/>
          <w:color w:val="FF4040"/>
          <w:sz w:val="21"/>
          <w:szCs w:val="21"/>
          <w:lang w:val="en-US" w:eastAsia="ru-RU"/>
        </w:rPr>
        <w:t>ProvideAuth</w:t>
      </w:r>
      <w:proofErr w:type="spellEnd"/>
      <w:r w:rsidRPr="00452751">
        <w:rPr>
          <w:rFonts w:ascii="Consolas" w:eastAsia="Times New Roman" w:hAnsi="Consolas" w:cs="Courier New"/>
          <w:color w:val="383A42"/>
          <w:sz w:val="21"/>
          <w:szCs w:val="21"/>
          <w:lang w:val="en-US" w:eastAsia="ru-RU"/>
        </w:rPr>
        <w:t>&gt;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452751">
        <w:rPr>
          <w:rFonts w:ascii="Consolas" w:eastAsia="Times New Roman" w:hAnsi="Consolas" w:cs="Courier New"/>
          <w:color w:val="383A42"/>
          <w:sz w:val="21"/>
          <w:szCs w:val="21"/>
          <w:lang w:val="en-US"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val="en-US" w:eastAsia="ru-RU"/>
        </w:rPr>
      </w:pPr>
      <w:r w:rsidRPr="0006123C">
        <w:rPr>
          <w:rFonts w:ascii="Arial" w:eastAsia="Times New Roman" w:hAnsi="Arial" w:cs="Arial"/>
          <w:color w:val="000000"/>
          <w:sz w:val="27"/>
          <w:szCs w:val="27"/>
          <w:lang w:eastAsia="ru-RU"/>
        </w:rPr>
        <w:t>Теперь</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в</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компонент</w:t>
      </w:r>
      <w:r w:rsidRPr="0006123C">
        <w:rPr>
          <w:rFonts w:ascii="Arial" w:eastAsia="Times New Roman" w:hAnsi="Arial" w:cs="Arial"/>
          <w:color w:val="000000"/>
          <w:sz w:val="27"/>
          <w:szCs w:val="27"/>
          <w:lang w:val="en-US" w:eastAsia="ru-RU"/>
        </w:rPr>
        <w:t> </w:t>
      </w:r>
      <w:proofErr w:type="spellStart"/>
      <w:r w:rsidRPr="00452751">
        <w:rPr>
          <w:rFonts w:ascii="Consolas" w:eastAsia="Times New Roman" w:hAnsi="Consolas" w:cs="Courier New"/>
          <w:color w:val="383A42"/>
          <w:shd w:val="clear" w:color="auto" w:fill="F7F9FC"/>
          <w:lang w:val="en-US" w:eastAsia="ru-RU"/>
        </w:rPr>
        <w:t>ProtectedRoute</w:t>
      </w:r>
      <w:proofErr w:type="spellEnd"/>
      <w:r w:rsidRPr="0006123C">
        <w:rPr>
          <w:rFonts w:ascii="Arial" w:eastAsia="Times New Roman" w:hAnsi="Arial" w:cs="Arial"/>
          <w:color w:val="000000"/>
          <w:sz w:val="27"/>
          <w:szCs w:val="27"/>
          <w:lang w:val="en-US" w:eastAsia="ru-RU"/>
        </w:rPr>
        <w:t> </w:t>
      </w:r>
      <w:r w:rsidRPr="0006123C">
        <w:rPr>
          <w:rFonts w:ascii="Arial" w:eastAsia="Times New Roman" w:hAnsi="Arial" w:cs="Arial"/>
          <w:color w:val="000000"/>
          <w:sz w:val="27"/>
          <w:szCs w:val="27"/>
          <w:lang w:eastAsia="ru-RU"/>
        </w:rPr>
        <w:t>передаётся</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маршрут</w:t>
      </w:r>
      <w:r w:rsidRPr="0006123C">
        <w:rPr>
          <w:rFonts w:ascii="Arial" w:eastAsia="Times New Roman" w:hAnsi="Arial" w:cs="Arial"/>
          <w:color w:val="000000"/>
          <w:sz w:val="27"/>
          <w:szCs w:val="27"/>
          <w:lang w:val="en-US" w:eastAsia="ru-RU"/>
        </w:rPr>
        <w:t> </w:t>
      </w:r>
      <w:r w:rsidRPr="00452751">
        <w:rPr>
          <w:rFonts w:ascii="Consolas" w:eastAsia="Times New Roman" w:hAnsi="Consolas" w:cs="Courier New"/>
          <w:color w:val="383A42"/>
          <w:shd w:val="clear" w:color="auto" w:fill="F7F9FC"/>
          <w:lang w:val="en-US" w:eastAsia="ru-RU"/>
        </w:rPr>
        <w:t>/</w:t>
      </w:r>
      <w:r w:rsidRPr="0006123C">
        <w:rPr>
          <w:rFonts w:ascii="Arial" w:eastAsia="Times New Roman" w:hAnsi="Arial" w:cs="Arial"/>
          <w:color w:val="000000"/>
          <w:sz w:val="27"/>
          <w:szCs w:val="27"/>
          <w:lang w:val="en-US" w:eastAsia="ru-RU"/>
        </w:rPr>
        <w:t> </w:t>
      </w:r>
      <w:r w:rsidRPr="0006123C">
        <w:rPr>
          <w:rFonts w:ascii="Arial" w:eastAsia="Times New Roman" w:hAnsi="Arial" w:cs="Arial"/>
          <w:color w:val="000000"/>
          <w:sz w:val="27"/>
          <w:szCs w:val="27"/>
          <w:lang w:eastAsia="ru-RU"/>
        </w:rPr>
        <w:t>и</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экран</w:t>
      </w:r>
      <w:r w:rsidRPr="0006123C">
        <w:rPr>
          <w:rFonts w:ascii="Arial" w:eastAsia="Times New Roman" w:hAnsi="Arial" w:cs="Arial"/>
          <w:color w:val="000000"/>
          <w:sz w:val="27"/>
          <w:szCs w:val="27"/>
          <w:lang w:val="en-US" w:eastAsia="ru-RU"/>
        </w:rPr>
        <w:t> </w:t>
      </w:r>
      <w:proofErr w:type="spellStart"/>
      <w:r w:rsidRPr="00452751">
        <w:rPr>
          <w:rFonts w:ascii="Consolas" w:eastAsia="Times New Roman" w:hAnsi="Consolas" w:cs="Courier New"/>
          <w:color w:val="383A42"/>
          <w:shd w:val="clear" w:color="auto" w:fill="F7F9FC"/>
          <w:lang w:val="en-US" w:eastAsia="ru-RU"/>
        </w:rPr>
        <w:t>ListPage</w:t>
      </w:r>
      <w:proofErr w:type="spellEnd"/>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Перейдём</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в</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сам</w:t>
      </w:r>
      <w:r w:rsidRPr="0006123C">
        <w:rPr>
          <w:rFonts w:ascii="Arial" w:eastAsia="Times New Roman" w:hAnsi="Arial" w:cs="Arial"/>
          <w:color w:val="000000"/>
          <w:sz w:val="27"/>
          <w:szCs w:val="27"/>
          <w:lang w:val="en-US" w:eastAsia="ru-RU"/>
        </w:rPr>
        <w:t xml:space="preserve"> </w:t>
      </w:r>
      <w:r w:rsidRPr="0006123C">
        <w:rPr>
          <w:rFonts w:ascii="Arial" w:eastAsia="Times New Roman" w:hAnsi="Arial" w:cs="Arial"/>
          <w:color w:val="000000"/>
          <w:sz w:val="27"/>
          <w:szCs w:val="27"/>
          <w:lang w:eastAsia="ru-RU"/>
        </w:rPr>
        <w:t>компонент</w:t>
      </w:r>
      <w:r w:rsidRPr="0006123C">
        <w:rPr>
          <w:rFonts w:ascii="Arial" w:eastAsia="Times New Roman" w:hAnsi="Arial" w:cs="Arial"/>
          <w:color w:val="000000"/>
          <w:sz w:val="27"/>
          <w:szCs w:val="27"/>
          <w:lang w:val="en-US" w:eastAsia="ru-RU"/>
        </w:rPr>
        <w:t> </w:t>
      </w:r>
      <w:proofErr w:type="spellStart"/>
      <w:r w:rsidRPr="00452751">
        <w:rPr>
          <w:rFonts w:ascii="Consolas" w:eastAsia="Times New Roman" w:hAnsi="Consolas" w:cs="Courier New"/>
          <w:color w:val="383A42"/>
          <w:shd w:val="clear" w:color="auto" w:fill="F7F9FC"/>
          <w:lang w:val="en-US" w:eastAsia="ru-RU"/>
        </w:rPr>
        <w:t>ProtectedRoute</w:t>
      </w:r>
      <w:proofErr w:type="spellEnd"/>
      <w:r w:rsidRPr="0006123C">
        <w:rPr>
          <w:rFonts w:ascii="Arial" w:eastAsia="Times New Roman" w:hAnsi="Arial" w:cs="Arial"/>
          <w:color w:val="000000"/>
          <w:sz w:val="27"/>
          <w:szCs w:val="27"/>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06123C">
        <w:rPr>
          <w:rFonts w:ascii="Courier New" w:eastAsia="Times New Roman" w:hAnsi="Courier New" w:cs="Courier New"/>
          <w:color w:val="B8BDBF"/>
          <w:sz w:val="27"/>
          <w:szCs w:val="27"/>
          <w:lang w:eastAsia="ru-RU"/>
        </w:rPr>
        <w:t>Скопировать</w:t>
      </w:r>
      <w:r w:rsidRPr="00452751">
        <w:rPr>
          <w:rFonts w:ascii="Courier New" w:eastAsia="Times New Roman" w:hAnsi="Courier New" w:cs="Courier New"/>
          <w:color w:val="B8BDBF"/>
          <w:sz w:val="27"/>
          <w:szCs w:val="27"/>
          <w:lang w:val="en-US" w:eastAsia="ru-RU"/>
        </w:rPr>
        <w:t xml:space="preserve"> </w:t>
      </w:r>
      <w:r w:rsidRPr="0006123C">
        <w:rPr>
          <w:rFonts w:ascii="Courier New" w:eastAsia="Times New Roman" w:hAnsi="Courier New" w:cs="Courier New"/>
          <w:color w:val="B8BDBF"/>
          <w:sz w:val="27"/>
          <w:szCs w:val="27"/>
          <w:lang w:eastAsia="ru-RU"/>
        </w:rPr>
        <w:t>код</w:t>
      </w:r>
      <w:r w:rsidRPr="00452751">
        <w:rPr>
          <w:rFonts w:ascii="Courier New" w:eastAsia="Times New Roman" w:hAnsi="Courier New" w:cs="Courier New"/>
          <w:color w:val="B8BDBF"/>
          <w:sz w:val="27"/>
          <w:szCs w:val="27"/>
          <w:lang w:val="en-US" w:eastAsia="ru-RU"/>
        </w:rPr>
        <w:t>JSX</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Route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'react-router-</w:t>
      </w:r>
      <w:proofErr w:type="spellStart"/>
      <w:r w:rsidRPr="00452751">
        <w:rPr>
          <w:rFonts w:ascii="Consolas" w:eastAsia="Times New Roman" w:hAnsi="Consolas" w:cs="Courier New"/>
          <w:color w:val="32A846"/>
          <w:sz w:val="21"/>
          <w:szCs w:val="21"/>
          <w:lang w:val="en-US" w:eastAsia="ru-RU"/>
        </w:rPr>
        <w:t>dom</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export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function</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56B6C2"/>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 children, ...rest })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return</w:t>
      </w: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...rest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render</w:t>
      </w:r>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 xml:space="preserve">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children</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Сейчас компонент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 просто обёртка, которая насыщает компонент </w:t>
      </w:r>
      <w:proofErr w:type="spellStart"/>
      <w:r w:rsidRPr="0006123C">
        <w:rPr>
          <w:rFonts w:ascii="Consolas" w:eastAsia="Times New Roman" w:hAnsi="Consolas" w:cs="Courier New"/>
          <w:color w:val="383A42"/>
          <w:shd w:val="clear" w:color="auto" w:fill="F7F9FC"/>
          <w:lang w:eastAsia="ru-RU"/>
        </w:rPr>
        <w:t>Route</w:t>
      </w:r>
      <w:proofErr w:type="spellEnd"/>
      <w:r w:rsidRPr="0006123C">
        <w:rPr>
          <w:rFonts w:ascii="Arial" w:eastAsia="Times New Roman" w:hAnsi="Arial" w:cs="Arial"/>
          <w:color w:val="000000"/>
          <w:sz w:val="27"/>
          <w:szCs w:val="27"/>
          <w:lang w:eastAsia="ru-RU"/>
        </w:rPr>
        <w:t> пропсами.</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Обратите внимание, что мы используем пропс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компонента </w:t>
      </w:r>
      <w:proofErr w:type="spellStart"/>
      <w:r w:rsidRPr="0006123C">
        <w:rPr>
          <w:rFonts w:ascii="Consolas" w:eastAsia="Times New Roman" w:hAnsi="Consolas" w:cs="Courier New"/>
          <w:color w:val="383A42"/>
          <w:shd w:val="clear" w:color="auto" w:fill="F7F9FC"/>
          <w:lang w:eastAsia="ru-RU"/>
        </w:rPr>
        <w:t>Route</w:t>
      </w:r>
      <w:proofErr w:type="spellEnd"/>
      <w:r w:rsidRPr="0006123C">
        <w:rPr>
          <w:rFonts w:ascii="Arial" w:eastAsia="Times New Roman" w:hAnsi="Arial" w:cs="Arial"/>
          <w:color w:val="000000"/>
          <w:sz w:val="27"/>
          <w:szCs w:val="27"/>
          <w:lang w:eastAsia="ru-RU"/>
        </w:rPr>
        <w:t>. Этот пропс вызывает функцию при совпадении URL-маршрута, который передаётся как пропс в хук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У </w:t>
      </w:r>
      <w:proofErr w:type="spellStart"/>
      <w:r w:rsidRPr="0006123C">
        <w:rPr>
          <w:rFonts w:ascii="Consolas" w:eastAsia="Times New Roman" w:hAnsi="Consolas" w:cs="Courier New"/>
          <w:color w:val="383A42"/>
          <w:shd w:val="clear" w:color="auto" w:fill="F7F9FC"/>
          <w:lang w:eastAsia="ru-RU"/>
        </w:rPr>
        <w:t>Route</w:t>
      </w:r>
      <w:proofErr w:type="spellEnd"/>
      <w:r w:rsidRPr="0006123C">
        <w:rPr>
          <w:rFonts w:ascii="Arial" w:eastAsia="Times New Roman" w:hAnsi="Arial" w:cs="Arial"/>
          <w:color w:val="000000"/>
          <w:sz w:val="27"/>
          <w:szCs w:val="27"/>
          <w:lang w:eastAsia="ru-RU"/>
        </w:rPr>
        <w:t> есть похожий пропс </w:t>
      </w:r>
      <w:proofErr w:type="spellStart"/>
      <w:r w:rsidRPr="0006123C">
        <w:rPr>
          <w:rFonts w:ascii="Consolas" w:eastAsia="Times New Roman" w:hAnsi="Consolas" w:cs="Courier New"/>
          <w:color w:val="383A42"/>
          <w:shd w:val="clear" w:color="auto" w:fill="F7F9FC"/>
          <w:lang w:eastAsia="ru-RU"/>
        </w:rPr>
        <w:t>component</w:t>
      </w:r>
      <w:proofErr w:type="spellEnd"/>
      <w:r w:rsidRPr="0006123C">
        <w:rPr>
          <w:rFonts w:ascii="Arial" w:eastAsia="Times New Roman" w:hAnsi="Arial" w:cs="Arial"/>
          <w:color w:val="000000"/>
          <w:sz w:val="27"/>
          <w:szCs w:val="27"/>
          <w:lang w:eastAsia="ru-RU"/>
        </w:rPr>
        <w:t>. Но на деле пропсы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и </w:t>
      </w:r>
      <w:proofErr w:type="spellStart"/>
      <w:r w:rsidRPr="0006123C">
        <w:rPr>
          <w:rFonts w:ascii="Consolas" w:eastAsia="Times New Roman" w:hAnsi="Consolas" w:cs="Courier New"/>
          <w:color w:val="383A42"/>
          <w:shd w:val="clear" w:color="auto" w:fill="F7F9FC"/>
          <w:lang w:eastAsia="ru-RU"/>
        </w:rPr>
        <w:t>component</w:t>
      </w:r>
      <w:proofErr w:type="spellEnd"/>
      <w:r w:rsidRPr="0006123C">
        <w:rPr>
          <w:rFonts w:ascii="Arial" w:eastAsia="Times New Roman" w:hAnsi="Arial" w:cs="Arial"/>
          <w:color w:val="000000"/>
          <w:sz w:val="27"/>
          <w:szCs w:val="27"/>
          <w:lang w:eastAsia="ru-RU"/>
        </w:rPr>
        <w:t> работают по-разному: </w:t>
      </w:r>
      <w:proofErr w:type="spellStart"/>
      <w:r w:rsidRPr="0006123C">
        <w:rPr>
          <w:rFonts w:ascii="Consolas" w:eastAsia="Times New Roman" w:hAnsi="Consolas" w:cs="Courier New"/>
          <w:color w:val="383A42"/>
          <w:shd w:val="clear" w:color="auto" w:fill="F7F9FC"/>
          <w:lang w:eastAsia="ru-RU"/>
        </w:rPr>
        <w:t>component</w:t>
      </w:r>
      <w:proofErr w:type="spellEnd"/>
      <w:r w:rsidRPr="0006123C">
        <w:rPr>
          <w:rFonts w:ascii="Arial" w:eastAsia="Times New Roman" w:hAnsi="Arial" w:cs="Arial"/>
          <w:color w:val="000000"/>
          <w:sz w:val="27"/>
          <w:szCs w:val="27"/>
          <w:lang w:eastAsia="ru-RU"/>
        </w:rPr>
        <w:t> содержит «под капотом» </w:t>
      </w:r>
      <w:proofErr w:type="spellStart"/>
      <w:r w:rsidRPr="0006123C">
        <w:rPr>
          <w:rFonts w:ascii="Consolas" w:eastAsia="Times New Roman" w:hAnsi="Consolas" w:cs="Courier New"/>
          <w:color w:val="383A42"/>
          <w:shd w:val="clear" w:color="auto" w:fill="F7F9FC"/>
          <w:lang w:eastAsia="ru-RU"/>
        </w:rPr>
        <w:t>React.createElement</w:t>
      </w:r>
      <w:proofErr w:type="spellEnd"/>
      <w:r w:rsidRPr="0006123C">
        <w:rPr>
          <w:rFonts w:ascii="Arial" w:eastAsia="Times New Roman" w:hAnsi="Arial" w:cs="Arial"/>
          <w:color w:val="000000"/>
          <w:sz w:val="27"/>
          <w:szCs w:val="27"/>
          <w:lang w:eastAsia="ru-RU"/>
        </w:rPr>
        <w:t>, а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используется как функция. Другими словами, мы избегаем лишнего монтирования компонента при использовании пропса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При этом внутри пропса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xml:space="preserve"> есть доступ к пропсам маршрута, </w:t>
      </w:r>
      <w:proofErr w:type="gramStart"/>
      <w:r w:rsidRPr="0006123C">
        <w:rPr>
          <w:rFonts w:ascii="Arial" w:eastAsia="Times New Roman" w:hAnsi="Arial" w:cs="Arial"/>
          <w:color w:val="000000"/>
          <w:sz w:val="27"/>
          <w:szCs w:val="27"/>
          <w:lang w:eastAsia="ru-RU"/>
        </w:rPr>
        <w:t>например</w:t>
      </w:r>
      <w:proofErr w:type="gramEnd"/>
      <w:r w:rsidRPr="0006123C">
        <w:rPr>
          <w:rFonts w:ascii="Arial" w:eastAsia="Times New Roman" w:hAnsi="Arial" w:cs="Arial"/>
          <w:color w:val="000000"/>
          <w:sz w:val="27"/>
          <w:szCs w:val="27"/>
          <w:lang w:eastAsia="ru-RU"/>
        </w:rPr>
        <w:t xml:space="preserve"> к текущему маршруту страницы в пропсе </w:t>
      </w:r>
      <w:proofErr w:type="spellStart"/>
      <w:r w:rsidRPr="0006123C">
        <w:rPr>
          <w:rFonts w:ascii="Consolas" w:eastAsia="Times New Roman" w:hAnsi="Consolas" w:cs="Courier New"/>
          <w:color w:val="383A42"/>
          <w:shd w:val="clear" w:color="auto" w:fill="F7F9FC"/>
          <w:lang w:eastAsia="ru-RU"/>
        </w:rPr>
        <w:t>location</w:t>
      </w:r>
      <w:proofErr w:type="spellEnd"/>
      <w:r w:rsidRPr="0006123C">
        <w:rPr>
          <w:rFonts w:ascii="Arial" w:eastAsia="Times New Roman" w:hAnsi="Arial" w:cs="Arial"/>
          <w:color w:val="000000"/>
          <w:sz w:val="27"/>
          <w:szCs w:val="27"/>
          <w:lang w:eastAsia="ru-RU"/>
        </w:rPr>
        <w:t>. Но это нам пригодится немного позже. А пока настроим переадресацию.</w:t>
      </w:r>
    </w:p>
    <w:p w:rsidR="0006123C" w:rsidRPr="0006123C" w:rsidRDefault="0006123C" w:rsidP="0006123C">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06123C">
        <w:rPr>
          <w:rFonts w:ascii="Arial" w:eastAsia="Times New Roman" w:hAnsi="Arial" w:cs="Arial"/>
          <w:b/>
          <w:bCs/>
          <w:color w:val="000000"/>
          <w:sz w:val="36"/>
          <w:szCs w:val="36"/>
          <w:lang w:eastAsia="ru-RU"/>
        </w:rPr>
        <w:t xml:space="preserve">Переадресация. Компонент </w:t>
      </w:r>
      <w:proofErr w:type="spellStart"/>
      <w:r w:rsidRPr="0006123C">
        <w:rPr>
          <w:rFonts w:ascii="Arial" w:eastAsia="Times New Roman" w:hAnsi="Arial" w:cs="Arial"/>
          <w:b/>
          <w:bCs/>
          <w:color w:val="000000"/>
          <w:sz w:val="36"/>
          <w:szCs w:val="36"/>
          <w:lang w:eastAsia="ru-RU"/>
        </w:rPr>
        <w:t>Redirect</w:t>
      </w:r>
      <w:proofErr w:type="spellEnd"/>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Чтобы компонент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перестал быть обычной обёрткой, нужно добавить переадресацию пользователя. Сейчас при попытке перехода по маршруту </w:t>
      </w:r>
      <w:r w:rsidRPr="0006123C">
        <w:rPr>
          <w:rFonts w:ascii="Consolas" w:eastAsia="Times New Roman" w:hAnsi="Consolas" w:cs="Courier New"/>
          <w:color w:val="383A42"/>
          <w:shd w:val="clear" w:color="auto" w:fill="F7F9FC"/>
          <w:lang w:eastAsia="ru-RU"/>
        </w:rPr>
        <w:t>/</w:t>
      </w:r>
      <w:r w:rsidRPr="0006123C">
        <w:rPr>
          <w:rFonts w:ascii="Arial" w:eastAsia="Times New Roman" w:hAnsi="Arial" w:cs="Arial"/>
          <w:color w:val="000000"/>
          <w:sz w:val="27"/>
          <w:szCs w:val="27"/>
          <w:lang w:eastAsia="ru-RU"/>
        </w:rPr>
        <w:t> может быть только два исхода:</w:t>
      </w:r>
    </w:p>
    <w:p w:rsidR="0006123C" w:rsidRPr="0006123C" w:rsidRDefault="0006123C" w:rsidP="0006123C">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в хранилище есть данные о пользователе;</w:t>
      </w:r>
    </w:p>
    <w:p w:rsidR="0006123C" w:rsidRPr="0006123C" w:rsidRDefault="0006123C" w:rsidP="0006123C">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в хранилище отсутствуют данные, и пользователя нужно переадресовать на страницу логина.</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Для переадресации используется компонент </w:t>
      </w:r>
      <w:proofErr w:type="spellStart"/>
      <w:r w:rsidRPr="0006123C">
        <w:rPr>
          <w:rFonts w:ascii="Consolas" w:eastAsia="Times New Roman" w:hAnsi="Consolas" w:cs="Courier New"/>
          <w:color w:val="383A42"/>
          <w:shd w:val="clear" w:color="auto" w:fill="F7F9FC"/>
          <w:lang w:eastAsia="ru-RU"/>
        </w:rPr>
        <w:t>Redirect</w:t>
      </w:r>
      <w:proofErr w:type="spellEnd"/>
      <w:r w:rsidRPr="0006123C">
        <w:rPr>
          <w:rFonts w:ascii="Arial" w:eastAsia="Times New Roman" w:hAnsi="Arial" w:cs="Arial"/>
          <w:color w:val="000000"/>
          <w:sz w:val="27"/>
          <w:szCs w:val="27"/>
          <w:lang w:eastAsia="ru-RU"/>
        </w:rPr>
        <w:t> — он заменяет текущую запись в навигации истории и перенаправляет пользователя на другую страницу. Его часто используют в веб-приложениях после авторизации. Например, чтобы авторизованный пользователь не мог вернуться на страницу входа. Но пока применим его для другой задачи — перенаправим неавторизованного пользователя по маршруту </w:t>
      </w:r>
      <w:r w:rsidRPr="0006123C">
        <w:rPr>
          <w:rFonts w:ascii="Consolas" w:eastAsia="Times New Roman" w:hAnsi="Consolas" w:cs="Courier New"/>
          <w:color w:val="383A42"/>
          <w:shd w:val="clear" w:color="auto" w:fill="F7F9FC"/>
          <w:lang w:eastAsia="ru-RU"/>
        </w:rPr>
        <w:t>/</w:t>
      </w:r>
      <w:proofErr w:type="spellStart"/>
      <w:r w:rsidRPr="0006123C">
        <w:rPr>
          <w:rFonts w:ascii="Consolas" w:eastAsia="Times New Roman" w:hAnsi="Consolas" w:cs="Courier New"/>
          <w:color w:val="383A42"/>
          <w:shd w:val="clear" w:color="auto" w:fill="F7F9FC"/>
          <w:lang w:eastAsia="ru-RU"/>
        </w:rPr>
        <w:t>login</w:t>
      </w:r>
      <w:proofErr w:type="spellEnd"/>
      <w:r w:rsidRPr="0006123C">
        <w:rPr>
          <w:rFonts w:ascii="Arial" w:eastAsia="Times New Roman" w:hAnsi="Arial" w:cs="Arial"/>
          <w:color w:val="000000"/>
          <w:sz w:val="27"/>
          <w:szCs w:val="27"/>
          <w:lang w:eastAsia="ru-RU"/>
        </w:rPr>
        <w:t>.</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Добавим </w:t>
      </w:r>
      <w:proofErr w:type="spellStart"/>
      <w:r w:rsidRPr="0006123C">
        <w:rPr>
          <w:rFonts w:ascii="Consolas" w:eastAsia="Times New Roman" w:hAnsi="Consolas" w:cs="Courier New"/>
          <w:color w:val="383A42"/>
          <w:shd w:val="clear" w:color="auto" w:fill="F7F9FC"/>
          <w:lang w:eastAsia="ru-RU"/>
        </w:rPr>
        <w:t>Redirect</w:t>
      </w:r>
      <w:proofErr w:type="spellEnd"/>
      <w:r w:rsidRPr="0006123C">
        <w:rPr>
          <w:rFonts w:ascii="Arial" w:eastAsia="Times New Roman" w:hAnsi="Arial" w:cs="Arial"/>
          <w:color w:val="000000"/>
          <w:sz w:val="27"/>
          <w:szCs w:val="27"/>
          <w:lang w:eastAsia="ru-RU"/>
        </w:rPr>
        <w:t> в компонент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но перед этим получим данные о пользователе:</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06123C">
        <w:rPr>
          <w:rFonts w:ascii="Courier New" w:eastAsia="Times New Roman" w:hAnsi="Courier New" w:cs="Courier New"/>
          <w:color w:val="B8BDBF"/>
          <w:sz w:val="27"/>
          <w:szCs w:val="27"/>
          <w:lang w:eastAsia="ru-RU"/>
        </w:rPr>
        <w:t>Скопировать</w:t>
      </w:r>
      <w:r w:rsidRPr="00452751">
        <w:rPr>
          <w:rFonts w:ascii="Courier New" w:eastAsia="Times New Roman" w:hAnsi="Courier New" w:cs="Courier New"/>
          <w:color w:val="B8BDBF"/>
          <w:sz w:val="27"/>
          <w:szCs w:val="27"/>
          <w:lang w:val="en-US" w:eastAsia="ru-RU"/>
        </w:rPr>
        <w:t xml:space="preserve"> </w:t>
      </w:r>
      <w:r w:rsidRPr="0006123C">
        <w:rPr>
          <w:rFonts w:ascii="Courier New" w:eastAsia="Times New Roman" w:hAnsi="Courier New" w:cs="Courier New"/>
          <w:color w:val="B8BDBF"/>
          <w:sz w:val="27"/>
          <w:szCs w:val="27"/>
          <w:lang w:eastAsia="ru-RU"/>
        </w:rPr>
        <w:t>код</w:t>
      </w:r>
      <w:r w:rsidRPr="00452751">
        <w:rPr>
          <w:rFonts w:ascii="Courier New" w:eastAsia="Times New Roman" w:hAnsi="Courier New" w:cs="Courier New"/>
          <w:color w:val="B8BDBF"/>
          <w:sz w:val="27"/>
          <w:szCs w:val="27"/>
          <w:lang w:val="en-US" w:eastAsia="ru-RU"/>
        </w:rPr>
        <w:t>JSX</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 xml:space="preserv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'../services/</w:t>
      </w:r>
      <w:proofErr w:type="spellStart"/>
      <w:r w:rsidRPr="00452751">
        <w:rPr>
          <w:rFonts w:ascii="Consolas" w:eastAsia="Times New Roman" w:hAnsi="Consolas" w:cs="Courier New"/>
          <w:color w:val="32A846"/>
          <w:sz w:val="21"/>
          <w:szCs w:val="21"/>
          <w:lang w:val="en-US" w:eastAsia="ru-RU"/>
        </w:rPr>
        <w:t>auth</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lastRenderedPageBreak/>
        <w:t>import</w:t>
      </w:r>
      <w:r w:rsidRPr="00452751">
        <w:rPr>
          <w:rFonts w:ascii="Consolas" w:eastAsia="Times New Roman" w:hAnsi="Consolas" w:cs="Courier New"/>
          <w:color w:val="383A42"/>
          <w:sz w:val="21"/>
          <w:szCs w:val="21"/>
          <w:lang w:val="en-US" w:eastAsia="ru-RU"/>
        </w:rPr>
        <w:t xml:space="preserve"> { Route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'react-router-</w:t>
      </w:r>
      <w:proofErr w:type="spellStart"/>
      <w:r w:rsidRPr="00452751">
        <w:rPr>
          <w:rFonts w:ascii="Consolas" w:eastAsia="Times New Roman" w:hAnsi="Consolas" w:cs="Courier New"/>
          <w:color w:val="32A846"/>
          <w:sz w:val="21"/>
          <w:szCs w:val="21"/>
          <w:lang w:val="en-US" w:eastAsia="ru-RU"/>
        </w:rPr>
        <w:t>dom</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useEffect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 xml:space="preserv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export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function</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56B6C2"/>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 children, ...rest })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i/>
          <w:iCs/>
          <w:color w:val="5C6370"/>
          <w:sz w:val="21"/>
          <w:szCs w:val="21"/>
          <w:lang w:eastAsia="ru-RU"/>
        </w:rPr>
        <w:t>// Вернём из хранилища запрос на получение данных о пользователе и</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i/>
          <w:iCs/>
          <w:color w:val="5C6370"/>
          <w:sz w:val="21"/>
          <w:szCs w:val="21"/>
          <w:lang w:eastAsia="ru-RU"/>
        </w:rPr>
        <w:t>// текущий объект с пользователем</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let</w:t>
      </w:r>
      <w:proofErr w:type="spellEnd"/>
      <w:r w:rsidRPr="0006123C">
        <w:rPr>
          <w:rFonts w:ascii="Consolas" w:eastAsia="Times New Roman" w:hAnsi="Consolas" w:cs="Courier New"/>
          <w:color w:val="383A42"/>
          <w:sz w:val="21"/>
          <w:szCs w:val="21"/>
          <w:lang w:eastAsia="ru-RU"/>
        </w:rPr>
        <w:t xml:space="preserve"> </w:t>
      </w:r>
      <w:proofErr w:type="gramStart"/>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getUser</w:t>
      </w:r>
      <w:proofErr w:type="spellEnd"/>
      <w:proofErr w:type="gramEnd"/>
      <w:r w:rsidRPr="0006123C">
        <w:rPr>
          <w:rFonts w:ascii="Consolas" w:eastAsia="Times New Roman" w:hAnsi="Consolas" w:cs="Courier New"/>
          <w:color w:val="383A42"/>
          <w:sz w:val="21"/>
          <w:szCs w:val="21"/>
          <w:lang w:eastAsia="ru-RU"/>
        </w:rPr>
        <w:t>, ...</w:t>
      </w:r>
      <w:proofErr w:type="spellStart"/>
      <w:r w:rsidRPr="0006123C">
        <w:rPr>
          <w:rFonts w:ascii="Consolas" w:eastAsia="Times New Roman" w:hAnsi="Consolas" w:cs="Courier New"/>
          <w:color w:val="383A42"/>
          <w:sz w:val="21"/>
          <w:szCs w:val="21"/>
          <w:lang w:eastAsia="ru-RU"/>
        </w:rPr>
        <w:t>auth</w:t>
      </w:r>
      <w:proofErr w:type="spellEnd"/>
      <w:r w:rsidRPr="0006123C">
        <w:rPr>
          <w:rFonts w:ascii="Consolas" w:eastAsia="Times New Roman" w:hAnsi="Consolas" w:cs="Courier New"/>
          <w:color w:val="383A42"/>
          <w:sz w:val="21"/>
          <w:szCs w:val="21"/>
          <w:lang w:eastAsia="ru-RU"/>
        </w:rPr>
        <w:t xml:space="preserve"> } = </w:t>
      </w:r>
      <w:proofErr w:type="spellStart"/>
      <w:r w:rsidRPr="0006123C">
        <w:rPr>
          <w:rFonts w:ascii="Consolas" w:eastAsia="Times New Roman" w:hAnsi="Consolas" w:cs="Courier New"/>
          <w:color w:val="383A42"/>
          <w:sz w:val="21"/>
          <w:szCs w:val="21"/>
          <w:lang w:eastAsia="ru-RU"/>
        </w:rPr>
        <w:t>useAuth</w:t>
      </w:r>
      <w:proofErr w:type="spellEnd"/>
      <w:r w:rsidRPr="0006123C">
        <w:rPr>
          <w:rFonts w:ascii="Consolas" w:eastAsia="Times New Roman" w:hAnsi="Consolas" w:cs="Courier New"/>
          <w:color w:val="383A42"/>
          <w:sz w:val="21"/>
          <w:szCs w:val="21"/>
          <w:lang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isUserLoaded</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setUserLoaded</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1A1B22"/>
          <w:sz w:val="21"/>
          <w:szCs w:val="21"/>
          <w:lang w:val="en-US" w:eastAsia="ru-RU"/>
        </w:rPr>
        <w:t>false</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init</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C678DD"/>
          <w:sz w:val="21"/>
          <w:szCs w:val="21"/>
          <w:lang w:val="en-US" w:eastAsia="ru-RU"/>
        </w:rPr>
        <w:t>async</w:t>
      </w:r>
      <w:proofErr w:type="spellEnd"/>
      <w:r w:rsidRPr="00452751">
        <w:rPr>
          <w:rFonts w:ascii="Consolas" w:eastAsia="Times New Roman" w:hAnsi="Consolas" w:cs="Courier New"/>
          <w:color w:val="383A42"/>
          <w:sz w:val="21"/>
          <w:szCs w:val="21"/>
          <w:lang w:val="en-US" w:eastAsia="ru-RU"/>
        </w:rPr>
        <w:t xml:space="preserve"> ()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i/>
          <w:iCs/>
          <w:color w:val="5C6370"/>
          <w:sz w:val="21"/>
          <w:szCs w:val="21"/>
          <w:lang w:val="en-US" w:eastAsia="ru-RU"/>
        </w:rPr>
        <w:t xml:space="preserve">// </w:t>
      </w:r>
      <w:r w:rsidRPr="0006123C">
        <w:rPr>
          <w:rFonts w:ascii="Consolas" w:eastAsia="Times New Roman" w:hAnsi="Consolas" w:cs="Courier New"/>
          <w:i/>
          <w:iCs/>
          <w:color w:val="5C6370"/>
          <w:sz w:val="21"/>
          <w:szCs w:val="21"/>
          <w:lang w:eastAsia="ru-RU"/>
        </w:rPr>
        <w:t>Вызовем</w:t>
      </w:r>
      <w:r w:rsidRPr="00452751">
        <w:rPr>
          <w:rFonts w:ascii="Consolas" w:eastAsia="Times New Roman" w:hAnsi="Consolas" w:cs="Courier New"/>
          <w:i/>
          <w:iCs/>
          <w:color w:val="5C6370"/>
          <w:sz w:val="21"/>
          <w:szCs w:val="21"/>
          <w:lang w:val="en-US" w:eastAsia="ru-RU"/>
        </w:rPr>
        <w:t xml:space="preserve"> </w:t>
      </w:r>
      <w:r w:rsidRPr="0006123C">
        <w:rPr>
          <w:rFonts w:ascii="Consolas" w:eastAsia="Times New Roman" w:hAnsi="Consolas" w:cs="Courier New"/>
          <w:i/>
          <w:iCs/>
          <w:color w:val="5C6370"/>
          <w:sz w:val="21"/>
          <w:szCs w:val="21"/>
          <w:lang w:eastAsia="ru-RU"/>
        </w:rPr>
        <w:t>запрос</w:t>
      </w:r>
      <w:r w:rsidRPr="00452751">
        <w:rPr>
          <w:rFonts w:ascii="Consolas" w:eastAsia="Times New Roman" w:hAnsi="Consolas" w:cs="Courier New"/>
          <w:i/>
          <w:iCs/>
          <w:color w:val="5C6370"/>
          <w:sz w:val="21"/>
          <w:szCs w:val="21"/>
          <w:lang w:val="en-US" w:eastAsia="ru-RU"/>
        </w:rPr>
        <w:t xml:space="preserve"> </w:t>
      </w:r>
      <w:proofErr w:type="spellStart"/>
      <w:r w:rsidRPr="00452751">
        <w:rPr>
          <w:rFonts w:ascii="Consolas" w:eastAsia="Times New Roman" w:hAnsi="Consolas" w:cs="Courier New"/>
          <w:i/>
          <w:iCs/>
          <w:color w:val="5C6370"/>
          <w:sz w:val="21"/>
          <w:szCs w:val="21"/>
          <w:lang w:val="en-US" w:eastAsia="ru-RU"/>
        </w:rPr>
        <w:t>getUser</w:t>
      </w:r>
      <w:proofErr w:type="spellEnd"/>
      <w:r w:rsidRPr="00452751">
        <w:rPr>
          <w:rFonts w:ascii="Consolas" w:eastAsia="Times New Roman" w:hAnsi="Consolas" w:cs="Courier New"/>
          <w:i/>
          <w:iCs/>
          <w:color w:val="5C6370"/>
          <w:sz w:val="21"/>
          <w:szCs w:val="21"/>
          <w:lang w:val="en-US" w:eastAsia="ru-RU"/>
        </w:rPr>
        <w:t xml:space="preserve"> </w:t>
      </w:r>
      <w:r w:rsidRPr="0006123C">
        <w:rPr>
          <w:rFonts w:ascii="Consolas" w:eastAsia="Times New Roman" w:hAnsi="Consolas" w:cs="Courier New"/>
          <w:i/>
          <w:iCs/>
          <w:color w:val="5C6370"/>
          <w:sz w:val="21"/>
          <w:szCs w:val="21"/>
          <w:lang w:eastAsia="ru-RU"/>
        </w:rPr>
        <w:t>и</w:t>
      </w:r>
      <w:r w:rsidRPr="00452751">
        <w:rPr>
          <w:rFonts w:ascii="Consolas" w:eastAsia="Times New Roman" w:hAnsi="Consolas" w:cs="Courier New"/>
          <w:i/>
          <w:iCs/>
          <w:color w:val="5C6370"/>
          <w:sz w:val="21"/>
          <w:szCs w:val="21"/>
          <w:lang w:val="en-US" w:eastAsia="ru-RU"/>
        </w:rPr>
        <w:t xml:space="preserve"> </w:t>
      </w:r>
      <w:r w:rsidRPr="0006123C">
        <w:rPr>
          <w:rFonts w:ascii="Consolas" w:eastAsia="Times New Roman" w:hAnsi="Consolas" w:cs="Courier New"/>
          <w:i/>
          <w:iCs/>
          <w:color w:val="5C6370"/>
          <w:sz w:val="21"/>
          <w:szCs w:val="21"/>
          <w:lang w:eastAsia="ru-RU"/>
        </w:rPr>
        <w:t>изменим</w:t>
      </w:r>
      <w:r w:rsidRPr="00452751">
        <w:rPr>
          <w:rFonts w:ascii="Consolas" w:eastAsia="Times New Roman" w:hAnsi="Consolas" w:cs="Courier New"/>
          <w:i/>
          <w:iCs/>
          <w:color w:val="5C6370"/>
          <w:sz w:val="21"/>
          <w:szCs w:val="21"/>
          <w:lang w:val="en-US" w:eastAsia="ru-RU"/>
        </w:rPr>
        <w:t xml:space="preserve"> </w:t>
      </w:r>
      <w:r w:rsidRPr="0006123C">
        <w:rPr>
          <w:rFonts w:ascii="Consolas" w:eastAsia="Times New Roman" w:hAnsi="Consolas" w:cs="Courier New"/>
          <w:i/>
          <w:iCs/>
          <w:color w:val="5C6370"/>
          <w:sz w:val="21"/>
          <w:szCs w:val="21"/>
          <w:lang w:eastAsia="ru-RU"/>
        </w:rPr>
        <w:t>состояние</w:t>
      </w:r>
      <w:r w:rsidRPr="00452751">
        <w:rPr>
          <w:rFonts w:ascii="Consolas" w:eastAsia="Times New Roman" w:hAnsi="Consolas" w:cs="Courier New"/>
          <w:i/>
          <w:iCs/>
          <w:color w:val="5C6370"/>
          <w:sz w:val="21"/>
          <w:szCs w:val="21"/>
          <w:lang w:val="en-US" w:eastAsia="ru-RU"/>
        </w:rPr>
        <w:t xml:space="preserve"> </w:t>
      </w:r>
      <w:proofErr w:type="spellStart"/>
      <w:r w:rsidRPr="00452751">
        <w:rPr>
          <w:rFonts w:ascii="Consolas" w:eastAsia="Times New Roman" w:hAnsi="Consolas" w:cs="Courier New"/>
          <w:i/>
          <w:iCs/>
          <w:color w:val="5C6370"/>
          <w:sz w:val="21"/>
          <w:szCs w:val="21"/>
          <w:lang w:val="en-US" w:eastAsia="ru-RU"/>
        </w:rPr>
        <w:t>isUserLoaded</w:t>
      </w:r>
      <w:proofErr w:type="spellEnd"/>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await</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getUser</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setUserLoaded</w:t>
      </w:r>
      <w:proofErr w:type="spellEnd"/>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1A1B22"/>
          <w:sz w:val="21"/>
          <w:szCs w:val="21"/>
          <w:lang w:val="en-US" w:eastAsia="ru-RU"/>
        </w:rPr>
        <w:t>true</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useEffect</w:t>
      </w:r>
      <w:proofErr w:type="spellEnd"/>
      <w:r w:rsidRPr="00452751">
        <w:rPr>
          <w:rFonts w:ascii="Consolas" w:eastAsia="Times New Roman" w:hAnsi="Consolas" w:cs="Courier New"/>
          <w:color w:val="383A42"/>
          <w:sz w:val="21"/>
          <w:szCs w:val="21"/>
          <w:lang w:val="en-US" w:eastAsia="ru-RU"/>
        </w:rPr>
        <w:t>(() =&gt;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i/>
          <w:iCs/>
          <w:color w:val="5C6370"/>
          <w:sz w:val="21"/>
          <w:szCs w:val="21"/>
          <w:lang w:eastAsia="ru-RU"/>
        </w:rPr>
        <w:t>// При монтировании компонента запросим данные о пользователе</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eastAsia="ru-RU"/>
        </w:rPr>
        <w:t xml:space="preserve">    </w:t>
      </w:r>
      <w:proofErr w:type="spellStart"/>
      <w:r w:rsidRPr="00452751">
        <w:rPr>
          <w:rFonts w:ascii="Consolas" w:eastAsia="Times New Roman" w:hAnsi="Consolas" w:cs="Courier New"/>
          <w:color w:val="383A42"/>
          <w:sz w:val="21"/>
          <w:szCs w:val="21"/>
          <w:lang w:val="en-US" w:eastAsia="ru-RU"/>
        </w:rPr>
        <w:t>init</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if</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isUserLoaded</w:t>
      </w:r>
      <w:proofErr w:type="spellEnd"/>
      <w:r w:rsidRPr="00452751">
        <w:rPr>
          <w:rFonts w:ascii="Consolas" w:eastAsia="Times New Roman" w:hAnsi="Consolas" w:cs="Courier New"/>
          <w:color w:val="383A42"/>
          <w:sz w:val="21"/>
          <w:szCs w:val="21"/>
          <w:lang w:val="en-US" w:eastAsia="ru-RU"/>
        </w:rPr>
        <w: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return</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1A1B22"/>
          <w:sz w:val="21"/>
          <w:szCs w:val="21"/>
          <w:lang w:val="en-US" w:eastAsia="ru-RU"/>
        </w:rPr>
        <w:t>null</w:t>
      </w:r>
      <w:r w:rsidRPr="00452751">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return</w:t>
      </w:r>
      <w:proofErr w:type="spell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&lt;</w:t>
      </w:r>
      <w:proofErr w:type="spellStart"/>
      <w:r w:rsidRPr="0006123C">
        <w:rPr>
          <w:rFonts w:ascii="Consolas" w:eastAsia="Times New Roman" w:hAnsi="Consolas" w:cs="Courier New"/>
          <w:color w:val="FF4040"/>
          <w:sz w:val="21"/>
          <w:szCs w:val="21"/>
          <w:lang w:eastAsia="ru-RU"/>
        </w:rPr>
        <w:t>Route</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color w:val="CA8D3D"/>
          <w:sz w:val="21"/>
          <w:szCs w:val="21"/>
          <w:lang w:eastAsia="ru-RU"/>
        </w:rPr>
        <w:t>...</w:t>
      </w:r>
      <w:proofErr w:type="spellStart"/>
      <w:r w:rsidRPr="0006123C">
        <w:rPr>
          <w:rFonts w:ascii="Consolas" w:eastAsia="Times New Roman" w:hAnsi="Consolas" w:cs="Courier New"/>
          <w:color w:val="CA8D3D"/>
          <w:sz w:val="21"/>
          <w:szCs w:val="21"/>
          <w:lang w:eastAsia="ru-RU"/>
        </w:rPr>
        <w:t>rest</w:t>
      </w:r>
      <w:proofErr w:type="spellEnd"/>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render</w:t>
      </w:r>
      <w:proofErr w:type="spellEnd"/>
      <w:proofErr w:type="gramStart"/>
      <w:r w:rsidRPr="0006123C">
        <w:rPr>
          <w:rFonts w:ascii="Consolas" w:eastAsia="Times New Roman" w:hAnsi="Consolas" w:cs="Courier New"/>
          <w:color w:val="383A42"/>
          <w:sz w:val="21"/>
          <w:szCs w:val="21"/>
          <w:lang w:eastAsia="ru-RU"/>
        </w:rPr>
        <w:t>=</w:t>
      </w:r>
      <w:r w:rsidRPr="0006123C">
        <w:rPr>
          <w:rFonts w:ascii="Consolas" w:eastAsia="Times New Roman" w:hAnsi="Consolas" w:cs="Courier New"/>
          <w:color w:val="32A846"/>
          <w:sz w:val="21"/>
          <w:szCs w:val="21"/>
          <w:lang w:eastAsia="ru-RU"/>
        </w:rPr>
        <w:t>{</w:t>
      </w:r>
      <w:proofErr w:type="gramEnd"/>
      <w:r w:rsidRPr="0006123C">
        <w:rPr>
          <w:rFonts w:ascii="Consolas" w:eastAsia="Times New Roman" w:hAnsi="Consolas" w:cs="Courier New"/>
          <w:color w:val="32A846"/>
          <w:sz w:val="21"/>
          <w:szCs w:val="21"/>
          <w:lang w:eastAsia="ru-RU"/>
        </w:rPr>
        <w:t>()</w:t>
      </w: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Если пользователь есть, используем компонент, который передан в </w:t>
      </w:r>
      <w:proofErr w:type="spellStart"/>
      <w:r w:rsidRPr="0006123C">
        <w:rPr>
          <w:rFonts w:ascii="Consolas" w:eastAsia="Times New Roman" w:hAnsi="Consolas" w:cs="Courier New"/>
          <w:color w:val="383A42"/>
          <w:sz w:val="21"/>
          <w:szCs w:val="21"/>
          <w:lang w:eastAsia="ru-RU"/>
        </w:rPr>
        <w:t>ProtectedRoute</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auth.</w:t>
      </w:r>
      <w:proofErr w:type="gramStart"/>
      <w:r w:rsidRPr="0006123C">
        <w:rPr>
          <w:rFonts w:ascii="Consolas" w:eastAsia="Times New Roman" w:hAnsi="Consolas" w:cs="Courier New"/>
          <w:color w:val="383A42"/>
          <w:sz w:val="21"/>
          <w:szCs w:val="21"/>
          <w:lang w:eastAsia="ru-RU"/>
        </w:rPr>
        <w:t>user</w:t>
      </w:r>
      <w:proofErr w:type="spellEnd"/>
      <w:r w:rsidRPr="0006123C">
        <w:rPr>
          <w:rFonts w:ascii="Consolas" w:eastAsia="Times New Roman" w:hAnsi="Consolas" w:cs="Courier New"/>
          <w:color w:val="383A42"/>
          <w:sz w:val="21"/>
          <w:szCs w:val="21"/>
          <w:lang w:eastAsia="ru-RU"/>
        </w:rPr>
        <w:t xml:space="preserve"> ?</w:t>
      </w:r>
      <w:proofErr w:type="gram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children</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Теперь, если пользователь не прошёл аутентификацию и объекта </w:t>
      </w:r>
      <w:proofErr w:type="spellStart"/>
      <w:r w:rsidRPr="0006123C">
        <w:rPr>
          <w:rFonts w:ascii="Consolas" w:eastAsia="Times New Roman" w:hAnsi="Consolas" w:cs="Courier New"/>
          <w:color w:val="383A42"/>
          <w:shd w:val="clear" w:color="auto" w:fill="F7F9FC"/>
          <w:lang w:eastAsia="ru-RU"/>
        </w:rPr>
        <w:t>user</w:t>
      </w:r>
      <w:proofErr w:type="spellEnd"/>
      <w:r w:rsidRPr="0006123C">
        <w:rPr>
          <w:rFonts w:ascii="Arial" w:eastAsia="Times New Roman" w:hAnsi="Arial" w:cs="Arial"/>
          <w:color w:val="000000"/>
          <w:sz w:val="27"/>
          <w:szCs w:val="27"/>
          <w:lang w:eastAsia="ru-RU"/>
        </w:rPr>
        <w:t> в хранилище нет, перенаправим его по маршруту </w:t>
      </w:r>
      <w:r w:rsidRPr="0006123C">
        <w:rPr>
          <w:rFonts w:ascii="Consolas" w:eastAsia="Times New Roman" w:hAnsi="Consolas" w:cs="Courier New"/>
          <w:color w:val="383A42"/>
          <w:shd w:val="clear" w:color="auto" w:fill="F7F9FC"/>
          <w:lang w:eastAsia="ru-RU"/>
        </w:rPr>
        <w:t>/</w:t>
      </w:r>
      <w:proofErr w:type="spellStart"/>
      <w:r w:rsidRPr="0006123C">
        <w:rPr>
          <w:rFonts w:ascii="Consolas" w:eastAsia="Times New Roman" w:hAnsi="Consolas" w:cs="Courier New"/>
          <w:color w:val="383A42"/>
          <w:shd w:val="clear" w:color="auto" w:fill="F7F9FC"/>
          <w:lang w:eastAsia="ru-RU"/>
        </w:rPr>
        <w:t>login</w:t>
      </w:r>
      <w:proofErr w:type="spellEnd"/>
      <w:r w:rsidRPr="0006123C">
        <w:rPr>
          <w:rFonts w:ascii="Arial" w:eastAsia="Times New Roman" w:hAnsi="Arial" w:cs="Arial"/>
          <w:color w:val="000000"/>
          <w:sz w:val="27"/>
          <w:szCs w:val="27"/>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06123C">
        <w:rPr>
          <w:rFonts w:ascii="Courier New" w:eastAsia="Times New Roman" w:hAnsi="Courier New" w:cs="Courier New"/>
          <w:color w:val="B8BDBF"/>
          <w:sz w:val="27"/>
          <w:szCs w:val="27"/>
          <w:lang w:eastAsia="ru-RU"/>
        </w:rPr>
        <w:t>Скопировать</w:t>
      </w:r>
      <w:r w:rsidRPr="00452751">
        <w:rPr>
          <w:rFonts w:ascii="Courier New" w:eastAsia="Times New Roman" w:hAnsi="Courier New" w:cs="Courier New"/>
          <w:color w:val="B8BDBF"/>
          <w:sz w:val="27"/>
          <w:szCs w:val="27"/>
          <w:lang w:val="en-US" w:eastAsia="ru-RU"/>
        </w:rPr>
        <w:t xml:space="preserve"> </w:t>
      </w:r>
      <w:r w:rsidRPr="0006123C">
        <w:rPr>
          <w:rFonts w:ascii="Courier New" w:eastAsia="Times New Roman" w:hAnsi="Courier New" w:cs="Courier New"/>
          <w:color w:val="B8BDBF"/>
          <w:sz w:val="27"/>
          <w:szCs w:val="27"/>
          <w:lang w:eastAsia="ru-RU"/>
        </w:rPr>
        <w:t>код</w:t>
      </w:r>
      <w:r w:rsidRPr="00452751">
        <w:rPr>
          <w:rFonts w:ascii="Courier New" w:eastAsia="Times New Roman" w:hAnsi="Courier New" w:cs="Courier New"/>
          <w:color w:val="B8BDBF"/>
          <w:sz w:val="27"/>
          <w:szCs w:val="27"/>
          <w:lang w:val="en-US" w:eastAsia="ru-RU"/>
        </w:rPr>
        <w:t>JSX</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 xml:space="preserv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'../services/</w:t>
      </w:r>
      <w:proofErr w:type="spellStart"/>
      <w:r w:rsidRPr="00452751">
        <w:rPr>
          <w:rFonts w:ascii="Consolas" w:eastAsia="Times New Roman" w:hAnsi="Consolas" w:cs="Courier New"/>
          <w:color w:val="32A846"/>
          <w:sz w:val="21"/>
          <w:szCs w:val="21"/>
          <w:lang w:val="en-US" w:eastAsia="ru-RU"/>
        </w:rPr>
        <w:t>auth</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lastRenderedPageBreak/>
        <w:t>import</w:t>
      </w:r>
      <w:r w:rsidRPr="00452751">
        <w:rPr>
          <w:rFonts w:ascii="Consolas" w:eastAsia="Times New Roman" w:hAnsi="Consolas" w:cs="Courier New"/>
          <w:color w:val="383A42"/>
          <w:sz w:val="21"/>
          <w:szCs w:val="21"/>
          <w:lang w:val="en-US" w:eastAsia="ru-RU"/>
        </w:rPr>
        <w:t xml:space="preserve"> { Route, Redirect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'react-router-</w:t>
      </w:r>
      <w:proofErr w:type="spellStart"/>
      <w:r w:rsidRPr="00452751">
        <w:rPr>
          <w:rFonts w:ascii="Consolas" w:eastAsia="Times New Roman" w:hAnsi="Consolas" w:cs="Courier New"/>
          <w:color w:val="32A846"/>
          <w:sz w:val="21"/>
          <w:szCs w:val="21"/>
          <w:lang w:val="en-US" w:eastAsia="ru-RU"/>
        </w:rPr>
        <w:t>dom</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useEffect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 xml:space="preserv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export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function</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56B6C2"/>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 children, ...rest })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let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getUser</w:t>
      </w:r>
      <w:proofErr w:type="spellEnd"/>
      <w:r w:rsidRPr="00452751">
        <w:rPr>
          <w:rFonts w:ascii="Consolas" w:eastAsia="Times New Roman" w:hAnsi="Consolas" w:cs="Courier New"/>
          <w:color w:val="383A42"/>
          <w:sz w:val="21"/>
          <w:szCs w:val="21"/>
          <w:lang w:val="en-US" w:eastAsia="ru-RU"/>
        </w:rPr>
        <w:t>, ...</w:t>
      </w:r>
      <w:proofErr w:type="spellStart"/>
      <w:r w:rsidRPr="00452751">
        <w:rPr>
          <w:rFonts w:ascii="Consolas" w:eastAsia="Times New Roman" w:hAnsi="Consolas" w:cs="Courier New"/>
          <w:color w:val="383A42"/>
          <w:sz w:val="21"/>
          <w:szCs w:val="21"/>
          <w:lang w:val="en-US" w:eastAsia="ru-RU"/>
        </w:rPr>
        <w:t>auth</w:t>
      </w:r>
      <w:proofErr w:type="spellEnd"/>
      <w:r w:rsidRPr="00452751">
        <w:rPr>
          <w:rFonts w:ascii="Consolas" w:eastAsia="Times New Roman" w:hAnsi="Consolas" w:cs="Courier New"/>
          <w:color w:val="383A42"/>
          <w:sz w:val="21"/>
          <w:szCs w:val="21"/>
          <w:lang w:val="en-US" w:eastAsia="ru-RU"/>
        </w:rPr>
        <w:t xml:space="preserve"> }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isUserLoaded</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setUserLoaded</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1A1B22"/>
          <w:sz w:val="21"/>
          <w:szCs w:val="21"/>
          <w:lang w:val="en-US" w:eastAsia="ru-RU"/>
        </w:rPr>
        <w:t>false</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init</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C678DD"/>
          <w:sz w:val="21"/>
          <w:szCs w:val="21"/>
          <w:lang w:val="en-US" w:eastAsia="ru-RU"/>
        </w:rPr>
        <w:t>async</w:t>
      </w:r>
      <w:proofErr w:type="spellEnd"/>
      <w:r w:rsidRPr="00452751">
        <w:rPr>
          <w:rFonts w:ascii="Consolas" w:eastAsia="Times New Roman" w:hAnsi="Consolas" w:cs="Courier New"/>
          <w:color w:val="383A42"/>
          <w:sz w:val="21"/>
          <w:szCs w:val="21"/>
          <w:lang w:val="en-US" w:eastAsia="ru-RU"/>
        </w:rPr>
        <w:t xml:space="preserve"> ()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await</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getUser</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setUserLoaded</w:t>
      </w:r>
      <w:proofErr w:type="spellEnd"/>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1A1B22"/>
          <w:sz w:val="21"/>
          <w:szCs w:val="21"/>
          <w:lang w:val="en-US" w:eastAsia="ru-RU"/>
        </w:rPr>
        <w:t>true</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useEffect</w:t>
      </w:r>
      <w:proofErr w:type="spellEnd"/>
      <w:r w:rsidRPr="00452751">
        <w:rPr>
          <w:rFonts w:ascii="Consolas" w:eastAsia="Times New Roman" w:hAnsi="Consolas" w:cs="Courier New"/>
          <w:color w:val="383A42"/>
          <w:sz w:val="21"/>
          <w:szCs w:val="21"/>
          <w:lang w:val="en-US" w:eastAsia="ru-RU"/>
        </w:rPr>
        <w:t>(()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init</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if</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isUserLoaded</w:t>
      </w:r>
      <w:proofErr w:type="spellEnd"/>
      <w:r w:rsidRPr="00452751">
        <w:rPr>
          <w:rFonts w:ascii="Consolas" w:eastAsia="Times New Roman" w:hAnsi="Consolas" w:cs="Courier New"/>
          <w:color w:val="383A42"/>
          <w:sz w:val="21"/>
          <w:szCs w:val="21"/>
          <w:lang w:val="en-US" w:eastAsia="ru-RU"/>
        </w:rPr>
        <w: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return</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1A1B22"/>
          <w:sz w:val="21"/>
          <w:szCs w:val="21"/>
          <w:lang w:val="en-US" w:eastAsia="ru-RU"/>
        </w:rPr>
        <w:t>null</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return</w:t>
      </w: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...rest</w:t>
      </w:r>
      <w:r w:rsidRPr="00452751">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CA8D3D"/>
          <w:sz w:val="21"/>
          <w:szCs w:val="21"/>
          <w:lang w:eastAsia="ru-RU"/>
        </w:rPr>
        <w:t>render</w:t>
      </w:r>
      <w:proofErr w:type="spellEnd"/>
      <w:proofErr w:type="gramStart"/>
      <w:r w:rsidRPr="0006123C">
        <w:rPr>
          <w:rFonts w:ascii="Consolas" w:eastAsia="Times New Roman" w:hAnsi="Consolas" w:cs="Courier New"/>
          <w:color w:val="383A42"/>
          <w:sz w:val="21"/>
          <w:szCs w:val="21"/>
          <w:lang w:eastAsia="ru-RU"/>
        </w:rPr>
        <w:t>=</w:t>
      </w:r>
      <w:r w:rsidRPr="0006123C">
        <w:rPr>
          <w:rFonts w:ascii="Consolas" w:eastAsia="Times New Roman" w:hAnsi="Consolas" w:cs="Courier New"/>
          <w:color w:val="32A846"/>
          <w:sz w:val="21"/>
          <w:szCs w:val="21"/>
          <w:lang w:eastAsia="ru-RU"/>
        </w:rPr>
        <w:t>{</w:t>
      </w:r>
      <w:proofErr w:type="gramEnd"/>
      <w:r w:rsidRPr="0006123C">
        <w:rPr>
          <w:rFonts w:ascii="Consolas" w:eastAsia="Times New Roman" w:hAnsi="Consolas" w:cs="Courier New"/>
          <w:color w:val="32A846"/>
          <w:sz w:val="21"/>
          <w:szCs w:val="21"/>
          <w:lang w:eastAsia="ru-RU"/>
        </w:rPr>
        <w:t>()</w:t>
      </w: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auth.</w:t>
      </w:r>
      <w:proofErr w:type="gramStart"/>
      <w:r w:rsidRPr="0006123C">
        <w:rPr>
          <w:rFonts w:ascii="Consolas" w:eastAsia="Times New Roman" w:hAnsi="Consolas" w:cs="Courier New"/>
          <w:color w:val="383A42"/>
          <w:sz w:val="21"/>
          <w:szCs w:val="21"/>
          <w:lang w:eastAsia="ru-RU"/>
        </w:rPr>
        <w:t>user</w:t>
      </w:r>
      <w:proofErr w:type="spellEnd"/>
      <w:r w:rsidRPr="0006123C">
        <w:rPr>
          <w:rFonts w:ascii="Consolas" w:eastAsia="Times New Roman" w:hAnsi="Consolas" w:cs="Courier New"/>
          <w:color w:val="383A42"/>
          <w:sz w:val="21"/>
          <w:szCs w:val="21"/>
          <w:lang w:eastAsia="ru-RU"/>
        </w:rPr>
        <w:t xml:space="preserve"> ?</w:t>
      </w:r>
      <w:proofErr w:type="gram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children</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Если пользователя нет в хранилище, происходит переадресация на </w:t>
      </w:r>
      <w:proofErr w:type="spellStart"/>
      <w:r w:rsidRPr="0006123C">
        <w:rPr>
          <w:rFonts w:ascii="Consolas" w:eastAsia="Times New Roman" w:hAnsi="Consolas" w:cs="Courier New"/>
          <w:color w:val="383A42"/>
          <w:sz w:val="21"/>
          <w:szCs w:val="21"/>
          <w:lang w:eastAsia="ru-RU"/>
        </w:rPr>
        <w:t>роут</w:t>
      </w:r>
      <w:proofErr w:type="spellEnd"/>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login</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&lt;</w:t>
      </w:r>
      <w:proofErr w:type="spellStart"/>
      <w:r w:rsidRPr="0006123C">
        <w:rPr>
          <w:rFonts w:ascii="Consolas" w:eastAsia="Times New Roman" w:hAnsi="Consolas" w:cs="Courier New"/>
          <w:color w:val="FF4040"/>
          <w:sz w:val="21"/>
          <w:szCs w:val="21"/>
          <w:lang w:eastAsia="ru-RU"/>
        </w:rPr>
        <w:t>Redirect</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to</w:t>
      </w:r>
      <w:proofErr w:type="spellEnd"/>
      <w:r w:rsidRPr="0006123C">
        <w:rPr>
          <w:rFonts w:ascii="Consolas" w:eastAsia="Times New Roman" w:hAnsi="Consolas" w:cs="Courier New"/>
          <w:color w:val="383A42"/>
          <w:sz w:val="21"/>
          <w:szCs w:val="21"/>
          <w:lang w:eastAsia="ru-RU"/>
        </w:rPr>
        <w:t>=</w:t>
      </w:r>
      <w:r w:rsidRPr="0006123C">
        <w:rPr>
          <w:rFonts w:ascii="Consolas" w:eastAsia="Times New Roman" w:hAnsi="Consolas" w:cs="Courier New"/>
          <w:color w:val="32A846"/>
          <w:sz w:val="21"/>
          <w:szCs w:val="21"/>
          <w:lang w:eastAsia="ru-RU"/>
        </w:rPr>
        <w:t>'/</w:t>
      </w:r>
      <w:proofErr w:type="spellStart"/>
      <w:r w:rsidRPr="0006123C">
        <w:rPr>
          <w:rFonts w:ascii="Consolas" w:eastAsia="Times New Roman" w:hAnsi="Consolas" w:cs="Courier New"/>
          <w:color w:val="32A846"/>
          <w:sz w:val="21"/>
          <w:szCs w:val="21"/>
          <w:lang w:eastAsia="ru-RU"/>
        </w:rPr>
        <w:t>login</w:t>
      </w:r>
      <w:proofErr w:type="spellEnd"/>
      <w:r w:rsidRPr="0006123C">
        <w:rPr>
          <w:rFonts w:ascii="Consolas" w:eastAsia="Times New Roman" w:hAnsi="Consolas" w:cs="Courier New"/>
          <w:color w:val="32A846"/>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Компонент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полностью готов к использованию. Осталось разобрать только несколько нюансов.</w:t>
      </w:r>
    </w:p>
    <w:p w:rsidR="0006123C" w:rsidRPr="0006123C" w:rsidRDefault="0006123C" w:rsidP="0006123C">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06123C">
        <w:rPr>
          <w:rFonts w:ascii="Arial" w:eastAsia="Times New Roman" w:hAnsi="Arial" w:cs="Arial"/>
          <w:b/>
          <w:bCs/>
          <w:color w:val="000000"/>
          <w:sz w:val="36"/>
          <w:szCs w:val="36"/>
          <w:lang w:eastAsia="ru-RU"/>
        </w:rPr>
        <w:lastRenderedPageBreak/>
        <w:t>О чём ещё стоит подумать при реализации защищённых маршрутов</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 xml:space="preserve">При разработке приложения важно продумывать не только повседневные сценарии. Но начнём с повседневных. Например, пользователь переходит по ссылке из одного небезызвестного поисковика и попадает в наш проект. Сервер пытается аутентифицировать пользователя по наличию </w:t>
      </w:r>
      <w:proofErr w:type="spellStart"/>
      <w:r w:rsidRPr="0006123C">
        <w:rPr>
          <w:rFonts w:ascii="Arial" w:eastAsia="Times New Roman" w:hAnsi="Arial" w:cs="Arial"/>
          <w:color w:val="000000"/>
          <w:sz w:val="27"/>
          <w:szCs w:val="27"/>
          <w:lang w:eastAsia="ru-RU"/>
        </w:rPr>
        <w:t>токена</w:t>
      </w:r>
      <w:proofErr w:type="spellEnd"/>
      <w:r w:rsidRPr="0006123C">
        <w:rPr>
          <w:rFonts w:ascii="Arial" w:eastAsia="Times New Roman" w:hAnsi="Arial" w:cs="Arial"/>
          <w:color w:val="000000"/>
          <w:sz w:val="27"/>
          <w:szCs w:val="27"/>
          <w:lang w:eastAsia="ru-RU"/>
        </w:rPr>
        <w:t xml:space="preserve"> в </w:t>
      </w:r>
      <w:proofErr w:type="spellStart"/>
      <w:r w:rsidRPr="0006123C">
        <w:rPr>
          <w:rFonts w:ascii="Arial" w:eastAsia="Times New Roman" w:hAnsi="Arial" w:cs="Arial"/>
          <w:color w:val="000000"/>
          <w:sz w:val="27"/>
          <w:szCs w:val="27"/>
          <w:lang w:eastAsia="ru-RU"/>
        </w:rPr>
        <w:t>куках</w:t>
      </w:r>
      <w:proofErr w:type="spellEnd"/>
      <w:r w:rsidRPr="0006123C">
        <w:rPr>
          <w:rFonts w:ascii="Arial" w:eastAsia="Times New Roman" w:hAnsi="Arial" w:cs="Arial"/>
          <w:color w:val="000000"/>
          <w:sz w:val="27"/>
          <w:szCs w:val="27"/>
          <w:lang w:eastAsia="ru-RU"/>
        </w:rPr>
        <w:t>. Если всё заканчивается неудачей, сервер переадресует его на страницу регистрации или авторизации.</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Но нужно проработать ещё и краевые случаи взаимодействия пользователя с приложением. Например, когда пользователь прошёл аутентификацию и авторизацию, но пытается попасть на страницу регистрации или авторизации. Неважно, как он это делает: вводит маршрут вручную или нажимает на кнопку «Назад» в браузере. Важно, что мы не закладываем такое поведение в приложение. Забавная ситуация: до этого мы защищали маршруты от неавторизованных пользователей, а теперь нужно сделать наоборот.</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Добавим в компонент экрана </w:t>
      </w:r>
      <w:proofErr w:type="spellStart"/>
      <w:r w:rsidRPr="0006123C">
        <w:rPr>
          <w:rFonts w:ascii="Consolas" w:eastAsia="Times New Roman" w:hAnsi="Consolas" w:cs="Courier New"/>
          <w:color w:val="383A42"/>
          <w:shd w:val="clear" w:color="auto" w:fill="F7F9FC"/>
          <w:lang w:eastAsia="ru-RU"/>
        </w:rPr>
        <w:t>Login</w:t>
      </w:r>
      <w:proofErr w:type="spellEnd"/>
      <w:r w:rsidRPr="0006123C">
        <w:rPr>
          <w:rFonts w:ascii="Arial" w:eastAsia="Times New Roman" w:hAnsi="Arial" w:cs="Arial"/>
          <w:color w:val="000000"/>
          <w:sz w:val="27"/>
          <w:szCs w:val="27"/>
          <w:lang w:eastAsia="ru-RU"/>
        </w:rPr>
        <w:t> простое условие: если авторизованный пользователь пытается попасть на маршрут </w:t>
      </w:r>
      <w:r w:rsidRPr="0006123C">
        <w:rPr>
          <w:rFonts w:ascii="Consolas" w:eastAsia="Times New Roman" w:hAnsi="Consolas" w:cs="Courier New"/>
          <w:color w:val="383A42"/>
          <w:shd w:val="clear" w:color="auto" w:fill="F7F9FC"/>
          <w:lang w:eastAsia="ru-RU"/>
        </w:rPr>
        <w:t>/</w:t>
      </w:r>
      <w:proofErr w:type="spellStart"/>
      <w:r w:rsidRPr="0006123C">
        <w:rPr>
          <w:rFonts w:ascii="Consolas" w:eastAsia="Times New Roman" w:hAnsi="Consolas" w:cs="Courier New"/>
          <w:color w:val="383A42"/>
          <w:shd w:val="clear" w:color="auto" w:fill="F7F9FC"/>
          <w:lang w:eastAsia="ru-RU"/>
        </w:rPr>
        <w:t>login</w:t>
      </w:r>
      <w:proofErr w:type="spellEnd"/>
      <w:r w:rsidRPr="0006123C">
        <w:rPr>
          <w:rFonts w:ascii="Arial" w:eastAsia="Times New Roman" w:hAnsi="Arial" w:cs="Arial"/>
          <w:color w:val="000000"/>
          <w:sz w:val="27"/>
          <w:szCs w:val="27"/>
          <w:lang w:eastAsia="ru-RU"/>
        </w:rPr>
        <w:t>, переадресуем его на главную страницу:</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06123C">
        <w:rPr>
          <w:rFonts w:ascii="Courier New" w:eastAsia="Times New Roman" w:hAnsi="Courier New" w:cs="Courier New"/>
          <w:color w:val="B8BDBF"/>
          <w:sz w:val="27"/>
          <w:szCs w:val="27"/>
          <w:lang w:eastAsia="ru-RU"/>
        </w:rPr>
        <w:t xml:space="preserve">Скопировать </w:t>
      </w:r>
      <w:proofErr w:type="spellStart"/>
      <w:r w:rsidRPr="0006123C">
        <w:rPr>
          <w:rFonts w:ascii="Courier New" w:eastAsia="Times New Roman" w:hAnsi="Courier New" w:cs="Courier New"/>
          <w:color w:val="B8BDBF"/>
          <w:sz w:val="27"/>
          <w:szCs w:val="27"/>
          <w:lang w:eastAsia="ru-RU"/>
        </w:rPr>
        <w:t>кодJSX</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i/>
          <w:iCs/>
          <w:color w:val="5C6370"/>
          <w:sz w:val="21"/>
          <w:szCs w:val="21"/>
          <w:lang w:eastAsia="ru-RU"/>
        </w:rPr>
        <w:t xml:space="preserve">// </w:t>
      </w:r>
      <w:proofErr w:type="spellStart"/>
      <w:r w:rsidRPr="0006123C">
        <w:rPr>
          <w:rFonts w:ascii="Consolas" w:eastAsia="Times New Roman" w:hAnsi="Consolas" w:cs="Courier New"/>
          <w:i/>
          <w:iCs/>
          <w:color w:val="5C6370"/>
          <w:sz w:val="21"/>
          <w:szCs w:val="21"/>
          <w:lang w:eastAsia="ru-RU"/>
        </w:rPr>
        <w:t>pages</w:t>
      </w:r>
      <w:proofErr w:type="spellEnd"/>
      <w:r w:rsidRPr="0006123C">
        <w:rPr>
          <w:rFonts w:ascii="Consolas" w:eastAsia="Times New Roman" w:hAnsi="Consolas" w:cs="Courier New"/>
          <w:i/>
          <w:iCs/>
          <w:color w:val="5C6370"/>
          <w:sz w:val="21"/>
          <w:szCs w:val="21"/>
          <w:lang w:eastAsia="ru-RU"/>
        </w:rPr>
        <w:t>/</w:t>
      </w:r>
      <w:proofErr w:type="spellStart"/>
      <w:r w:rsidRPr="0006123C">
        <w:rPr>
          <w:rFonts w:ascii="Consolas" w:eastAsia="Times New Roman" w:hAnsi="Consolas" w:cs="Courier New"/>
          <w:i/>
          <w:iCs/>
          <w:color w:val="5C6370"/>
          <w:sz w:val="21"/>
          <w:szCs w:val="21"/>
          <w:lang w:eastAsia="ru-RU"/>
        </w:rPr>
        <w:t>login.jsx</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i/>
          <w:iCs/>
          <w:color w:val="5C6370"/>
          <w:sz w:val="21"/>
          <w:szCs w:val="21"/>
          <w:lang w:eastAsia="ru-RU"/>
        </w:rPr>
        <w:t>// Импортируем все необходимые компоненты</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export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function</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56B6C2"/>
          <w:sz w:val="21"/>
          <w:szCs w:val="21"/>
          <w:lang w:val="en-US" w:eastAsia="ru-RU"/>
        </w:rPr>
        <w:t>LoginPage</w:t>
      </w:r>
      <w:proofErr w:type="spellEnd"/>
      <w:r w:rsidRPr="00452751">
        <w:rPr>
          <w:rFonts w:ascii="Consolas" w:eastAsia="Times New Roman" w:hAnsi="Consolas" w:cs="Courier New"/>
          <w:color w:val="383A42"/>
          <w:sz w:val="21"/>
          <w:szCs w:val="21"/>
          <w:lang w:val="en-US" w:eastAsia="ru-RU"/>
        </w:rPr>
        <w: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let</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auth</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[form, </w:t>
      </w:r>
      <w:proofErr w:type="spellStart"/>
      <w:r w:rsidRPr="00452751">
        <w:rPr>
          <w:rFonts w:ascii="Consolas" w:eastAsia="Times New Roman" w:hAnsi="Consolas" w:cs="Courier New"/>
          <w:color w:val="383A42"/>
          <w:sz w:val="21"/>
          <w:szCs w:val="21"/>
          <w:lang w:val="en-US" w:eastAsia="ru-RU"/>
        </w:rPr>
        <w:t>setValue</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email</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password</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onChange</w:t>
      </w:r>
      <w:proofErr w:type="spellEnd"/>
      <w:r w:rsidRPr="00452751">
        <w:rPr>
          <w:rFonts w:ascii="Consolas" w:eastAsia="Times New Roman" w:hAnsi="Consolas" w:cs="Courier New"/>
          <w:color w:val="383A42"/>
          <w:sz w:val="21"/>
          <w:szCs w:val="21"/>
          <w:lang w:val="en-US" w:eastAsia="ru-RU"/>
        </w:rPr>
        <w:t xml:space="preserve"> = e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setValue</w:t>
      </w:r>
      <w:proofErr w:type="spellEnd"/>
      <w:r w:rsidRPr="00452751">
        <w:rPr>
          <w:rFonts w:ascii="Consolas" w:eastAsia="Times New Roman" w:hAnsi="Consolas" w:cs="Courier New"/>
          <w:color w:val="383A42"/>
          <w:sz w:val="21"/>
          <w:szCs w:val="21"/>
          <w:lang w:val="en-US" w:eastAsia="ru-RU"/>
        </w:rPr>
        <w:t xml:space="preserve">({ ...form, [e.target.name]: </w:t>
      </w:r>
      <w:proofErr w:type="spellStart"/>
      <w:r w:rsidRPr="00452751">
        <w:rPr>
          <w:rFonts w:ascii="Consolas" w:eastAsia="Times New Roman" w:hAnsi="Consolas" w:cs="Courier New"/>
          <w:color w:val="383A42"/>
          <w:sz w:val="21"/>
          <w:szCs w:val="21"/>
          <w:lang w:val="en-US" w:eastAsia="ru-RU"/>
        </w:rPr>
        <w:t>e.target.value</w:t>
      </w:r>
      <w:proofErr w:type="spellEnd"/>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let</w:t>
      </w:r>
      <w:r w:rsidRPr="00452751">
        <w:rPr>
          <w:rFonts w:ascii="Consolas" w:eastAsia="Times New Roman" w:hAnsi="Consolas" w:cs="Courier New"/>
          <w:color w:val="383A42"/>
          <w:sz w:val="21"/>
          <w:szCs w:val="21"/>
          <w:lang w:val="en-US" w:eastAsia="ru-RU"/>
        </w:rPr>
        <w:t xml:space="preserve"> login = </w:t>
      </w:r>
      <w:proofErr w:type="spellStart"/>
      <w:r w:rsidRPr="00452751">
        <w:rPr>
          <w:rFonts w:ascii="Consolas" w:eastAsia="Times New Roman" w:hAnsi="Consolas" w:cs="Courier New"/>
          <w:color w:val="383A42"/>
          <w:sz w:val="21"/>
          <w:szCs w:val="21"/>
          <w:lang w:val="en-US" w:eastAsia="ru-RU"/>
        </w:rPr>
        <w:t>useCallback</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e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e.preventDefault</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auth.signIn</w:t>
      </w:r>
      <w:proofErr w:type="spellEnd"/>
      <w:r w:rsidRPr="00452751">
        <w:rPr>
          <w:rFonts w:ascii="Consolas" w:eastAsia="Times New Roman" w:hAnsi="Consolas" w:cs="Courier New"/>
          <w:color w:val="383A42"/>
          <w:sz w:val="21"/>
          <w:szCs w:val="21"/>
          <w:lang w:val="en-US" w:eastAsia="ru-RU"/>
        </w:rPr>
        <w:t>(form);</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auth</w:t>
      </w:r>
      <w:proofErr w:type="spellEnd"/>
      <w:r w:rsidRPr="00452751">
        <w:rPr>
          <w:rFonts w:ascii="Consolas" w:eastAsia="Times New Roman" w:hAnsi="Consolas" w:cs="Courier New"/>
          <w:color w:val="383A42"/>
          <w:sz w:val="21"/>
          <w:szCs w:val="21"/>
          <w:lang w:val="en-US" w:eastAsia="ru-RU"/>
        </w:rPr>
        <w:t>, form]</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i/>
          <w:iCs/>
          <w:color w:val="5C6370"/>
          <w:sz w:val="21"/>
          <w:szCs w:val="21"/>
          <w:lang w:eastAsia="ru-RU"/>
        </w:rPr>
        <w:t>// Проверяем, авторизован ли пользователь</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lastRenderedPageBreak/>
        <w:t xml:space="preserve">  </w:t>
      </w:r>
      <w:proofErr w:type="spellStart"/>
      <w:r w:rsidRPr="0006123C">
        <w:rPr>
          <w:rFonts w:ascii="Consolas" w:eastAsia="Times New Roman" w:hAnsi="Consolas" w:cs="Courier New"/>
          <w:color w:val="C678DD"/>
          <w:sz w:val="21"/>
          <w:szCs w:val="21"/>
          <w:lang w:eastAsia="ru-RU"/>
        </w:rPr>
        <w:t>if</w:t>
      </w:r>
      <w:proofErr w:type="spellEnd"/>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auth.user</w:t>
      </w:r>
      <w:proofErr w:type="spellEnd"/>
      <w:r w:rsidRPr="0006123C">
        <w:rPr>
          <w:rFonts w:ascii="Consolas" w:eastAsia="Times New Roman" w:hAnsi="Consolas" w:cs="Courier New"/>
          <w:color w:val="383A42"/>
          <w:sz w:val="21"/>
          <w:szCs w:val="21"/>
          <w:lang w:eastAsia="ru-RU"/>
        </w:rPr>
        <w:t>)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return</w:t>
      </w:r>
      <w:proofErr w:type="spell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i/>
          <w:iCs/>
          <w:color w:val="5C6370"/>
          <w:sz w:val="21"/>
          <w:szCs w:val="21"/>
          <w:lang w:eastAsia="ru-RU"/>
        </w:rPr>
        <w:t>// Переадресовываем авторизованного пользователя на главную страницу</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eastAsia="ru-RU"/>
        </w:rPr>
        <w:t xml:space="preserve">      </w:t>
      </w:r>
      <w:r w:rsidRPr="00452751">
        <w:rPr>
          <w:rFonts w:ascii="Consolas" w:eastAsia="Times New Roman" w:hAnsi="Consolas" w:cs="Courier New"/>
          <w:color w:val="383A42"/>
          <w:sz w:val="21"/>
          <w:szCs w:val="21"/>
          <w:lang w:val="en-US" w:eastAsia="ru-RU"/>
        </w:rPr>
        <w:t>&lt;</w:t>
      </w:r>
      <w:r w:rsidRPr="00452751">
        <w:rPr>
          <w:rFonts w:ascii="Consolas" w:eastAsia="Times New Roman" w:hAnsi="Consolas" w:cs="Courier New"/>
          <w:color w:val="FF4040"/>
          <w:sz w:val="21"/>
          <w:szCs w:val="21"/>
          <w:lang w:val="en-US" w:eastAsia="ru-RU"/>
        </w:rPr>
        <w:t>Redirect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to</w:t>
      </w:r>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32A846"/>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pathname:</w:t>
      </w: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return</w:t>
      </w:r>
      <w:proofErr w:type="spell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i/>
          <w:iCs/>
          <w:color w:val="5C6370"/>
          <w:sz w:val="21"/>
          <w:szCs w:val="21"/>
          <w:lang w:eastAsia="ru-RU"/>
        </w:rPr>
        <w:t>//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Таким простым условием мы защитим приложение от возможных коллизий.</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 xml:space="preserve">Другой важный сценарий: после авторизации вернуть пользователя на предыдущий экран, если он есть в истории. Например, вы нашли пост со смешными </w:t>
      </w:r>
      <w:proofErr w:type="spellStart"/>
      <w:r w:rsidRPr="0006123C">
        <w:rPr>
          <w:rFonts w:ascii="Arial" w:eastAsia="Times New Roman" w:hAnsi="Arial" w:cs="Arial"/>
          <w:color w:val="000000"/>
          <w:sz w:val="27"/>
          <w:szCs w:val="27"/>
          <w:lang w:eastAsia="ru-RU"/>
        </w:rPr>
        <w:t>мемами</w:t>
      </w:r>
      <w:proofErr w:type="spellEnd"/>
      <w:r w:rsidRPr="0006123C">
        <w:rPr>
          <w:rFonts w:ascii="Arial" w:eastAsia="Times New Roman" w:hAnsi="Arial" w:cs="Arial"/>
          <w:color w:val="000000"/>
          <w:sz w:val="27"/>
          <w:szCs w:val="27"/>
          <w:lang w:eastAsia="ru-RU"/>
        </w:rPr>
        <w:t xml:space="preserve"> где-нибудь в социальной сети и скидываете ссылку вашему другу. Друг давно не заходил в социальную сеть и его переадресует на страницу авторизации хуком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xml:space="preserve">. Вот было бы здорово, если после успешной аутентификации и авторизации пользователя переадресовало бы обратно на пост с </w:t>
      </w:r>
      <w:proofErr w:type="spellStart"/>
      <w:r w:rsidRPr="0006123C">
        <w:rPr>
          <w:rFonts w:ascii="Arial" w:eastAsia="Times New Roman" w:hAnsi="Arial" w:cs="Arial"/>
          <w:color w:val="000000"/>
          <w:sz w:val="27"/>
          <w:szCs w:val="27"/>
          <w:lang w:eastAsia="ru-RU"/>
        </w:rPr>
        <w:t>мемами</w:t>
      </w:r>
      <w:proofErr w:type="spellEnd"/>
      <w:r w:rsidRPr="0006123C">
        <w:rPr>
          <w:rFonts w:ascii="Arial" w:eastAsia="Times New Roman" w:hAnsi="Arial" w:cs="Arial"/>
          <w:color w:val="000000"/>
          <w:sz w:val="27"/>
          <w:szCs w:val="27"/>
          <w:lang w:eastAsia="ru-RU"/>
        </w:rPr>
        <w:t>.</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Чтобы реализовать этот сценарий, нужно вернуться к компоненту </w:t>
      </w:r>
      <w:proofErr w:type="spellStart"/>
      <w:r w:rsidRPr="0006123C">
        <w:rPr>
          <w:rFonts w:ascii="Consolas" w:eastAsia="Times New Roman" w:hAnsi="Consolas" w:cs="Courier New"/>
          <w:color w:val="383A42"/>
          <w:shd w:val="clear" w:color="auto" w:fill="F7F9FC"/>
          <w:lang w:eastAsia="ru-RU"/>
        </w:rPr>
        <w:t>ProtectedRoute</w:t>
      </w:r>
      <w:proofErr w:type="spellEnd"/>
      <w:r w:rsidRPr="0006123C">
        <w:rPr>
          <w:rFonts w:ascii="Arial" w:eastAsia="Times New Roman" w:hAnsi="Arial" w:cs="Arial"/>
          <w:color w:val="000000"/>
          <w:sz w:val="27"/>
          <w:szCs w:val="27"/>
          <w:lang w:eastAsia="ru-RU"/>
        </w:rPr>
        <w:t> и добавить в него новую функциональность: при переадресации пользователя изменить свойство </w:t>
      </w:r>
      <w:proofErr w:type="spellStart"/>
      <w:r w:rsidRPr="0006123C">
        <w:rPr>
          <w:rFonts w:ascii="Consolas" w:eastAsia="Times New Roman" w:hAnsi="Consolas" w:cs="Courier New"/>
          <w:color w:val="383A42"/>
          <w:shd w:val="clear" w:color="auto" w:fill="F7F9FC"/>
          <w:lang w:eastAsia="ru-RU"/>
        </w:rPr>
        <w:t>from</w:t>
      </w:r>
      <w:proofErr w:type="spellEnd"/>
      <w:r w:rsidRPr="0006123C">
        <w:rPr>
          <w:rFonts w:ascii="Arial" w:eastAsia="Times New Roman" w:hAnsi="Arial" w:cs="Arial"/>
          <w:color w:val="000000"/>
          <w:sz w:val="27"/>
          <w:szCs w:val="27"/>
          <w:lang w:eastAsia="ru-RU"/>
        </w:rPr>
        <w:t> объекта </w:t>
      </w:r>
      <w:proofErr w:type="spellStart"/>
      <w:r w:rsidRPr="0006123C">
        <w:rPr>
          <w:rFonts w:ascii="Consolas" w:eastAsia="Times New Roman" w:hAnsi="Consolas" w:cs="Courier New"/>
          <w:color w:val="383A42"/>
          <w:shd w:val="clear" w:color="auto" w:fill="F7F9FC"/>
          <w:lang w:eastAsia="ru-RU"/>
        </w:rPr>
        <w:t>state</w:t>
      </w:r>
      <w:proofErr w:type="spellEnd"/>
      <w:r w:rsidRPr="0006123C">
        <w:rPr>
          <w:rFonts w:ascii="Arial" w:eastAsia="Times New Roman" w:hAnsi="Arial" w:cs="Arial"/>
          <w:color w:val="000000"/>
          <w:sz w:val="27"/>
          <w:szCs w:val="27"/>
          <w:lang w:eastAsia="ru-RU"/>
        </w:rPr>
        <w:t> пропса </w:t>
      </w:r>
      <w:proofErr w:type="spellStart"/>
      <w:r w:rsidRPr="0006123C">
        <w:rPr>
          <w:rFonts w:ascii="Consolas" w:eastAsia="Times New Roman" w:hAnsi="Consolas" w:cs="Courier New"/>
          <w:color w:val="383A42"/>
          <w:shd w:val="clear" w:color="auto" w:fill="F7F9FC"/>
          <w:lang w:eastAsia="ru-RU"/>
        </w:rPr>
        <w:t>to</w:t>
      </w:r>
      <w:proofErr w:type="spellEnd"/>
      <w:r w:rsidRPr="0006123C">
        <w:rPr>
          <w:rFonts w:ascii="Arial" w:eastAsia="Times New Roman" w:hAnsi="Arial" w:cs="Arial"/>
          <w:color w:val="000000"/>
          <w:sz w:val="27"/>
          <w:szCs w:val="27"/>
          <w:lang w:eastAsia="ru-RU"/>
        </w:rPr>
        <w:t> компонента </w:t>
      </w:r>
      <w:proofErr w:type="spellStart"/>
      <w:r w:rsidRPr="0006123C">
        <w:rPr>
          <w:rFonts w:ascii="Consolas" w:eastAsia="Times New Roman" w:hAnsi="Consolas" w:cs="Courier New"/>
          <w:color w:val="383A42"/>
          <w:shd w:val="clear" w:color="auto" w:fill="F7F9FC"/>
          <w:lang w:eastAsia="ru-RU"/>
        </w:rPr>
        <w:t>Redirect</w:t>
      </w:r>
      <w:proofErr w:type="spellEnd"/>
      <w:r w:rsidRPr="0006123C">
        <w:rPr>
          <w:rFonts w:ascii="Arial" w:eastAsia="Times New Roman" w:hAnsi="Arial" w:cs="Arial"/>
          <w:color w:val="000000"/>
          <w:sz w:val="27"/>
          <w:szCs w:val="27"/>
          <w:lang w:eastAsia="ru-RU"/>
        </w:rPr>
        <w:t>. Для решения этой задачи мы могли бы использовать хук </w:t>
      </w:r>
      <w:proofErr w:type="spellStart"/>
      <w:r w:rsidRPr="0006123C">
        <w:rPr>
          <w:rFonts w:ascii="Consolas" w:eastAsia="Times New Roman" w:hAnsi="Consolas" w:cs="Courier New"/>
          <w:color w:val="383A42"/>
          <w:shd w:val="clear" w:color="auto" w:fill="F7F9FC"/>
          <w:lang w:eastAsia="ru-RU"/>
        </w:rPr>
        <w:t>useLocation</w:t>
      </w:r>
      <w:proofErr w:type="spellEnd"/>
      <w:r w:rsidRPr="0006123C">
        <w:rPr>
          <w:rFonts w:ascii="Arial" w:eastAsia="Times New Roman" w:hAnsi="Arial" w:cs="Arial"/>
          <w:color w:val="000000"/>
          <w:sz w:val="27"/>
          <w:szCs w:val="27"/>
          <w:lang w:eastAsia="ru-RU"/>
        </w:rPr>
        <w:t>, но изначально выбрали путь воина и применяем пропс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у всего компонента </w:t>
      </w:r>
      <w:proofErr w:type="spellStart"/>
      <w:r w:rsidRPr="0006123C">
        <w:rPr>
          <w:rFonts w:ascii="Consolas" w:eastAsia="Times New Roman" w:hAnsi="Consolas" w:cs="Courier New"/>
          <w:color w:val="383A42"/>
          <w:shd w:val="clear" w:color="auto" w:fill="F7F9FC"/>
          <w:lang w:eastAsia="ru-RU"/>
        </w:rPr>
        <w:t>Route</w:t>
      </w:r>
      <w:proofErr w:type="spellEnd"/>
      <w:r w:rsidRPr="0006123C">
        <w:rPr>
          <w:rFonts w:ascii="Arial" w:eastAsia="Times New Roman" w:hAnsi="Arial" w:cs="Arial"/>
          <w:color w:val="000000"/>
          <w:sz w:val="27"/>
          <w:szCs w:val="27"/>
          <w:lang w:eastAsia="ru-RU"/>
        </w:rPr>
        <w:t>. Из функции пропса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можно вытащить свойство </w:t>
      </w:r>
      <w:proofErr w:type="spellStart"/>
      <w:r w:rsidRPr="0006123C">
        <w:rPr>
          <w:rFonts w:ascii="Consolas" w:eastAsia="Times New Roman" w:hAnsi="Consolas" w:cs="Courier New"/>
          <w:color w:val="383A42"/>
          <w:shd w:val="clear" w:color="auto" w:fill="F7F9FC"/>
          <w:lang w:eastAsia="ru-RU"/>
        </w:rPr>
        <w:t>location</w:t>
      </w:r>
      <w:proofErr w:type="spellEnd"/>
      <w:r w:rsidRPr="0006123C">
        <w:rPr>
          <w:rFonts w:ascii="Arial" w:eastAsia="Times New Roman" w:hAnsi="Arial" w:cs="Arial"/>
          <w:color w:val="000000"/>
          <w:sz w:val="27"/>
          <w:szCs w:val="27"/>
          <w:lang w:eastAsia="ru-RU"/>
        </w:rPr>
        <w:t> с информацией о текущем маршруте, на который зашёл пользователь.</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Достанем свойство </w:t>
      </w:r>
      <w:proofErr w:type="spellStart"/>
      <w:r w:rsidRPr="0006123C">
        <w:rPr>
          <w:rFonts w:ascii="Consolas" w:eastAsia="Times New Roman" w:hAnsi="Consolas" w:cs="Courier New"/>
          <w:color w:val="383A42"/>
          <w:shd w:val="clear" w:color="auto" w:fill="F7F9FC"/>
          <w:lang w:eastAsia="ru-RU"/>
        </w:rPr>
        <w:t>location</w:t>
      </w:r>
      <w:proofErr w:type="spellEnd"/>
      <w:r w:rsidRPr="0006123C">
        <w:rPr>
          <w:rFonts w:ascii="Arial" w:eastAsia="Times New Roman" w:hAnsi="Arial" w:cs="Arial"/>
          <w:color w:val="000000"/>
          <w:sz w:val="27"/>
          <w:szCs w:val="27"/>
          <w:lang w:eastAsia="ru-RU"/>
        </w:rPr>
        <w:t> из пропса </w:t>
      </w:r>
      <w:proofErr w:type="spellStart"/>
      <w:r w:rsidRPr="0006123C">
        <w:rPr>
          <w:rFonts w:ascii="Consolas" w:eastAsia="Times New Roman" w:hAnsi="Consolas" w:cs="Courier New"/>
          <w:color w:val="383A42"/>
          <w:shd w:val="clear" w:color="auto" w:fill="F7F9FC"/>
          <w:lang w:eastAsia="ru-RU"/>
        </w:rPr>
        <w:t>render</w:t>
      </w:r>
      <w:proofErr w:type="spellEnd"/>
      <w:r w:rsidRPr="0006123C">
        <w:rPr>
          <w:rFonts w:ascii="Arial" w:eastAsia="Times New Roman" w:hAnsi="Arial" w:cs="Arial"/>
          <w:color w:val="000000"/>
          <w:sz w:val="27"/>
          <w:szCs w:val="27"/>
          <w:lang w:eastAsia="ru-RU"/>
        </w:rPr>
        <w:t> и при переадресации укажем текущую страницу как предыдущую:</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06123C">
        <w:rPr>
          <w:rFonts w:ascii="Courier New" w:eastAsia="Times New Roman" w:hAnsi="Courier New" w:cs="Courier New"/>
          <w:color w:val="B8BDBF"/>
          <w:sz w:val="27"/>
          <w:szCs w:val="27"/>
          <w:lang w:eastAsia="ru-RU"/>
        </w:rPr>
        <w:t>Скопировать</w:t>
      </w:r>
      <w:r w:rsidRPr="00452751">
        <w:rPr>
          <w:rFonts w:ascii="Courier New" w:eastAsia="Times New Roman" w:hAnsi="Courier New" w:cs="Courier New"/>
          <w:color w:val="B8BDBF"/>
          <w:sz w:val="27"/>
          <w:szCs w:val="27"/>
          <w:lang w:val="en-US" w:eastAsia="ru-RU"/>
        </w:rPr>
        <w:t xml:space="preserve"> </w:t>
      </w:r>
      <w:r w:rsidRPr="0006123C">
        <w:rPr>
          <w:rFonts w:ascii="Courier New" w:eastAsia="Times New Roman" w:hAnsi="Courier New" w:cs="Courier New"/>
          <w:color w:val="B8BDBF"/>
          <w:sz w:val="27"/>
          <w:szCs w:val="27"/>
          <w:lang w:eastAsia="ru-RU"/>
        </w:rPr>
        <w:t>код</w:t>
      </w:r>
      <w:r w:rsidRPr="00452751">
        <w:rPr>
          <w:rFonts w:ascii="Courier New" w:eastAsia="Times New Roman" w:hAnsi="Courier New" w:cs="Courier New"/>
          <w:color w:val="B8BDBF"/>
          <w:sz w:val="27"/>
          <w:szCs w:val="27"/>
          <w:lang w:val="en-US" w:eastAsia="ru-RU"/>
        </w:rPr>
        <w:t>JSX</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 xml:space="preserv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'../services/</w:t>
      </w:r>
      <w:proofErr w:type="spellStart"/>
      <w:r w:rsidRPr="00452751">
        <w:rPr>
          <w:rFonts w:ascii="Consolas" w:eastAsia="Times New Roman" w:hAnsi="Consolas" w:cs="Courier New"/>
          <w:color w:val="32A846"/>
          <w:sz w:val="21"/>
          <w:szCs w:val="21"/>
          <w:lang w:val="en-US" w:eastAsia="ru-RU"/>
        </w:rPr>
        <w:t>auth</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Route, Redirect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'react-router-</w:t>
      </w:r>
      <w:proofErr w:type="spellStart"/>
      <w:r w:rsidRPr="00452751">
        <w:rPr>
          <w:rFonts w:ascii="Consolas" w:eastAsia="Times New Roman" w:hAnsi="Consolas" w:cs="Courier New"/>
          <w:color w:val="32A846"/>
          <w:sz w:val="21"/>
          <w:szCs w:val="21"/>
          <w:lang w:val="en-US" w:eastAsia="ru-RU"/>
        </w:rPr>
        <w:t>dom</w:t>
      </w:r>
      <w:proofErr w:type="spellEnd"/>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import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useEffect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 xml:space="preserve"> } </w:t>
      </w:r>
      <w:r w:rsidRPr="00452751">
        <w:rPr>
          <w:rFonts w:ascii="Consolas" w:eastAsia="Times New Roman" w:hAnsi="Consolas" w:cs="Courier New"/>
          <w:color w:val="C678DD"/>
          <w:sz w:val="21"/>
          <w:szCs w:val="21"/>
          <w:lang w:val="en-US" w:eastAsia="ru-RU"/>
        </w:rPr>
        <w:t>from</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'react'</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export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function</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56B6C2"/>
          <w:sz w:val="21"/>
          <w:szCs w:val="21"/>
          <w:lang w:val="en-US" w:eastAsia="ru-RU"/>
        </w:rPr>
        <w:t>ProtectedRoute</w:t>
      </w:r>
      <w:proofErr w:type="spellEnd"/>
      <w:r w:rsidRPr="00452751">
        <w:rPr>
          <w:rFonts w:ascii="Consolas" w:eastAsia="Times New Roman" w:hAnsi="Consolas" w:cs="Courier New"/>
          <w:color w:val="383A42"/>
          <w:sz w:val="21"/>
          <w:szCs w:val="21"/>
          <w:lang w:val="en-US" w:eastAsia="ru-RU"/>
        </w:rPr>
        <w:t>({ children, ...rest })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let</w:t>
      </w:r>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getUser</w:t>
      </w:r>
      <w:proofErr w:type="spellEnd"/>
      <w:r w:rsidRPr="00452751">
        <w:rPr>
          <w:rFonts w:ascii="Consolas" w:eastAsia="Times New Roman" w:hAnsi="Consolas" w:cs="Courier New"/>
          <w:color w:val="383A42"/>
          <w:sz w:val="21"/>
          <w:szCs w:val="21"/>
          <w:lang w:val="en-US" w:eastAsia="ru-RU"/>
        </w:rPr>
        <w:t>, ...</w:t>
      </w:r>
      <w:proofErr w:type="spellStart"/>
      <w:r w:rsidRPr="00452751">
        <w:rPr>
          <w:rFonts w:ascii="Consolas" w:eastAsia="Times New Roman" w:hAnsi="Consolas" w:cs="Courier New"/>
          <w:color w:val="383A42"/>
          <w:sz w:val="21"/>
          <w:szCs w:val="21"/>
          <w:lang w:val="en-US" w:eastAsia="ru-RU"/>
        </w:rPr>
        <w:t>auth</w:t>
      </w:r>
      <w:proofErr w:type="spellEnd"/>
      <w:r w:rsidRPr="00452751">
        <w:rPr>
          <w:rFonts w:ascii="Consolas" w:eastAsia="Times New Roman" w:hAnsi="Consolas" w:cs="Courier New"/>
          <w:color w:val="383A42"/>
          <w:sz w:val="21"/>
          <w:szCs w:val="21"/>
          <w:lang w:val="en-US" w:eastAsia="ru-RU"/>
        </w:rPr>
        <w:t xml:space="preserve"> }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isUserLoaded</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setUserLoaded</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1A1B22"/>
          <w:sz w:val="21"/>
          <w:szCs w:val="21"/>
          <w:lang w:val="en-US" w:eastAsia="ru-RU"/>
        </w:rPr>
        <w:t>false</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lastRenderedPageBreak/>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init</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C678DD"/>
          <w:sz w:val="21"/>
          <w:szCs w:val="21"/>
          <w:lang w:val="en-US" w:eastAsia="ru-RU"/>
        </w:rPr>
        <w:t>async</w:t>
      </w:r>
      <w:proofErr w:type="spellEnd"/>
      <w:r w:rsidRPr="00452751">
        <w:rPr>
          <w:rFonts w:ascii="Consolas" w:eastAsia="Times New Roman" w:hAnsi="Consolas" w:cs="Courier New"/>
          <w:color w:val="383A42"/>
          <w:sz w:val="21"/>
          <w:szCs w:val="21"/>
          <w:lang w:val="en-US" w:eastAsia="ru-RU"/>
        </w:rPr>
        <w:t xml:space="preserve"> ()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await</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getUser</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setUserLoaded</w:t>
      </w:r>
      <w:proofErr w:type="spellEnd"/>
      <w:r w:rsidRPr="00452751">
        <w:rPr>
          <w:rFonts w:ascii="Consolas" w:eastAsia="Times New Roman" w:hAnsi="Consolas" w:cs="Courier New"/>
          <w:color w:val="383A42"/>
          <w:sz w:val="21"/>
          <w:szCs w:val="21"/>
          <w:lang w:val="en-US" w:eastAsia="ru-RU"/>
        </w:rPr>
        <w:t>(</w:t>
      </w:r>
      <w:r w:rsidRPr="00452751">
        <w:rPr>
          <w:rFonts w:ascii="Consolas" w:eastAsia="Times New Roman" w:hAnsi="Consolas" w:cs="Courier New"/>
          <w:color w:val="1A1B22"/>
          <w:sz w:val="21"/>
          <w:szCs w:val="21"/>
          <w:lang w:val="en-US" w:eastAsia="ru-RU"/>
        </w:rPr>
        <w:t>true</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useEffect</w:t>
      </w:r>
      <w:proofErr w:type="spellEnd"/>
      <w:r w:rsidRPr="00452751">
        <w:rPr>
          <w:rFonts w:ascii="Consolas" w:eastAsia="Times New Roman" w:hAnsi="Consolas" w:cs="Courier New"/>
          <w:color w:val="383A42"/>
          <w:sz w:val="21"/>
          <w:szCs w:val="21"/>
          <w:lang w:val="en-US" w:eastAsia="ru-RU"/>
        </w:rPr>
        <w:t>(()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init</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if</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isUserLoaded</w:t>
      </w:r>
      <w:proofErr w:type="spellEnd"/>
      <w:r w:rsidRPr="00452751">
        <w:rPr>
          <w:rFonts w:ascii="Consolas" w:eastAsia="Times New Roman" w:hAnsi="Consolas" w:cs="Courier New"/>
          <w:color w:val="383A42"/>
          <w:sz w:val="21"/>
          <w:szCs w:val="21"/>
          <w:lang w:val="en-US" w:eastAsia="ru-RU"/>
        </w:rPr>
        <w: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return</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1A1B22"/>
          <w:sz w:val="21"/>
          <w:szCs w:val="21"/>
          <w:lang w:val="en-US" w:eastAsia="ru-RU"/>
        </w:rPr>
        <w:t>null</w:t>
      </w:r>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return</w:t>
      </w: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&lt;</w:t>
      </w:r>
      <w:r w:rsidRPr="00452751">
        <w:rPr>
          <w:rFonts w:ascii="Consolas" w:eastAsia="Times New Roman" w:hAnsi="Consolas" w:cs="Courier New"/>
          <w:color w:val="FF4040"/>
          <w:sz w:val="21"/>
          <w:szCs w:val="21"/>
          <w:lang w:val="en-US" w:eastAsia="ru-RU"/>
        </w:rPr>
        <w:t>Route</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...rest</w:t>
      </w:r>
      <w:r w:rsidRPr="00452751">
        <w:rPr>
          <w:rFonts w:ascii="Consolas" w:eastAsia="Times New Roman" w:hAnsi="Consolas" w:cs="Courier New"/>
          <w:color w:val="383A42"/>
          <w:sz w:val="21"/>
          <w:szCs w:val="21"/>
          <w:lang w:val="en-US"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 xml:space="preserve">// Получим текущий маршрут, с которого произойдёт переадресация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для неавторизованного пользователя</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render</w:t>
      </w:r>
      <w:proofErr w:type="spellEnd"/>
      <w:proofErr w:type="gramStart"/>
      <w:r w:rsidRPr="0006123C">
        <w:rPr>
          <w:rFonts w:ascii="Consolas" w:eastAsia="Times New Roman" w:hAnsi="Consolas" w:cs="Courier New"/>
          <w:color w:val="383A42"/>
          <w:sz w:val="21"/>
          <w:szCs w:val="21"/>
          <w:lang w:eastAsia="ru-RU"/>
        </w:rPr>
        <w:t>=</w:t>
      </w:r>
      <w:r w:rsidRPr="0006123C">
        <w:rPr>
          <w:rFonts w:ascii="Consolas" w:eastAsia="Times New Roman" w:hAnsi="Consolas" w:cs="Courier New"/>
          <w:color w:val="32A846"/>
          <w:sz w:val="21"/>
          <w:szCs w:val="21"/>
          <w:lang w:eastAsia="ru-RU"/>
        </w:rPr>
        <w:t>{</w:t>
      </w:r>
      <w:proofErr w:type="gramEnd"/>
      <w:r w:rsidRPr="0006123C">
        <w:rPr>
          <w:rFonts w:ascii="Consolas" w:eastAsia="Times New Roman" w:hAnsi="Consolas" w:cs="Courier New"/>
          <w:color w:val="32A846"/>
          <w:sz w:val="21"/>
          <w:szCs w:val="21"/>
          <w:lang w:eastAsia="ru-RU"/>
        </w:rPr>
        <w:t>({</w:t>
      </w: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location</w:t>
      </w:r>
      <w:proofErr w:type="spellEnd"/>
      <w:r w:rsidRPr="0006123C">
        <w:rPr>
          <w:rFonts w:ascii="Consolas" w:eastAsia="Times New Roman" w:hAnsi="Consolas" w:cs="Courier New"/>
          <w:color w:val="383A42"/>
          <w:sz w:val="21"/>
          <w:szCs w:val="21"/>
          <w:lang w:eastAsia="ru-RU"/>
        </w:rPr>
        <w:t xml:space="preserve"> })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auth.</w:t>
      </w:r>
      <w:proofErr w:type="gramStart"/>
      <w:r w:rsidRPr="0006123C">
        <w:rPr>
          <w:rFonts w:ascii="Consolas" w:eastAsia="Times New Roman" w:hAnsi="Consolas" w:cs="Courier New"/>
          <w:color w:val="383A42"/>
          <w:sz w:val="21"/>
          <w:szCs w:val="21"/>
          <w:lang w:eastAsia="ru-RU"/>
        </w:rPr>
        <w:t>user</w:t>
      </w:r>
      <w:proofErr w:type="spellEnd"/>
      <w:r w:rsidRPr="0006123C">
        <w:rPr>
          <w:rFonts w:ascii="Consolas" w:eastAsia="Times New Roman" w:hAnsi="Consolas" w:cs="Courier New"/>
          <w:color w:val="383A42"/>
          <w:sz w:val="21"/>
          <w:szCs w:val="21"/>
          <w:lang w:eastAsia="ru-RU"/>
        </w:rPr>
        <w:t xml:space="preserve"> ?</w:t>
      </w:r>
      <w:proofErr w:type="gram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children</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&lt;</w:t>
      </w:r>
      <w:proofErr w:type="spellStart"/>
      <w:r w:rsidRPr="0006123C">
        <w:rPr>
          <w:rFonts w:ascii="Consolas" w:eastAsia="Times New Roman" w:hAnsi="Consolas" w:cs="Courier New"/>
          <w:color w:val="FF4040"/>
          <w:sz w:val="21"/>
          <w:szCs w:val="21"/>
          <w:lang w:eastAsia="ru-RU"/>
        </w:rPr>
        <w:t>Redirect</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Передадим в пропс </w:t>
      </w:r>
      <w:proofErr w:type="spellStart"/>
      <w:r w:rsidRPr="0006123C">
        <w:rPr>
          <w:rFonts w:ascii="Consolas" w:eastAsia="Times New Roman" w:hAnsi="Consolas" w:cs="Courier New"/>
          <w:color w:val="CA8D3D"/>
          <w:sz w:val="21"/>
          <w:szCs w:val="21"/>
          <w:lang w:eastAsia="ru-RU"/>
        </w:rPr>
        <w:t>to</w:t>
      </w:r>
      <w:proofErr w:type="spellEnd"/>
      <w:r w:rsidRPr="0006123C">
        <w:rPr>
          <w:rFonts w:ascii="Consolas" w:eastAsia="Times New Roman" w:hAnsi="Consolas" w:cs="Courier New"/>
          <w:color w:val="383A42"/>
          <w:sz w:val="21"/>
          <w:szCs w:val="21"/>
          <w:lang w:eastAsia="ru-RU"/>
        </w:rPr>
        <w:t xml:space="preserve"> не строку, а объект</w:t>
      </w:r>
      <w:r w:rsidRPr="0006123C">
        <w:rPr>
          <w:rFonts w:ascii="Consolas" w:eastAsia="Times New Roman" w:hAnsi="Consolas" w:cs="Courier New"/>
          <w:color w:val="CA8D3D"/>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to</w:t>
      </w:r>
      <w:proofErr w:type="spellEnd"/>
      <w:proofErr w:type="gramStart"/>
      <w:r w:rsidRPr="0006123C">
        <w:rPr>
          <w:rFonts w:ascii="Consolas" w:eastAsia="Times New Roman" w:hAnsi="Consolas" w:cs="Courier New"/>
          <w:color w:val="383A42"/>
          <w:sz w:val="21"/>
          <w:szCs w:val="21"/>
          <w:lang w:eastAsia="ru-RU"/>
        </w:rPr>
        <w:t>=</w:t>
      </w:r>
      <w:r w:rsidRPr="0006123C">
        <w:rPr>
          <w:rFonts w:ascii="Consolas" w:eastAsia="Times New Roman" w:hAnsi="Consolas" w:cs="Courier New"/>
          <w:color w:val="32A846"/>
          <w:sz w:val="21"/>
          <w:szCs w:val="21"/>
          <w:lang w:eastAsia="ru-RU"/>
        </w:rPr>
        <w:t>{</w:t>
      </w:r>
      <w:proofErr w:type="gramEnd"/>
      <w:r w:rsidRPr="0006123C">
        <w:rPr>
          <w:rFonts w:ascii="Consolas" w:eastAsia="Times New Roman" w:hAnsi="Consolas" w:cs="Courier New"/>
          <w:color w:val="32A846"/>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Маршрут, на который произойдёт переадресация</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pathname</w:t>
      </w:r>
      <w:proofErr w:type="spellEnd"/>
      <w:r w:rsidRPr="0006123C">
        <w:rPr>
          <w:rFonts w:ascii="Consolas" w:eastAsia="Times New Roman" w:hAnsi="Consolas" w:cs="Courier New"/>
          <w:color w:val="CA8D3D"/>
          <w:sz w:val="21"/>
          <w:szCs w:val="21"/>
          <w:lang w:eastAsia="ru-RU"/>
        </w:rPr>
        <w:t>:</w:t>
      </w: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login</w:t>
      </w:r>
      <w:proofErr w:type="spellEnd"/>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w:t>
      </w:r>
      <w:proofErr w:type="gramStart"/>
      <w:r w:rsidRPr="0006123C">
        <w:rPr>
          <w:rFonts w:ascii="Consolas" w:eastAsia="Times New Roman" w:hAnsi="Consolas" w:cs="Courier New"/>
          <w:color w:val="383A42"/>
          <w:sz w:val="21"/>
          <w:szCs w:val="21"/>
          <w:lang w:eastAsia="ru-RU"/>
        </w:rPr>
        <w:t>В</w:t>
      </w:r>
      <w:proofErr w:type="gramEnd"/>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from</w:t>
      </w:r>
      <w:proofErr w:type="spellEnd"/>
      <w:r w:rsidRPr="0006123C">
        <w:rPr>
          <w:rFonts w:ascii="Consolas" w:eastAsia="Times New Roman" w:hAnsi="Consolas" w:cs="Courier New"/>
          <w:color w:val="383A42"/>
          <w:sz w:val="21"/>
          <w:szCs w:val="21"/>
          <w:lang w:eastAsia="ru-RU"/>
        </w:rPr>
        <w:t xml:space="preserve"> сохраним текущий маршрут</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state</w:t>
      </w:r>
      <w:proofErr w:type="spellEnd"/>
      <w:r w:rsidRPr="0006123C">
        <w:rPr>
          <w:rFonts w:ascii="Consolas" w:eastAsia="Times New Roman" w:hAnsi="Consolas" w:cs="Courier New"/>
          <w:color w:val="CA8D3D"/>
          <w:sz w:val="21"/>
          <w:szCs w:val="21"/>
          <w:lang w:eastAsia="ru-RU"/>
        </w:rPr>
        <w:t>:</w:t>
      </w:r>
      <w:r w:rsidRPr="0006123C">
        <w:rPr>
          <w:rFonts w:ascii="Consolas" w:eastAsia="Times New Roman" w:hAnsi="Consolas" w:cs="Courier New"/>
          <w:color w:val="383A42"/>
          <w:sz w:val="21"/>
          <w:szCs w:val="21"/>
          <w:lang w:eastAsia="ru-RU"/>
        </w:rPr>
        <w:t xml:space="preserve"> </w:t>
      </w:r>
      <w:proofErr w:type="gramStart"/>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from</w:t>
      </w:r>
      <w:proofErr w:type="spellEnd"/>
      <w:proofErr w:type="gramEnd"/>
      <w:r w:rsidRPr="0006123C">
        <w:rPr>
          <w:rFonts w:ascii="Consolas" w:eastAsia="Times New Roman" w:hAnsi="Consolas" w:cs="Courier New"/>
          <w:color w:val="CA8D3D"/>
          <w:sz w:val="21"/>
          <w:szCs w:val="21"/>
          <w:lang w:eastAsia="ru-RU"/>
        </w:rPr>
        <w:t>:</w:t>
      </w: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A8D3D"/>
          <w:sz w:val="21"/>
          <w:szCs w:val="21"/>
          <w:lang w:eastAsia="ru-RU"/>
        </w:rPr>
        <w:t>location</w:t>
      </w:r>
      <w:proofErr w:type="spell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Теперь, если пользователь прошёл авторизацию или уже авторизован и попадает на экран </w:t>
      </w:r>
      <w:proofErr w:type="spellStart"/>
      <w:r w:rsidRPr="0006123C">
        <w:rPr>
          <w:rFonts w:ascii="Consolas" w:eastAsia="Times New Roman" w:hAnsi="Consolas" w:cs="Courier New"/>
          <w:color w:val="383A42"/>
          <w:shd w:val="clear" w:color="auto" w:fill="F7F9FC"/>
          <w:lang w:eastAsia="ru-RU"/>
        </w:rPr>
        <w:t>Login</w:t>
      </w:r>
      <w:proofErr w:type="spellEnd"/>
      <w:r w:rsidRPr="0006123C">
        <w:rPr>
          <w:rFonts w:ascii="Arial" w:eastAsia="Times New Roman" w:hAnsi="Arial" w:cs="Arial"/>
          <w:color w:val="000000"/>
          <w:sz w:val="27"/>
          <w:szCs w:val="27"/>
          <w:lang w:eastAsia="ru-RU"/>
        </w:rPr>
        <w:t>, потребуется просто проверить, есть ли объект </w:t>
      </w:r>
      <w:proofErr w:type="spellStart"/>
      <w:r w:rsidRPr="0006123C">
        <w:rPr>
          <w:rFonts w:ascii="Consolas" w:eastAsia="Times New Roman" w:hAnsi="Consolas" w:cs="Courier New"/>
          <w:color w:val="383A42"/>
          <w:shd w:val="clear" w:color="auto" w:fill="F7F9FC"/>
          <w:lang w:eastAsia="ru-RU"/>
        </w:rPr>
        <w:t>state</w:t>
      </w:r>
      <w:proofErr w:type="spellEnd"/>
      <w:r w:rsidRPr="0006123C">
        <w:rPr>
          <w:rFonts w:ascii="Arial" w:eastAsia="Times New Roman" w:hAnsi="Arial" w:cs="Arial"/>
          <w:color w:val="000000"/>
          <w:sz w:val="27"/>
          <w:szCs w:val="27"/>
          <w:lang w:eastAsia="ru-RU"/>
        </w:rPr>
        <w:t> в истории. И, если он есть, отправить пользователя на предыдущий маршрут:</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06123C">
        <w:rPr>
          <w:rFonts w:ascii="Courier New" w:eastAsia="Times New Roman" w:hAnsi="Courier New" w:cs="Courier New"/>
          <w:color w:val="B8BDBF"/>
          <w:sz w:val="27"/>
          <w:szCs w:val="27"/>
          <w:lang w:eastAsia="ru-RU"/>
        </w:rPr>
        <w:t xml:space="preserve">Скопировать </w:t>
      </w:r>
      <w:proofErr w:type="spellStart"/>
      <w:r w:rsidRPr="0006123C">
        <w:rPr>
          <w:rFonts w:ascii="Courier New" w:eastAsia="Times New Roman" w:hAnsi="Courier New" w:cs="Courier New"/>
          <w:color w:val="B8BDBF"/>
          <w:sz w:val="27"/>
          <w:szCs w:val="27"/>
          <w:lang w:eastAsia="ru-RU"/>
        </w:rPr>
        <w:t>кодJSX</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i/>
          <w:iCs/>
          <w:color w:val="5C6370"/>
          <w:sz w:val="21"/>
          <w:szCs w:val="21"/>
          <w:lang w:eastAsia="ru-RU"/>
        </w:rPr>
        <w:lastRenderedPageBreak/>
        <w:t xml:space="preserve">// </w:t>
      </w:r>
      <w:proofErr w:type="spellStart"/>
      <w:r w:rsidRPr="0006123C">
        <w:rPr>
          <w:rFonts w:ascii="Consolas" w:eastAsia="Times New Roman" w:hAnsi="Consolas" w:cs="Courier New"/>
          <w:i/>
          <w:iCs/>
          <w:color w:val="5C6370"/>
          <w:sz w:val="21"/>
          <w:szCs w:val="21"/>
          <w:lang w:eastAsia="ru-RU"/>
        </w:rPr>
        <w:t>pages</w:t>
      </w:r>
      <w:proofErr w:type="spellEnd"/>
      <w:r w:rsidRPr="0006123C">
        <w:rPr>
          <w:rFonts w:ascii="Consolas" w:eastAsia="Times New Roman" w:hAnsi="Consolas" w:cs="Courier New"/>
          <w:i/>
          <w:iCs/>
          <w:color w:val="5C6370"/>
          <w:sz w:val="21"/>
          <w:szCs w:val="21"/>
          <w:lang w:eastAsia="ru-RU"/>
        </w:rPr>
        <w:t>/</w:t>
      </w:r>
      <w:proofErr w:type="spellStart"/>
      <w:r w:rsidRPr="0006123C">
        <w:rPr>
          <w:rFonts w:ascii="Consolas" w:eastAsia="Times New Roman" w:hAnsi="Consolas" w:cs="Courier New"/>
          <w:i/>
          <w:iCs/>
          <w:color w:val="5C6370"/>
          <w:sz w:val="21"/>
          <w:szCs w:val="21"/>
          <w:lang w:eastAsia="ru-RU"/>
        </w:rPr>
        <w:t>login.jsx</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i/>
          <w:iCs/>
          <w:color w:val="5C6370"/>
          <w:sz w:val="21"/>
          <w:szCs w:val="21"/>
          <w:lang w:eastAsia="ru-RU"/>
        </w:rPr>
        <w:t>// Импортируем все необходимые компоненты</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C678DD"/>
          <w:sz w:val="21"/>
          <w:szCs w:val="21"/>
          <w:lang w:val="en-US" w:eastAsia="ru-RU"/>
        </w:rPr>
        <w:t>export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function</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56B6C2"/>
          <w:sz w:val="21"/>
          <w:szCs w:val="21"/>
          <w:lang w:val="en-US" w:eastAsia="ru-RU"/>
        </w:rPr>
        <w:t>LoginPage</w:t>
      </w:r>
      <w:proofErr w:type="spellEnd"/>
      <w:r w:rsidRPr="00452751">
        <w:rPr>
          <w:rFonts w:ascii="Consolas" w:eastAsia="Times New Roman" w:hAnsi="Consolas" w:cs="Courier New"/>
          <w:color w:val="383A42"/>
          <w:sz w:val="21"/>
          <w:szCs w:val="21"/>
          <w:lang w:val="en-US" w:eastAsia="ru-RU"/>
        </w:rPr>
        <w: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let</w:t>
      </w: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auth</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useAuth</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[form, </w:t>
      </w:r>
      <w:proofErr w:type="spellStart"/>
      <w:r w:rsidRPr="00452751">
        <w:rPr>
          <w:rFonts w:ascii="Consolas" w:eastAsia="Times New Roman" w:hAnsi="Consolas" w:cs="Courier New"/>
          <w:color w:val="383A42"/>
          <w:sz w:val="21"/>
          <w:szCs w:val="21"/>
          <w:lang w:val="en-US" w:eastAsia="ru-RU"/>
        </w:rPr>
        <w:t>setValue</w:t>
      </w:r>
      <w:proofErr w:type="spellEnd"/>
      <w:r w:rsidRPr="00452751">
        <w:rPr>
          <w:rFonts w:ascii="Consolas" w:eastAsia="Times New Roman" w:hAnsi="Consolas" w:cs="Courier New"/>
          <w:color w:val="383A42"/>
          <w:sz w:val="21"/>
          <w:szCs w:val="21"/>
          <w:lang w:val="en-US" w:eastAsia="ru-RU"/>
        </w:rPr>
        <w:t xml:space="preserve">] = </w:t>
      </w:r>
      <w:proofErr w:type="spellStart"/>
      <w:r w:rsidRPr="00452751">
        <w:rPr>
          <w:rFonts w:ascii="Consolas" w:eastAsia="Times New Roman" w:hAnsi="Consolas" w:cs="Courier New"/>
          <w:color w:val="383A42"/>
          <w:sz w:val="21"/>
          <w:szCs w:val="21"/>
          <w:lang w:val="en-US" w:eastAsia="ru-RU"/>
        </w:rPr>
        <w:t>useState</w:t>
      </w:r>
      <w:proofErr w:type="spellEnd"/>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email</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A8D3D"/>
          <w:sz w:val="21"/>
          <w:szCs w:val="21"/>
          <w:lang w:val="en-US" w:eastAsia="ru-RU"/>
        </w:rPr>
        <w:t>password</w:t>
      </w: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32A846"/>
          <w:sz w:val="21"/>
          <w:szCs w:val="21"/>
          <w:lang w:val="en-US" w:eastAsia="ru-RU"/>
        </w:rPr>
        <w:t>''</w:t>
      </w: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C678DD"/>
          <w:sz w:val="21"/>
          <w:szCs w:val="21"/>
          <w:lang w:val="en-US" w:eastAsia="ru-RU"/>
        </w:rPr>
        <w:t>const</w:t>
      </w:r>
      <w:proofErr w:type="spellEnd"/>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onChange</w:t>
      </w:r>
      <w:proofErr w:type="spellEnd"/>
      <w:r w:rsidRPr="00452751">
        <w:rPr>
          <w:rFonts w:ascii="Consolas" w:eastAsia="Times New Roman" w:hAnsi="Consolas" w:cs="Courier New"/>
          <w:color w:val="383A42"/>
          <w:sz w:val="21"/>
          <w:szCs w:val="21"/>
          <w:lang w:val="en-US" w:eastAsia="ru-RU"/>
        </w:rPr>
        <w:t xml:space="preserve"> = e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setValue</w:t>
      </w:r>
      <w:proofErr w:type="spellEnd"/>
      <w:r w:rsidRPr="00452751">
        <w:rPr>
          <w:rFonts w:ascii="Consolas" w:eastAsia="Times New Roman" w:hAnsi="Consolas" w:cs="Courier New"/>
          <w:color w:val="383A42"/>
          <w:sz w:val="21"/>
          <w:szCs w:val="21"/>
          <w:lang w:val="en-US" w:eastAsia="ru-RU"/>
        </w:rPr>
        <w:t xml:space="preserve">({ ...form, [e.target.name]: </w:t>
      </w:r>
      <w:proofErr w:type="spellStart"/>
      <w:r w:rsidRPr="00452751">
        <w:rPr>
          <w:rFonts w:ascii="Consolas" w:eastAsia="Times New Roman" w:hAnsi="Consolas" w:cs="Courier New"/>
          <w:color w:val="383A42"/>
          <w:sz w:val="21"/>
          <w:szCs w:val="21"/>
          <w:lang w:val="en-US" w:eastAsia="ru-RU"/>
        </w:rPr>
        <w:t>e.target.value</w:t>
      </w:r>
      <w:proofErr w:type="spellEnd"/>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r w:rsidRPr="00452751">
        <w:rPr>
          <w:rFonts w:ascii="Consolas" w:eastAsia="Times New Roman" w:hAnsi="Consolas" w:cs="Courier New"/>
          <w:color w:val="C678DD"/>
          <w:sz w:val="21"/>
          <w:szCs w:val="21"/>
          <w:lang w:val="en-US" w:eastAsia="ru-RU"/>
        </w:rPr>
        <w:t>let</w:t>
      </w:r>
      <w:r w:rsidRPr="00452751">
        <w:rPr>
          <w:rFonts w:ascii="Consolas" w:eastAsia="Times New Roman" w:hAnsi="Consolas" w:cs="Courier New"/>
          <w:color w:val="383A42"/>
          <w:sz w:val="21"/>
          <w:szCs w:val="21"/>
          <w:lang w:val="en-US" w:eastAsia="ru-RU"/>
        </w:rPr>
        <w:t xml:space="preserve"> login = </w:t>
      </w:r>
      <w:proofErr w:type="spellStart"/>
      <w:r w:rsidRPr="00452751">
        <w:rPr>
          <w:rFonts w:ascii="Consolas" w:eastAsia="Times New Roman" w:hAnsi="Consolas" w:cs="Courier New"/>
          <w:color w:val="383A42"/>
          <w:sz w:val="21"/>
          <w:szCs w:val="21"/>
          <w:lang w:val="en-US" w:eastAsia="ru-RU"/>
        </w:rPr>
        <w:t>useCallback</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e =&gt;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e.preventDefault</w:t>
      </w:r>
      <w:proofErr w:type="spellEnd"/>
      <w:r w:rsidRPr="00452751">
        <w:rPr>
          <w:rFonts w:ascii="Consolas" w:eastAsia="Times New Roman" w:hAnsi="Consolas" w:cs="Courier New"/>
          <w:color w:val="383A42"/>
          <w:sz w:val="21"/>
          <w:szCs w:val="21"/>
          <w:lang w:val="en-US" w:eastAsia="ru-RU"/>
        </w:rPr>
        <w:t>();</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auth.signIn</w:t>
      </w:r>
      <w:proofErr w:type="spellEnd"/>
      <w:r w:rsidRPr="00452751">
        <w:rPr>
          <w:rFonts w:ascii="Consolas" w:eastAsia="Times New Roman" w:hAnsi="Consolas" w:cs="Courier New"/>
          <w:color w:val="383A42"/>
          <w:sz w:val="21"/>
          <w:szCs w:val="21"/>
          <w:lang w:val="en-US" w:eastAsia="ru-RU"/>
        </w:rPr>
        <w:t>(form);</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
    <w:p w:rsidR="0006123C" w:rsidRPr="00452751"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452751">
        <w:rPr>
          <w:rFonts w:ascii="Consolas" w:eastAsia="Times New Roman" w:hAnsi="Consolas" w:cs="Courier New"/>
          <w:color w:val="383A42"/>
          <w:sz w:val="21"/>
          <w:szCs w:val="21"/>
          <w:lang w:val="en-US" w:eastAsia="ru-RU"/>
        </w:rPr>
        <w:t xml:space="preserve">    [</w:t>
      </w:r>
      <w:proofErr w:type="spellStart"/>
      <w:r w:rsidRPr="00452751">
        <w:rPr>
          <w:rFonts w:ascii="Consolas" w:eastAsia="Times New Roman" w:hAnsi="Consolas" w:cs="Courier New"/>
          <w:color w:val="383A42"/>
          <w:sz w:val="21"/>
          <w:szCs w:val="21"/>
          <w:lang w:val="en-US" w:eastAsia="ru-RU"/>
        </w:rPr>
        <w:t>auth</w:t>
      </w:r>
      <w:proofErr w:type="spellEnd"/>
      <w:r w:rsidRPr="00452751">
        <w:rPr>
          <w:rFonts w:ascii="Consolas" w:eastAsia="Times New Roman" w:hAnsi="Consolas" w:cs="Courier New"/>
          <w:color w:val="383A42"/>
          <w:sz w:val="21"/>
          <w:szCs w:val="21"/>
          <w:lang w:val="en-US" w:eastAsia="ru-RU"/>
        </w:rPr>
        <w:t>, form]</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452751">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if</w:t>
      </w:r>
      <w:proofErr w:type="spellEnd"/>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383A42"/>
          <w:sz w:val="21"/>
          <w:szCs w:val="21"/>
          <w:lang w:eastAsia="ru-RU"/>
        </w:rPr>
        <w:t>auth.user</w:t>
      </w:r>
      <w:proofErr w:type="spellEnd"/>
      <w:r w:rsidRPr="0006123C">
        <w:rPr>
          <w:rFonts w:ascii="Consolas" w:eastAsia="Times New Roman" w:hAnsi="Consolas" w:cs="Courier New"/>
          <w:color w:val="383A42"/>
          <w:sz w:val="21"/>
          <w:szCs w:val="21"/>
          <w:lang w:eastAsia="ru-RU"/>
        </w:rPr>
        <w:t>)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return</w:t>
      </w:r>
      <w:proofErr w:type="spell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&lt;</w:t>
      </w:r>
      <w:proofErr w:type="spellStart"/>
      <w:r w:rsidRPr="0006123C">
        <w:rPr>
          <w:rFonts w:ascii="Consolas" w:eastAsia="Times New Roman" w:hAnsi="Consolas" w:cs="Courier New"/>
          <w:color w:val="FF4040"/>
          <w:sz w:val="21"/>
          <w:szCs w:val="21"/>
          <w:lang w:eastAsia="ru-RU"/>
        </w:rPr>
        <w:t>Redirect</w:t>
      </w:r>
      <w:proofErr w:type="spellEnd"/>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 Если объект </w:t>
      </w:r>
      <w:proofErr w:type="spellStart"/>
      <w:r w:rsidRPr="0006123C">
        <w:rPr>
          <w:rFonts w:ascii="Consolas" w:eastAsia="Times New Roman" w:hAnsi="Consolas" w:cs="Courier New"/>
          <w:color w:val="CA8D3D"/>
          <w:sz w:val="21"/>
          <w:szCs w:val="21"/>
          <w:lang w:eastAsia="ru-RU"/>
        </w:rPr>
        <w:t>state</w:t>
      </w:r>
      <w:proofErr w:type="spellEnd"/>
      <w:r w:rsidRPr="0006123C">
        <w:rPr>
          <w:rFonts w:ascii="Consolas" w:eastAsia="Times New Roman" w:hAnsi="Consolas" w:cs="Courier New"/>
          <w:color w:val="383A42"/>
          <w:sz w:val="21"/>
          <w:szCs w:val="21"/>
          <w:lang w:eastAsia="ru-RU"/>
        </w:rPr>
        <w:t xml:space="preserve"> не является </w:t>
      </w:r>
      <w:proofErr w:type="spellStart"/>
      <w:r w:rsidRPr="0006123C">
        <w:rPr>
          <w:rFonts w:ascii="Consolas" w:eastAsia="Times New Roman" w:hAnsi="Consolas" w:cs="Courier New"/>
          <w:color w:val="CA8D3D"/>
          <w:sz w:val="21"/>
          <w:szCs w:val="21"/>
          <w:lang w:eastAsia="ru-RU"/>
        </w:rPr>
        <w:t>undefined</w:t>
      </w:r>
      <w:proofErr w:type="spellEnd"/>
      <w:r w:rsidRPr="0006123C">
        <w:rPr>
          <w:rFonts w:ascii="Consolas" w:eastAsia="Times New Roman" w:hAnsi="Consolas" w:cs="Courier New"/>
          <w:color w:val="383A42"/>
          <w:sz w:val="21"/>
          <w:szCs w:val="21"/>
          <w:lang w:eastAsia="ru-RU"/>
        </w:rPr>
        <w:t>, вернём пользователя назад</w:t>
      </w:r>
      <w:r w:rsidRPr="0006123C">
        <w:rPr>
          <w:rFonts w:ascii="Consolas" w:eastAsia="Times New Roman" w:hAnsi="Consolas" w:cs="Courier New"/>
          <w:color w:val="CA8D3D"/>
          <w:sz w:val="21"/>
          <w:szCs w:val="21"/>
          <w:lang w:eastAsia="ru-RU"/>
        </w:rPr>
        <w: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color w:val="CA8D3D"/>
          <w:sz w:val="21"/>
          <w:szCs w:val="21"/>
          <w:lang w:val="en-US" w:eastAsia="ru-RU"/>
        </w:rPr>
        <w:t>to</w:t>
      </w:r>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32A846"/>
          <w:sz w:val="21"/>
          <w:szCs w:val="21"/>
          <w:lang w:val="en-US" w:eastAsia="ru-RU"/>
        </w:rPr>
        <w:t>{</w:t>
      </w:r>
      <w:r w:rsidRPr="0006123C">
        <w:rPr>
          <w:rFonts w:ascii="Consolas" w:eastAsia="Times New Roman" w:hAnsi="Consolas" w:cs="Courier New"/>
          <w:color w:val="383A42"/>
          <w:sz w:val="21"/>
          <w:szCs w:val="21"/>
          <w:lang w:val="en-US" w:eastAsia="ru-RU"/>
        </w:rPr>
        <w:t xml:space="preserve"> </w:t>
      </w:r>
      <w:proofErr w:type="spellStart"/>
      <w:r w:rsidRPr="0006123C">
        <w:rPr>
          <w:rFonts w:ascii="Consolas" w:eastAsia="Times New Roman" w:hAnsi="Consolas" w:cs="Courier New"/>
          <w:color w:val="CA8D3D"/>
          <w:sz w:val="21"/>
          <w:szCs w:val="21"/>
          <w:lang w:val="en-US" w:eastAsia="ru-RU"/>
        </w:rPr>
        <w:t>state</w:t>
      </w:r>
      <w:r w:rsidRPr="0006123C">
        <w:rPr>
          <w:rFonts w:ascii="Consolas" w:eastAsia="Times New Roman" w:hAnsi="Consolas" w:cs="Courier New"/>
          <w:color w:val="383A42"/>
          <w:sz w:val="21"/>
          <w:szCs w:val="21"/>
          <w:lang w:val="en-US" w:eastAsia="ru-RU"/>
        </w:rPr>
        <w:t>?</w:t>
      </w:r>
      <w:r w:rsidRPr="0006123C">
        <w:rPr>
          <w:rFonts w:ascii="Consolas" w:eastAsia="Times New Roman" w:hAnsi="Consolas" w:cs="Courier New"/>
          <w:color w:val="CA8D3D"/>
          <w:sz w:val="21"/>
          <w:szCs w:val="21"/>
          <w:lang w:val="en-US" w:eastAsia="ru-RU"/>
        </w:rPr>
        <w:t>.from</w:t>
      </w:r>
      <w:proofErr w:type="spellEnd"/>
      <w:r w:rsidRPr="0006123C">
        <w:rPr>
          <w:rFonts w:ascii="Consolas" w:eastAsia="Times New Roman" w:hAnsi="Consolas" w:cs="Courier New"/>
          <w:color w:val="383A42"/>
          <w:sz w:val="21"/>
          <w:szCs w:val="21"/>
          <w:lang w:val="en-US" w:eastAsia="ru-RU"/>
        </w:rPr>
        <w:t xml:space="preserve"> || '/'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val="en-US" w:eastAsia="ru-RU"/>
        </w:rPr>
        <w:t xml:space="preserve">      </w:t>
      </w:r>
      <w:r w:rsidRPr="0006123C">
        <w:rPr>
          <w:rFonts w:ascii="Consolas" w:eastAsia="Times New Roman" w:hAnsi="Consolas" w:cs="Courier New"/>
          <w:color w:val="383A42"/>
          <w:sz w:val="21"/>
          <w:szCs w:val="21"/>
          <w:lang w:eastAsia="ru-RU"/>
        </w:rPr>
        <w:t>/&gt;</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roofErr w:type="spellStart"/>
      <w:r w:rsidRPr="0006123C">
        <w:rPr>
          <w:rFonts w:ascii="Consolas" w:eastAsia="Times New Roman" w:hAnsi="Consolas" w:cs="Courier New"/>
          <w:color w:val="C678DD"/>
          <w:sz w:val="21"/>
          <w:szCs w:val="21"/>
          <w:lang w:eastAsia="ru-RU"/>
        </w:rPr>
        <w:t>return</w:t>
      </w:r>
      <w:proofErr w:type="spellEnd"/>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r w:rsidRPr="0006123C">
        <w:rPr>
          <w:rFonts w:ascii="Consolas" w:eastAsia="Times New Roman" w:hAnsi="Consolas" w:cs="Courier New"/>
          <w:i/>
          <w:iCs/>
          <w:color w:val="5C6370"/>
          <w:sz w:val="21"/>
          <w:szCs w:val="21"/>
          <w:lang w:eastAsia="ru-RU"/>
        </w:rPr>
        <w:t>//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06123C">
        <w:rPr>
          <w:rFonts w:ascii="Consolas" w:eastAsia="Times New Roman" w:hAnsi="Consolas" w:cs="Courier New"/>
          <w:color w:val="383A42"/>
          <w:sz w:val="21"/>
          <w:szCs w:val="21"/>
          <w:lang w:eastAsia="ru-RU"/>
        </w:rPr>
        <w:t xml:space="preserve">} </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Для разработчика это несколько строчек кода в компонентах, а для пользователя — удобный и интуитивный интерфейс.</w:t>
      </w:r>
    </w:p>
    <w:p w:rsidR="0006123C" w:rsidRPr="0006123C" w:rsidRDefault="0006123C" w:rsidP="0006123C">
      <w:pPr>
        <w:shd w:val="clear" w:color="auto" w:fill="FFFFFF"/>
        <w:spacing w:after="0" w:line="240" w:lineRule="auto"/>
        <w:rPr>
          <w:rFonts w:ascii="Arial" w:eastAsia="Times New Roman" w:hAnsi="Arial" w:cs="Arial"/>
          <w:color w:val="000000"/>
          <w:sz w:val="27"/>
          <w:szCs w:val="27"/>
          <w:lang w:eastAsia="ru-RU"/>
        </w:rPr>
      </w:pPr>
      <w:r w:rsidRPr="0006123C">
        <w:rPr>
          <w:rFonts w:ascii="Arial" w:eastAsia="Times New Roman" w:hAnsi="Arial" w:cs="Arial"/>
          <w:color w:val="000000"/>
          <w:sz w:val="27"/>
          <w:szCs w:val="27"/>
          <w:lang w:eastAsia="ru-RU"/>
        </w:rPr>
        <w:t>Теперь точно всё — самое время переходить к заданиям. А в следующем уроке изучим функциональность выхода из учётной записи пользователя.</w:t>
      </w:r>
    </w:p>
    <w:p w:rsidR="0006123C" w:rsidRDefault="0006123C"/>
    <w:p w:rsidR="00DB32E8" w:rsidRPr="00DB32E8" w:rsidRDefault="00DB32E8" w:rsidP="00DB32E8">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DB32E8">
        <w:rPr>
          <w:rFonts w:ascii="Arial" w:eastAsia="Times New Roman" w:hAnsi="Arial" w:cs="Arial"/>
          <w:b/>
          <w:bCs/>
          <w:color w:val="000000"/>
          <w:kern w:val="36"/>
          <w:sz w:val="48"/>
          <w:szCs w:val="48"/>
          <w:lang w:eastAsia="ru-RU"/>
        </w:rPr>
        <w:t>Выход из системы</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lastRenderedPageBreak/>
        <w:t xml:space="preserve">Вы научились реализовывать аутентификацию и авторизацию в приложении, хранить </w:t>
      </w:r>
      <w:proofErr w:type="spellStart"/>
      <w:r w:rsidRPr="00DB32E8">
        <w:rPr>
          <w:rFonts w:ascii="Arial" w:eastAsia="Times New Roman" w:hAnsi="Arial" w:cs="Arial"/>
          <w:color w:val="000000"/>
          <w:sz w:val="27"/>
          <w:szCs w:val="27"/>
          <w:lang w:eastAsia="ru-RU"/>
        </w:rPr>
        <w:t>токены</w:t>
      </w:r>
      <w:proofErr w:type="spellEnd"/>
      <w:r w:rsidRPr="00DB32E8">
        <w:rPr>
          <w:rFonts w:ascii="Arial" w:eastAsia="Times New Roman" w:hAnsi="Arial" w:cs="Arial"/>
          <w:color w:val="000000"/>
          <w:sz w:val="27"/>
          <w:szCs w:val="27"/>
          <w:lang w:eastAsia="ru-RU"/>
        </w:rPr>
        <w:t xml:space="preserve"> и переадресовывать пользователя. Все эти навыки пригодятся вам прямо сейчас.</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 xml:space="preserve">Иногда происходит так, что пользователю нужно расстаться со своей авторизованной учётной записью, то есть выйти из неё. В нашем чате после очередного сообщения от «опасного мужика» пользователь тоже может захотеть выйти, а такой функциональности в приложении пока нет. Мы могли бы ввести </w:t>
      </w:r>
      <w:proofErr w:type="spellStart"/>
      <w:r w:rsidRPr="00DB32E8">
        <w:rPr>
          <w:rFonts w:ascii="Arial" w:eastAsia="Times New Roman" w:hAnsi="Arial" w:cs="Arial"/>
          <w:color w:val="000000"/>
          <w:sz w:val="27"/>
          <w:szCs w:val="27"/>
          <w:lang w:eastAsia="ru-RU"/>
        </w:rPr>
        <w:t>модерацию</w:t>
      </w:r>
      <w:proofErr w:type="spellEnd"/>
      <w:r w:rsidRPr="00DB32E8">
        <w:rPr>
          <w:rFonts w:ascii="Arial" w:eastAsia="Times New Roman" w:hAnsi="Arial" w:cs="Arial"/>
          <w:color w:val="000000"/>
          <w:sz w:val="27"/>
          <w:szCs w:val="27"/>
          <w:lang w:eastAsia="ru-RU"/>
        </w:rPr>
        <w:t xml:space="preserve"> сообщений, но проще добавить возможность выходить из приложения по клику на соответствующую иконку.</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С точки зрения бизнес-логики приложения потребуется создать функцию </w:t>
      </w:r>
      <w:proofErr w:type="spellStart"/>
      <w:r w:rsidRPr="00DB32E8">
        <w:rPr>
          <w:rFonts w:ascii="Consolas" w:eastAsia="Times New Roman" w:hAnsi="Consolas" w:cs="Courier New"/>
          <w:color w:val="383A42"/>
          <w:shd w:val="clear" w:color="auto" w:fill="F7F9FC"/>
          <w:lang w:eastAsia="ru-RU"/>
        </w:rPr>
        <w:t>signOut</w:t>
      </w:r>
      <w:proofErr w:type="spellEnd"/>
      <w:r w:rsidRPr="00DB32E8">
        <w:rPr>
          <w:rFonts w:ascii="Arial" w:eastAsia="Times New Roman" w:hAnsi="Arial" w:cs="Arial"/>
          <w:color w:val="000000"/>
          <w:sz w:val="27"/>
          <w:szCs w:val="27"/>
          <w:lang w:eastAsia="ru-RU"/>
        </w:rPr>
        <w:t> со следующими действиями:</w:t>
      </w:r>
    </w:p>
    <w:p w:rsidR="00DB32E8" w:rsidRPr="00DB32E8" w:rsidRDefault="00DB32E8" w:rsidP="00DB32E8">
      <w:pPr>
        <w:numPr>
          <w:ilvl w:val="0"/>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 xml:space="preserve">Отправить POST-запрос к </w:t>
      </w:r>
      <w:proofErr w:type="spellStart"/>
      <w:r w:rsidRPr="00DB32E8">
        <w:rPr>
          <w:rFonts w:ascii="Arial" w:eastAsia="Times New Roman" w:hAnsi="Arial" w:cs="Arial"/>
          <w:color w:val="000000"/>
          <w:sz w:val="27"/>
          <w:szCs w:val="27"/>
          <w:lang w:eastAsia="ru-RU"/>
        </w:rPr>
        <w:t>бэкенду</w:t>
      </w:r>
      <w:proofErr w:type="spellEnd"/>
      <w:r w:rsidRPr="00DB32E8">
        <w:rPr>
          <w:rFonts w:ascii="Arial" w:eastAsia="Times New Roman" w:hAnsi="Arial" w:cs="Arial"/>
          <w:color w:val="000000"/>
          <w:sz w:val="27"/>
          <w:szCs w:val="27"/>
          <w:lang w:eastAsia="ru-RU"/>
        </w:rPr>
        <w:t>. Обычно это отдельный маршрут </w:t>
      </w:r>
      <w:r w:rsidRPr="00DB32E8">
        <w:rPr>
          <w:rFonts w:ascii="Consolas" w:eastAsia="Times New Roman" w:hAnsi="Consolas" w:cs="Courier New"/>
          <w:color w:val="383A42"/>
          <w:shd w:val="clear" w:color="auto" w:fill="F7F9FC"/>
          <w:lang w:eastAsia="ru-RU"/>
        </w:rPr>
        <w:t>/</w:t>
      </w:r>
      <w:proofErr w:type="spellStart"/>
      <w:r w:rsidRPr="00DB32E8">
        <w:rPr>
          <w:rFonts w:ascii="Consolas" w:eastAsia="Times New Roman" w:hAnsi="Consolas" w:cs="Courier New"/>
          <w:color w:val="383A42"/>
          <w:shd w:val="clear" w:color="auto" w:fill="F7F9FC"/>
          <w:lang w:eastAsia="ru-RU"/>
        </w:rPr>
        <w:t>logout</w:t>
      </w:r>
      <w:proofErr w:type="spellEnd"/>
      <w:r w:rsidRPr="00DB32E8">
        <w:rPr>
          <w:rFonts w:ascii="Arial" w:eastAsia="Times New Roman" w:hAnsi="Arial" w:cs="Arial"/>
          <w:color w:val="000000"/>
          <w:sz w:val="27"/>
          <w:szCs w:val="27"/>
          <w:lang w:eastAsia="ru-RU"/>
        </w:rPr>
        <w:t> или </w:t>
      </w:r>
      <w:r w:rsidRPr="00DB32E8">
        <w:rPr>
          <w:rFonts w:ascii="Consolas" w:eastAsia="Times New Roman" w:hAnsi="Consolas" w:cs="Courier New"/>
          <w:color w:val="383A42"/>
          <w:shd w:val="clear" w:color="auto" w:fill="F7F9FC"/>
          <w:lang w:eastAsia="ru-RU"/>
        </w:rPr>
        <w:t>/</w:t>
      </w:r>
      <w:proofErr w:type="spellStart"/>
      <w:r w:rsidRPr="00DB32E8">
        <w:rPr>
          <w:rFonts w:ascii="Consolas" w:eastAsia="Times New Roman" w:hAnsi="Consolas" w:cs="Courier New"/>
          <w:color w:val="383A42"/>
          <w:shd w:val="clear" w:color="auto" w:fill="F7F9FC"/>
          <w:lang w:eastAsia="ru-RU"/>
        </w:rPr>
        <w:t>signout</w:t>
      </w:r>
      <w:proofErr w:type="spellEnd"/>
      <w:r w:rsidRPr="00DB32E8">
        <w:rPr>
          <w:rFonts w:ascii="Arial" w:eastAsia="Times New Roman" w:hAnsi="Arial" w:cs="Arial"/>
          <w:color w:val="000000"/>
          <w:sz w:val="27"/>
          <w:szCs w:val="27"/>
          <w:lang w:eastAsia="ru-RU"/>
        </w:rPr>
        <w:t>.</w:t>
      </w:r>
    </w:p>
    <w:p w:rsidR="00DB32E8" w:rsidRPr="00DB32E8" w:rsidRDefault="00DB32E8" w:rsidP="00DB32E8">
      <w:pPr>
        <w:numPr>
          <w:ilvl w:val="0"/>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Из хранилища приложения удалить данные о текущем пользователе.</w:t>
      </w:r>
    </w:p>
    <w:p w:rsidR="00DB32E8" w:rsidRPr="00DB32E8" w:rsidRDefault="00DB32E8" w:rsidP="00DB32E8">
      <w:pPr>
        <w:numPr>
          <w:ilvl w:val="0"/>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 xml:space="preserve">Удалить куку с </w:t>
      </w:r>
      <w:proofErr w:type="spellStart"/>
      <w:r w:rsidRPr="00DB32E8">
        <w:rPr>
          <w:rFonts w:ascii="Arial" w:eastAsia="Times New Roman" w:hAnsi="Arial" w:cs="Arial"/>
          <w:color w:val="000000"/>
          <w:sz w:val="27"/>
          <w:szCs w:val="27"/>
          <w:lang w:eastAsia="ru-RU"/>
        </w:rPr>
        <w:t>токеном</w:t>
      </w:r>
      <w:proofErr w:type="spellEnd"/>
      <w:r w:rsidRPr="00DB32E8">
        <w:rPr>
          <w:rFonts w:ascii="Arial" w:eastAsia="Times New Roman" w:hAnsi="Arial" w:cs="Arial"/>
          <w:color w:val="000000"/>
          <w:sz w:val="27"/>
          <w:szCs w:val="27"/>
          <w:lang w:eastAsia="ru-RU"/>
        </w:rPr>
        <w:t xml:space="preserve">, чтобы после повторного попадания на сайт пользователь не </w:t>
      </w:r>
      <w:proofErr w:type="spellStart"/>
      <w:r w:rsidRPr="00DB32E8">
        <w:rPr>
          <w:rFonts w:ascii="Arial" w:eastAsia="Times New Roman" w:hAnsi="Arial" w:cs="Arial"/>
          <w:color w:val="000000"/>
          <w:sz w:val="27"/>
          <w:szCs w:val="27"/>
          <w:lang w:eastAsia="ru-RU"/>
        </w:rPr>
        <w:t>авторизовывался</w:t>
      </w:r>
      <w:proofErr w:type="spellEnd"/>
      <w:r w:rsidRPr="00DB32E8">
        <w:rPr>
          <w:rFonts w:ascii="Arial" w:eastAsia="Times New Roman" w:hAnsi="Arial" w:cs="Arial"/>
          <w:color w:val="000000"/>
          <w:sz w:val="27"/>
          <w:szCs w:val="27"/>
          <w:lang w:eastAsia="ru-RU"/>
        </w:rPr>
        <w:t xml:space="preserve"> автоматически.</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С точки зрения представления в приложении следует вызвать в обработчике события </w:t>
      </w:r>
      <w:proofErr w:type="spellStart"/>
      <w:r w:rsidRPr="00DB32E8">
        <w:rPr>
          <w:rFonts w:ascii="Consolas" w:eastAsia="Times New Roman" w:hAnsi="Consolas" w:cs="Courier New"/>
          <w:color w:val="383A42"/>
          <w:shd w:val="clear" w:color="auto" w:fill="F7F9FC"/>
          <w:lang w:eastAsia="ru-RU"/>
        </w:rPr>
        <w:t>signOut</w:t>
      </w:r>
      <w:proofErr w:type="spellEnd"/>
      <w:r w:rsidRPr="00DB32E8">
        <w:rPr>
          <w:rFonts w:ascii="Arial" w:eastAsia="Times New Roman" w:hAnsi="Arial" w:cs="Arial"/>
          <w:color w:val="000000"/>
          <w:sz w:val="27"/>
          <w:szCs w:val="27"/>
          <w:lang w:eastAsia="ru-RU"/>
        </w:rPr>
        <w:t> хранилища, а после успешного выполнения запроса — переадресовать пользователя на страницу авторизации.</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Напишем функцию </w:t>
      </w:r>
      <w:proofErr w:type="spellStart"/>
      <w:r w:rsidRPr="00DB32E8">
        <w:rPr>
          <w:rFonts w:ascii="Consolas" w:eastAsia="Times New Roman" w:hAnsi="Consolas" w:cs="Courier New"/>
          <w:color w:val="383A42"/>
          <w:shd w:val="clear" w:color="auto" w:fill="F7F9FC"/>
          <w:lang w:eastAsia="ru-RU"/>
        </w:rPr>
        <w:t>signOut</w:t>
      </w:r>
      <w:proofErr w:type="spellEnd"/>
      <w:r w:rsidRPr="00DB32E8">
        <w:rPr>
          <w:rFonts w:ascii="Arial" w:eastAsia="Times New Roman" w:hAnsi="Arial" w:cs="Arial"/>
          <w:color w:val="000000"/>
          <w:sz w:val="27"/>
          <w:szCs w:val="27"/>
          <w:lang w:eastAsia="ru-RU"/>
        </w:rPr>
        <w:t> в файле </w:t>
      </w:r>
      <w:r w:rsidRPr="00DB32E8">
        <w:rPr>
          <w:rFonts w:ascii="Consolas" w:eastAsia="Times New Roman" w:hAnsi="Consolas" w:cs="Courier New"/>
          <w:color w:val="383A42"/>
          <w:shd w:val="clear" w:color="auto" w:fill="F7F9FC"/>
          <w:lang w:eastAsia="ru-RU"/>
        </w:rPr>
        <w:t>auth.js</w:t>
      </w:r>
      <w:r w:rsidRPr="00DB32E8">
        <w:rPr>
          <w:rFonts w:ascii="Arial" w:eastAsia="Times New Roman" w:hAnsi="Arial" w:cs="Arial"/>
          <w:color w:val="000000"/>
          <w:sz w:val="27"/>
          <w:szCs w:val="27"/>
          <w:lang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DB32E8">
        <w:rPr>
          <w:rFonts w:ascii="Courier New" w:eastAsia="Times New Roman" w:hAnsi="Courier New" w:cs="Courier New"/>
          <w:color w:val="B8BDBF"/>
          <w:sz w:val="27"/>
          <w:szCs w:val="27"/>
          <w:lang w:eastAsia="ru-RU"/>
        </w:rPr>
        <w:t>Скопировать</w:t>
      </w:r>
      <w:r w:rsidRPr="00DB32E8">
        <w:rPr>
          <w:rFonts w:ascii="Courier New" w:eastAsia="Times New Roman" w:hAnsi="Courier New" w:cs="Courier New"/>
          <w:color w:val="B8BDBF"/>
          <w:sz w:val="27"/>
          <w:szCs w:val="27"/>
          <w:lang w:val="en-US" w:eastAsia="ru-RU"/>
        </w:rPr>
        <w:t xml:space="preserve"> </w:t>
      </w:r>
      <w:r w:rsidRPr="00DB32E8">
        <w:rPr>
          <w:rFonts w:ascii="Courier New" w:eastAsia="Times New Roman" w:hAnsi="Courier New" w:cs="Courier New"/>
          <w:color w:val="B8BDBF"/>
          <w:sz w:val="27"/>
          <w:szCs w:val="27"/>
          <w:lang w:eastAsia="ru-RU"/>
        </w:rPr>
        <w:t>код</w:t>
      </w:r>
      <w:r w:rsidRPr="00DB32E8">
        <w:rPr>
          <w:rFonts w:ascii="Courier New" w:eastAsia="Times New Roman" w:hAnsi="Courier New" w:cs="Courier New"/>
          <w:color w:val="B8BDBF"/>
          <w:sz w:val="27"/>
          <w:szCs w:val="27"/>
          <w:lang w:val="en-US" w:eastAsia="ru-RU"/>
        </w:rPr>
        <w:t>JSX</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i/>
          <w:iCs/>
          <w:color w:val="5C6370"/>
          <w:sz w:val="21"/>
          <w:szCs w:val="21"/>
          <w:lang w:val="en-US" w:eastAsia="ru-RU"/>
        </w:rPr>
        <w:t>// services/auth.js</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export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function</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56B6C2"/>
          <w:sz w:val="21"/>
          <w:szCs w:val="21"/>
          <w:lang w:val="en-US" w:eastAsia="ru-RU"/>
        </w:rPr>
        <w:t>useProvideAuth</w:t>
      </w:r>
      <w:r w:rsidRPr="00DB32E8">
        <w:rPr>
          <w:rFonts w:ascii="Consolas" w:eastAsia="Times New Roman" w:hAnsi="Consolas" w:cs="Courier New"/>
          <w:color w:val="383A42"/>
          <w:sz w:val="21"/>
          <w:szCs w:val="21"/>
          <w:lang w:val="en-US" w:eastAsia="ru-RU"/>
        </w:rPr>
        <w: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[user, setUser] = useState(</w:t>
      </w:r>
      <w:r w:rsidRPr="00DB32E8">
        <w:rPr>
          <w:rFonts w:ascii="Consolas" w:eastAsia="Times New Roman" w:hAnsi="Consolas" w:cs="Courier New"/>
          <w:color w:val="1A1B22"/>
          <w:sz w:val="21"/>
          <w:szCs w:val="21"/>
          <w:lang w:val="en-US" w:eastAsia="ru-RU"/>
        </w:rPr>
        <w:t>null</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proofErr w:type="spellStart"/>
      <w:r w:rsidRPr="00DB32E8">
        <w:rPr>
          <w:rFonts w:ascii="Consolas" w:eastAsia="Times New Roman" w:hAnsi="Consolas" w:cs="Courier New"/>
          <w:color w:val="C678DD"/>
          <w:sz w:val="21"/>
          <w:szCs w:val="21"/>
          <w:lang w:eastAsia="ru-RU"/>
        </w:rPr>
        <w:t>const</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getUser</w:t>
      </w:r>
      <w:proofErr w:type="spellEnd"/>
      <w:r w:rsidRPr="00DB32E8">
        <w:rPr>
          <w:rFonts w:ascii="Consolas" w:eastAsia="Times New Roman" w:hAnsi="Consolas" w:cs="Courier New"/>
          <w:color w:val="383A42"/>
          <w:sz w:val="21"/>
          <w:szCs w:val="21"/>
          <w:lang w:eastAsia="ru-RU"/>
        </w:rPr>
        <w:t xml:space="preserve"> = </w:t>
      </w:r>
      <w:proofErr w:type="spellStart"/>
      <w:r w:rsidRPr="00DB32E8">
        <w:rPr>
          <w:rFonts w:ascii="Consolas" w:eastAsia="Times New Roman" w:hAnsi="Consolas" w:cs="Courier New"/>
          <w:color w:val="C678DD"/>
          <w:sz w:val="21"/>
          <w:szCs w:val="21"/>
          <w:lang w:eastAsia="ru-RU"/>
        </w:rPr>
        <w:t>async</w:t>
      </w:r>
      <w:proofErr w:type="spellEnd"/>
      <w:r w:rsidRPr="00DB32E8">
        <w:rPr>
          <w:rFonts w:ascii="Consolas" w:eastAsia="Times New Roman" w:hAnsi="Consolas" w:cs="Courier New"/>
          <w:color w:val="383A42"/>
          <w:sz w:val="21"/>
          <w:szCs w:val="21"/>
          <w:lang w:eastAsia="ru-RU"/>
        </w:rPr>
        <w:t xml:space="preserve"> ()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i/>
          <w:iCs/>
          <w:color w:val="5C6370"/>
          <w:sz w:val="21"/>
          <w:szCs w:val="21"/>
          <w:lang w:eastAsia="ru-RU"/>
        </w:rPr>
        <w:t>// Получаем пользователя</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signIn = </w:t>
      </w:r>
      <w:r w:rsidRPr="00DB32E8">
        <w:rPr>
          <w:rFonts w:ascii="Consolas" w:eastAsia="Times New Roman" w:hAnsi="Consolas" w:cs="Courier New"/>
          <w:color w:val="C678DD"/>
          <w:sz w:val="21"/>
          <w:szCs w:val="21"/>
          <w:lang w:val="en-US" w:eastAsia="ru-RU"/>
        </w:rPr>
        <w:t>async</w:t>
      </w:r>
      <w:r w:rsidRPr="00DB32E8">
        <w:rPr>
          <w:rFonts w:ascii="Consolas" w:eastAsia="Times New Roman" w:hAnsi="Consolas" w:cs="Courier New"/>
          <w:color w:val="383A42"/>
          <w:sz w:val="21"/>
          <w:szCs w:val="21"/>
          <w:lang w:val="en-US" w:eastAsia="ru-RU"/>
        </w:rPr>
        <w:t xml:space="preserve"> form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Авторизуемся</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proofErr w:type="spellStart"/>
      <w:r w:rsidRPr="00DB32E8">
        <w:rPr>
          <w:rFonts w:ascii="Consolas" w:eastAsia="Times New Roman" w:hAnsi="Consolas" w:cs="Courier New"/>
          <w:color w:val="C678DD"/>
          <w:sz w:val="21"/>
          <w:szCs w:val="21"/>
          <w:lang w:eastAsia="ru-RU"/>
        </w:rPr>
        <w:t>const</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signOut</w:t>
      </w:r>
      <w:proofErr w:type="spellEnd"/>
      <w:r w:rsidRPr="00DB32E8">
        <w:rPr>
          <w:rFonts w:ascii="Consolas" w:eastAsia="Times New Roman" w:hAnsi="Consolas" w:cs="Courier New"/>
          <w:color w:val="383A42"/>
          <w:sz w:val="21"/>
          <w:szCs w:val="21"/>
          <w:lang w:eastAsia="ru-RU"/>
        </w:rPr>
        <w:t xml:space="preserve"> = </w:t>
      </w:r>
      <w:proofErr w:type="spellStart"/>
      <w:r w:rsidRPr="00DB32E8">
        <w:rPr>
          <w:rFonts w:ascii="Consolas" w:eastAsia="Times New Roman" w:hAnsi="Consolas" w:cs="Courier New"/>
          <w:color w:val="C678DD"/>
          <w:sz w:val="21"/>
          <w:szCs w:val="21"/>
          <w:lang w:eastAsia="ru-RU"/>
        </w:rPr>
        <w:t>async</w:t>
      </w:r>
      <w:proofErr w:type="spellEnd"/>
      <w:r w:rsidRPr="00DB32E8">
        <w:rPr>
          <w:rFonts w:ascii="Consolas" w:eastAsia="Times New Roman" w:hAnsi="Consolas" w:cs="Courier New"/>
          <w:color w:val="383A42"/>
          <w:sz w:val="21"/>
          <w:szCs w:val="21"/>
          <w:lang w:eastAsia="ru-RU"/>
        </w:rPr>
        <w:t xml:space="preserve"> ()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i/>
          <w:iCs/>
          <w:color w:val="5C6370"/>
          <w:sz w:val="21"/>
          <w:szCs w:val="21"/>
          <w:lang w:eastAsia="ru-RU"/>
        </w:rPr>
        <w:t>// Отправляем запрос на сервер</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C678DD"/>
          <w:sz w:val="21"/>
          <w:szCs w:val="21"/>
          <w:lang w:eastAsia="ru-RU"/>
        </w:rPr>
        <w:t>await</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logoutRequest</w:t>
      </w:r>
      <w:proofErr w:type="spellEnd"/>
      <w:r w:rsidRPr="00DB32E8">
        <w:rPr>
          <w:rFonts w:ascii="Consolas" w:eastAsia="Times New Roman" w:hAnsi="Consolas" w:cs="Courier New"/>
          <w:color w:val="383A42"/>
          <w:sz w:val="21"/>
          <w:szCs w:val="21"/>
          <w:lang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i/>
          <w:iCs/>
          <w:color w:val="5C6370"/>
          <w:sz w:val="21"/>
          <w:szCs w:val="21"/>
          <w:lang w:eastAsia="ru-RU"/>
        </w:rPr>
        <w:t>// Удаляем пользователя из хранилища</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color w:val="383A42"/>
          <w:sz w:val="21"/>
          <w:szCs w:val="21"/>
          <w:lang w:val="en-US" w:eastAsia="ru-RU"/>
        </w:rPr>
        <w:t>setUser(</w:t>
      </w:r>
      <w:r w:rsidRPr="00DB32E8">
        <w:rPr>
          <w:rFonts w:ascii="Consolas" w:eastAsia="Times New Roman" w:hAnsi="Consolas" w:cs="Courier New"/>
          <w:color w:val="1A1B22"/>
          <w:sz w:val="21"/>
          <w:szCs w:val="21"/>
          <w:lang w:val="en-US" w:eastAsia="ru-RU"/>
        </w:rPr>
        <w:t>null</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Удаляем</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куку</w:t>
      </w:r>
      <w:r w:rsidRPr="00DB32E8">
        <w:rPr>
          <w:rFonts w:ascii="Consolas" w:eastAsia="Times New Roman" w:hAnsi="Consolas" w:cs="Courier New"/>
          <w:i/>
          <w:iCs/>
          <w:color w:val="5C6370"/>
          <w:sz w:val="21"/>
          <w:szCs w:val="21"/>
          <w:lang w:val="en-US" w:eastAsia="ru-RU"/>
        </w:rPr>
        <w:t xml:space="preserve"> token</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lastRenderedPageBreak/>
        <w:t xml:space="preserve">    deleteCookie(</w:t>
      </w:r>
      <w:r w:rsidRPr="00DB32E8">
        <w:rPr>
          <w:rFonts w:ascii="Consolas" w:eastAsia="Times New Roman" w:hAnsi="Consolas" w:cs="Courier New"/>
          <w:color w:val="32A846"/>
          <w:sz w:val="21"/>
          <w:szCs w:val="21"/>
          <w:lang w:val="en-US" w:eastAsia="ru-RU"/>
        </w:rPr>
        <w:t>'token'</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return</w:t>
      </w: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user,</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getUser,</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signIn,</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signOut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i/>
          <w:iCs/>
          <w:color w:val="5C6370"/>
          <w:sz w:val="21"/>
          <w:szCs w:val="21"/>
          <w:lang w:val="en-US" w:eastAsia="ru-RU"/>
        </w:rPr>
        <w:t>// services/utils.js</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export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function</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56B6C2"/>
          <w:sz w:val="21"/>
          <w:szCs w:val="21"/>
          <w:lang w:val="en-US" w:eastAsia="ru-RU"/>
        </w:rPr>
        <w:t>deleteCookie</w:t>
      </w:r>
      <w:r w:rsidRPr="00DB32E8">
        <w:rPr>
          <w:rFonts w:ascii="Consolas" w:eastAsia="Times New Roman" w:hAnsi="Consolas" w:cs="Courier New"/>
          <w:color w:val="383A42"/>
          <w:sz w:val="21"/>
          <w:szCs w:val="21"/>
          <w:lang w:val="en-US" w:eastAsia="ru-RU"/>
        </w:rPr>
        <w:t>(name)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eastAsia="ru-RU"/>
        </w:rPr>
        <w:t xml:space="preserve">// Находим куку по ключу </w:t>
      </w:r>
      <w:proofErr w:type="spellStart"/>
      <w:r w:rsidRPr="00DB32E8">
        <w:rPr>
          <w:rFonts w:ascii="Consolas" w:eastAsia="Times New Roman" w:hAnsi="Consolas" w:cs="Courier New"/>
          <w:i/>
          <w:iCs/>
          <w:color w:val="5C6370"/>
          <w:sz w:val="21"/>
          <w:szCs w:val="21"/>
          <w:lang w:eastAsia="ru-RU"/>
        </w:rPr>
        <w:t>token</w:t>
      </w:r>
      <w:proofErr w:type="spellEnd"/>
      <w:r w:rsidRPr="00DB32E8">
        <w:rPr>
          <w:rFonts w:ascii="Consolas" w:eastAsia="Times New Roman" w:hAnsi="Consolas" w:cs="Courier New"/>
          <w:i/>
          <w:iCs/>
          <w:color w:val="5C6370"/>
          <w:sz w:val="21"/>
          <w:szCs w:val="21"/>
          <w:lang w:eastAsia="ru-RU"/>
        </w:rPr>
        <w:t xml:space="preserve">, удаляем её значение,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i/>
          <w:iCs/>
          <w:color w:val="5C6370"/>
          <w:sz w:val="21"/>
          <w:szCs w:val="21"/>
          <w:lang w:eastAsia="ru-RU"/>
        </w:rPr>
        <w:t xml:space="preserve">// устанавливаем отрицательное время жизни, чтобы удалить сам ключ </w:t>
      </w:r>
      <w:proofErr w:type="spellStart"/>
      <w:r w:rsidRPr="00DB32E8">
        <w:rPr>
          <w:rFonts w:ascii="Consolas" w:eastAsia="Times New Roman" w:hAnsi="Consolas" w:cs="Courier New"/>
          <w:i/>
          <w:iCs/>
          <w:color w:val="5C6370"/>
          <w:sz w:val="21"/>
          <w:szCs w:val="21"/>
          <w:lang w:eastAsia="ru-RU"/>
        </w:rPr>
        <w:t>token</w:t>
      </w:r>
      <w:proofErr w:type="spellEnd"/>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setCookie</w:t>
      </w:r>
      <w:proofErr w:type="spellEnd"/>
      <w:r w:rsidRPr="00DB32E8">
        <w:rPr>
          <w:rFonts w:ascii="Consolas" w:eastAsia="Times New Roman" w:hAnsi="Consolas" w:cs="Courier New"/>
          <w:color w:val="383A42"/>
          <w:sz w:val="21"/>
          <w:szCs w:val="21"/>
          <w:lang w:eastAsia="ru-RU"/>
        </w:rPr>
        <w:t>(</w:t>
      </w:r>
      <w:proofErr w:type="spellStart"/>
      <w:r w:rsidRPr="00DB32E8">
        <w:rPr>
          <w:rFonts w:ascii="Consolas" w:eastAsia="Times New Roman" w:hAnsi="Consolas" w:cs="Courier New"/>
          <w:color w:val="383A42"/>
          <w:sz w:val="21"/>
          <w:szCs w:val="21"/>
          <w:lang w:eastAsia="ru-RU"/>
        </w:rPr>
        <w:t>name</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1A1B22"/>
          <w:sz w:val="21"/>
          <w:szCs w:val="21"/>
          <w:lang w:eastAsia="ru-RU"/>
        </w:rPr>
        <w:t>null</w:t>
      </w:r>
      <w:proofErr w:type="spellEnd"/>
      <w:r w:rsidRPr="00DB32E8">
        <w:rPr>
          <w:rFonts w:ascii="Consolas" w:eastAsia="Times New Roman" w:hAnsi="Consolas" w:cs="Courier New"/>
          <w:color w:val="383A42"/>
          <w:sz w:val="21"/>
          <w:szCs w:val="21"/>
          <w:lang w:eastAsia="ru-RU"/>
        </w:rPr>
        <w:t xml:space="preserve">, { </w:t>
      </w:r>
      <w:proofErr w:type="spellStart"/>
      <w:r w:rsidRPr="00DB32E8">
        <w:rPr>
          <w:rFonts w:ascii="Consolas" w:eastAsia="Times New Roman" w:hAnsi="Consolas" w:cs="Courier New"/>
          <w:color w:val="CA8D3D"/>
          <w:sz w:val="21"/>
          <w:szCs w:val="21"/>
          <w:lang w:eastAsia="ru-RU"/>
        </w:rPr>
        <w:t>expires</w:t>
      </w:r>
      <w:proofErr w:type="spellEnd"/>
      <w:r w:rsidRPr="00DB32E8">
        <w:rPr>
          <w:rFonts w:ascii="Consolas" w:eastAsia="Times New Roman" w:hAnsi="Consolas" w:cs="Courier New"/>
          <w:color w:val="383A42"/>
          <w:sz w:val="21"/>
          <w:szCs w:val="21"/>
          <w:lang w:eastAsia="ru-RU"/>
        </w:rPr>
        <w:t>: -</w:t>
      </w:r>
      <w:r w:rsidRPr="00DB32E8">
        <w:rPr>
          <w:rFonts w:ascii="Consolas" w:eastAsia="Times New Roman" w:hAnsi="Consolas" w:cs="Courier New"/>
          <w:color w:val="56B6C2"/>
          <w:sz w:val="21"/>
          <w:szCs w:val="21"/>
          <w:lang w:eastAsia="ru-RU"/>
        </w:rPr>
        <w:t>1</w:t>
      </w:r>
      <w:r w:rsidRPr="00DB32E8">
        <w:rPr>
          <w:rFonts w:ascii="Consolas" w:eastAsia="Times New Roman" w:hAnsi="Consolas" w:cs="Courier New"/>
          <w:color w:val="383A42"/>
          <w:sz w:val="21"/>
          <w:szCs w:val="21"/>
          <w:lang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DB32E8">
        <w:rPr>
          <w:rFonts w:ascii="Consolas" w:eastAsia="Times New Roman" w:hAnsi="Consolas" w:cs="Courier New"/>
          <w:color w:val="383A42"/>
          <w:sz w:val="21"/>
          <w:szCs w:val="21"/>
          <w:lang w:eastAsia="ru-RU"/>
        </w:rPr>
        <w:t xml:space="preserve">} </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Основная функция логаута из приложения написана. Остаётся только корректно обработать выход пользователя — настроить переадресацию. Добавим обработчик </w:t>
      </w:r>
      <w:proofErr w:type="spellStart"/>
      <w:r w:rsidRPr="00DB32E8">
        <w:rPr>
          <w:rFonts w:ascii="Consolas" w:eastAsia="Times New Roman" w:hAnsi="Consolas" w:cs="Courier New"/>
          <w:color w:val="383A42"/>
          <w:shd w:val="clear" w:color="auto" w:fill="F7F9FC"/>
          <w:lang w:eastAsia="ru-RU"/>
        </w:rPr>
        <w:t>logout</w:t>
      </w:r>
      <w:proofErr w:type="spellEnd"/>
      <w:r w:rsidRPr="00DB32E8">
        <w:rPr>
          <w:rFonts w:ascii="Arial" w:eastAsia="Times New Roman" w:hAnsi="Arial" w:cs="Arial"/>
          <w:color w:val="000000"/>
          <w:sz w:val="27"/>
          <w:szCs w:val="27"/>
          <w:lang w:eastAsia="ru-RU"/>
        </w:rPr>
        <w:t> слушателю </w:t>
      </w:r>
      <w:proofErr w:type="spellStart"/>
      <w:r w:rsidRPr="00DB32E8">
        <w:rPr>
          <w:rFonts w:ascii="Consolas" w:eastAsia="Times New Roman" w:hAnsi="Consolas" w:cs="Courier New"/>
          <w:color w:val="383A42"/>
          <w:shd w:val="clear" w:color="auto" w:fill="F7F9FC"/>
          <w:lang w:eastAsia="ru-RU"/>
        </w:rPr>
        <w:t>onClick</w:t>
      </w:r>
      <w:proofErr w:type="spellEnd"/>
      <w:r w:rsidRPr="00DB32E8">
        <w:rPr>
          <w:rFonts w:ascii="Arial" w:eastAsia="Times New Roman" w:hAnsi="Arial" w:cs="Arial"/>
          <w:color w:val="000000"/>
          <w:sz w:val="27"/>
          <w:szCs w:val="27"/>
          <w:lang w:eastAsia="ru-RU"/>
        </w:rPr>
        <w:t> в компоненте страницы </w:t>
      </w:r>
      <w:proofErr w:type="spellStart"/>
      <w:r w:rsidRPr="00DB32E8">
        <w:rPr>
          <w:rFonts w:ascii="Consolas" w:eastAsia="Times New Roman" w:hAnsi="Consolas" w:cs="Courier New"/>
          <w:color w:val="383A42"/>
          <w:shd w:val="clear" w:color="auto" w:fill="F7F9FC"/>
          <w:lang w:eastAsia="ru-RU"/>
        </w:rPr>
        <w:t>List</w:t>
      </w:r>
      <w:proofErr w:type="spellEnd"/>
      <w:r w:rsidRPr="00DB32E8">
        <w:rPr>
          <w:rFonts w:ascii="Arial" w:eastAsia="Times New Roman" w:hAnsi="Arial" w:cs="Arial"/>
          <w:color w:val="000000"/>
          <w:sz w:val="27"/>
          <w:szCs w:val="27"/>
          <w:lang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DB32E8">
        <w:rPr>
          <w:rFonts w:ascii="Courier New" w:eastAsia="Times New Roman" w:hAnsi="Courier New" w:cs="Courier New"/>
          <w:color w:val="B8BDBF"/>
          <w:sz w:val="27"/>
          <w:szCs w:val="27"/>
          <w:lang w:eastAsia="ru-RU"/>
        </w:rPr>
        <w:t xml:space="preserve">Скопировать </w:t>
      </w:r>
      <w:proofErr w:type="spellStart"/>
      <w:r w:rsidRPr="00DB32E8">
        <w:rPr>
          <w:rFonts w:ascii="Courier New" w:eastAsia="Times New Roman" w:hAnsi="Courier New" w:cs="Courier New"/>
          <w:color w:val="B8BDBF"/>
          <w:sz w:val="27"/>
          <w:szCs w:val="27"/>
          <w:lang w:eastAsia="ru-RU"/>
        </w:rPr>
        <w:t>кодJSX</w:t>
      </w:r>
      <w:proofErr w:type="spellEnd"/>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React, { useEffect, useState, useMemo, useCallback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'react'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ChatsList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'../components/chats-list'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Route, Switch, useHistory, useLocation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'react-router-dom'</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listStyles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'./list.module.css'</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deserializeQuery, useChatsData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'../services/api'</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Avatar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'../components/avatar'</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Input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'../components/input'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logoutImage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'../images/logout.svg'</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ChatPage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'./chat'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useProvideAuth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'../services/auth'</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export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ListPage = ()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Используем</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хук</w:t>
      </w:r>
      <w:r w:rsidRPr="00DB32E8">
        <w:rPr>
          <w:rFonts w:ascii="Consolas" w:eastAsia="Times New Roman" w:hAnsi="Consolas" w:cs="Courier New"/>
          <w:i/>
          <w:iCs/>
          <w:color w:val="5C6370"/>
          <w:sz w:val="21"/>
          <w:szCs w:val="21"/>
          <w:lang w:val="en-US" w:eastAsia="ru-RU"/>
        </w:rPr>
        <w:t xml:space="preserve"> useHistory </w:t>
      </w:r>
      <w:r w:rsidRPr="00DB32E8">
        <w:rPr>
          <w:rFonts w:ascii="Consolas" w:eastAsia="Times New Roman" w:hAnsi="Consolas" w:cs="Courier New"/>
          <w:i/>
          <w:iCs/>
          <w:color w:val="5C6370"/>
          <w:sz w:val="21"/>
          <w:szCs w:val="21"/>
          <w:lang w:eastAsia="ru-RU"/>
        </w:rPr>
        <w:t>и</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функцию</w:t>
      </w:r>
      <w:r w:rsidRPr="00DB32E8">
        <w:rPr>
          <w:rFonts w:ascii="Consolas" w:eastAsia="Times New Roman" w:hAnsi="Consolas" w:cs="Courier New"/>
          <w:i/>
          <w:iCs/>
          <w:color w:val="5C6370"/>
          <w:sz w:val="21"/>
          <w:szCs w:val="21"/>
          <w:lang w:val="en-US" w:eastAsia="ru-RU"/>
        </w:rPr>
        <w:t xml:space="preserve"> signOut </w:t>
      </w:r>
      <w:r w:rsidRPr="00DB32E8">
        <w:rPr>
          <w:rFonts w:ascii="Consolas" w:eastAsia="Times New Roman" w:hAnsi="Consolas" w:cs="Courier New"/>
          <w:i/>
          <w:iCs/>
          <w:color w:val="5C6370"/>
          <w:sz w:val="21"/>
          <w:szCs w:val="21"/>
          <w:lang w:eastAsia="ru-RU"/>
        </w:rPr>
        <w:t>из</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хранилища</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history = useHistory();</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 signOut } = useAuth();</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val="en-US" w:eastAsia="ru-RU"/>
        </w:rPr>
        <w:t>// ...</w:t>
      </w:r>
      <w:r w:rsidRPr="00DB32E8">
        <w:rPr>
          <w:rFonts w:ascii="Consolas" w:eastAsia="Times New Roman" w:hAnsi="Consolas" w:cs="Courier New"/>
          <w:i/>
          <w:iCs/>
          <w:color w:val="5C6370"/>
          <w:sz w:val="21"/>
          <w:szCs w:val="21"/>
          <w:lang w:eastAsia="ru-RU"/>
        </w:rPr>
        <w:t>Основная</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логика</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компонента</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content = loading ?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lastRenderedPageBreak/>
        <w:t xml:space="preserve">    </w:t>
      </w:r>
      <w:r w:rsidRPr="00DB32E8">
        <w:rPr>
          <w:rFonts w:ascii="Consolas" w:eastAsia="Times New Roman" w:hAnsi="Consolas" w:cs="Courier New"/>
          <w:color w:val="32A846"/>
          <w:sz w:val="21"/>
          <w:szCs w:val="21"/>
          <w:lang w:val="en-US" w:eastAsia="ru-RU"/>
        </w:rPr>
        <w:t>'loading'</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 : preparedData &amp;&amp; preparedData.length ?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ChatsList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chats</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{preparedData}</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 : </w:t>
      </w:r>
      <w:r w:rsidRPr="00DB32E8">
        <w:rPr>
          <w:rFonts w:ascii="Consolas" w:eastAsia="Times New Roman" w:hAnsi="Consolas" w:cs="Courier New"/>
          <w:color w:val="1A1B22"/>
          <w:sz w:val="21"/>
          <w:szCs w:val="21"/>
          <w:lang w:val="en-US" w:eastAsia="ru-RU"/>
        </w:rPr>
        <w:t>null</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logout = useCallback(</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[signOut, history]</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return</w:t>
      </w: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className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{listStyles.container}</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className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{listStyles.list}</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className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{listStyles.searchbar}</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Avatar</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CA8D3D"/>
          <w:sz w:val="21"/>
          <w:szCs w:val="21"/>
          <w:lang w:val="en-US" w:eastAsia="ru-RU"/>
        </w:rPr>
        <w:t>A</w:t>
      </w:r>
      <w:r w:rsidRPr="00DB32E8">
        <w:rPr>
          <w:rFonts w:ascii="Consolas" w:eastAsia="Times New Roman" w:hAnsi="Consolas" w:cs="Courier New"/>
          <w:color w:val="383A42"/>
          <w:sz w:val="21"/>
          <w:szCs w:val="21"/>
          <w:lang w:val="en-US" w:eastAsia="ru-RU"/>
        </w:rPr>
        <w:t>'}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Input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placeholder</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2A846"/>
          <w:sz w:val="21"/>
          <w:szCs w:val="21"/>
          <w:lang w:eastAsia="ru-RU"/>
        </w:rPr>
        <w:t>Поиск</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onChange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{onChange}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value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{searchValue}</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83A42"/>
          <w:sz w:val="21"/>
          <w:szCs w:val="21"/>
          <w:lang w:eastAsia="ru-RU"/>
        </w:rPr>
        <w:t>{/* Добавим обработчик событий на иконку выхода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color w:val="383A42"/>
          <w:sz w:val="21"/>
          <w:szCs w:val="21"/>
          <w:lang w:val="en-US" w:eastAsia="ru-RU"/>
        </w:rPr>
        <w:t>&lt;</w:t>
      </w:r>
      <w:r w:rsidRPr="00DB32E8">
        <w:rPr>
          <w:rFonts w:ascii="Consolas" w:eastAsia="Times New Roman" w:hAnsi="Consolas" w:cs="Courier New"/>
          <w:color w:val="FF4040"/>
          <w:sz w:val="21"/>
          <w:szCs w:val="21"/>
          <w:lang w:val="en-US" w:eastAsia="ru-RU"/>
        </w:rPr>
        <w:t>img</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alt</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"logout"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src</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{logoutImage}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onClick</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{logout}</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83A42"/>
          <w:sz w:val="21"/>
          <w:szCs w:val="21"/>
          <w:lang w:eastAsia="ru-RU"/>
        </w:rPr>
        <w:t>&lt;/</w:t>
      </w:r>
      <w:proofErr w:type="spellStart"/>
      <w:r w:rsidRPr="00DB32E8">
        <w:rPr>
          <w:rFonts w:ascii="Consolas" w:eastAsia="Times New Roman" w:hAnsi="Consolas" w:cs="Courier New"/>
          <w:color w:val="FF4040"/>
          <w:sz w:val="21"/>
          <w:szCs w:val="21"/>
          <w:lang w:eastAsia="ru-RU"/>
        </w:rPr>
        <w:t>div</w:t>
      </w:r>
      <w:proofErr w:type="spellEnd"/>
      <w:r w:rsidRPr="00DB32E8">
        <w:rPr>
          <w:rFonts w:ascii="Consolas" w:eastAsia="Times New Roman" w:hAnsi="Consolas" w:cs="Courier New"/>
          <w:color w:val="383A42"/>
          <w:sz w:val="21"/>
          <w:szCs w:val="21"/>
          <w:lang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content</w:t>
      </w:r>
      <w:proofErr w:type="spellEnd"/>
      <w:r w:rsidRPr="00DB32E8">
        <w:rPr>
          <w:rFonts w:ascii="Consolas" w:eastAsia="Times New Roman" w:hAnsi="Consolas" w:cs="Courier New"/>
          <w:color w:val="383A42"/>
          <w:sz w:val="21"/>
          <w:szCs w:val="21"/>
          <w:lang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Switch</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Route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path</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CA8D3D"/>
          <w:sz w:val="21"/>
          <w:szCs w:val="21"/>
          <w:lang w:val="en-US" w:eastAsia="ru-RU"/>
        </w:rPr>
        <w:t>:chatId</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ChatPage</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Route</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Switch</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В</w:t>
      </w:r>
      <w:r w:rsidRPr="00DB32E8">
        <w:rPr>
          <w:rFonts w:ascii="Arial" w:eastAsia="Times New Roman" w:hAnsi="Arial" w:cs="Arial"/>
          <w:color w:val="000000"/>
          <w:sz w:val="27"/>
          <w:szCs w:val="27"/>
          <w:lang w:val="en-US" w:eastAsia="ru-RU"/>
        </w:rPr>
        <w:t xml:space="preserve"> </w:t>
      </w:r>
      <w:r w:rsidRPr="00DB32E8">
        <w:rPr>
          <w:rFonts w:ascii="Arial" w:eastAsia="Times New Roman" w:hAnsi="Arial" w:cs="Arial"/>
          <w:color w:val="000000"/>
          <w:sz w:val="27"/>
          <w:szCs w:val="27"/>
          <w:lang w:eastAsia="ru-RU"/>
        </w:rPr>
        <w:t>функции</w:t>
      </w:r>
      <w:r w:rsidRPr="00DB32E8">
        <w:rPr>
          <w:rFonts w:ascii="Arial" w:eastAsia="Times New Roman" w:hAnsi="Arial" w:cs="Arial"/>
          <w:color w:val="000000"/>
          <w:sz w:val="27"/>
          <w:szCs w:val="27"/>
          <w:lang w:val="en-US" w:eastAsia="ru-RU"/>
        </w:rPr>
        <w:t> </w:t>
      </w:r>
      <w:r w:rsidRPr="00DB32E8">
        <w:rPr>
          <w:rFonts w:ascii="Consolas" w:eastAsia="Times New Roman" w:hAnsi="Consolas" w:cs="Courier New"/>
          <w:color w:val="383A42"/>
          <w:shd w:val="clear" w:color="auto" w:fill="F7F9FC"/>
          <w:lang w:val="en-US" w:eastAsia="ru-RU"/>
        </w:rPr>
        <w:t>logout</w:t>
      </w:r>
      <w:r w:rsidRPr="00DB32E8">
        <w:rPr>
          <w:rFonts w:ascii="Arial" w:eastAsia="Times New Roman" w:hAnsi="Arial" w:cs="Arial"/>
          <w:color w:val="000000"/>
          <w:sz w:val="27"/>
          <w:szCs w:val="27"/>
          <w:lang w:val="en-US" w:eastAsia="ru-RU"/>
        </w:rPr>
        <w:t> </w:t>
      </w:r>
      <w:r w:rsidRPr="00DB32E8">
        <w:rPr>
          <w:rFonts w:ascii="Arial" w:eastAsia="Times New Roman" w:hAnsi="Arial" w:cs="Arial"/>
          <w:color w:val="000000"/>
          <w:sz w:val="27"/>
          <w:szCs w:val="27"/>
          <w:lang w:eastAsia="ru-RU"/>
        </w:rPr>
        <w:t>вызовем</w:t>
      </w:r>
      <w:r w:rsidRPr="00DB32E8">
        <w:rPr>
          <w:rFonts w:ascii="Arial" w:eastAsia="Times New Roman" w:hAnsi="Arial" w:cs="Arial"/>
          <w:color w:val="000000"/>
          <w:sz w:val="27"/>
          <w:szCs w:val="27"/>
          <w:lang w:val="en-US" w:eastAsia="ru-RU"/>
        </w:rPr>
        <w:t xml:space="preserve"> </w:t>
      </w:r>
      <w:r w:rsidRPr="00DB32E8">
        <w:rPr>
          <w:rFonts w:ascii="Arial" w:eastAsia="Times New Roman" w:hAnsi="Arial" w:cs="Arial"/>
          <w:color w:val="000000"/>
          <w:sz w:val="27"/>
          <w:szCs w:val="27"/>
          <w:lang w:eastAsia="ru-RU"/>
        </w:rPr>
        <w:t>функцию</w:t>
      </w:r>
      <w:r w:rsidRPr="00DB32E8">
        <w:rPr>
          <w:rFonts w:ascii="Arial" w:eastAsia="Times New Roman" w:hAnsi="Arial" w:cs="Arial"/>
          <w:color w:val="000000"/>
          <w:sz w:val="27"/>
          <w:szCs w:val="27"/>
          <w:lang w:val="en-US" w:eastAsia="ru-RU"/>
        </w:rPr>
        <w:t> </w:t>
      </w:r>
      <w:r w:rsidRPr="00DB32E8">
        <w:rPr>
          <w:rFonts w:ascii="Consolas" w:eastAsia="Times New Roman" w:hAnsi="Consolas" w:cs="Courier New"/>
          <w:color w:val="383A42"/>
          <w:shd w:val="clear" w:color="auto" w:fill="F7F9FC"/>
          <w:lang w:val="en-US" w:eastAsia="ru-RU"/>
        </w:rPr>
        <w:t>signOut</w:t>
      </w:r>
      <w:r w:rsidRPr="00DB32E8">
        <w:rPr>
          <w:rFonts w:ascii="Arial" w:eastAsia="Times New Roman" w:hAnsi="Arial" w:cs="Arial"/>
          <w:color w:val="000000"/>
          <w:sz w:val="27"/>
          <w:szCs w:val="27"/>
          <w:lang w:val="en-US" w:eastAsia="ru-RU"/>
        </w:rPr>
        <w:t xml:space="preserve">. </w:t>
      </w:r>
      <w:r w:rsidRPr="00DB32E8">
        <w:rPr>
          <w:rFonts w:ascii="Arial" w:eastAsia="Times New Roman" w:hAnsi="Arial" w:cs="Arial"/>
          <w:color w:val="000000"/>
          <w:sz w:val="27"/>
          <w:szCs w:val="27"/>
          <w:lang w:eastAsia="ru-RU"/>
        </w:rPr>
        <w:t>После её успешного выполнения используем метод </w:t>
      </w:r>
      <w:proofErr w:type="spellStart"/>
      <w:r w:rsidRPr="00DB32E8">
        <w:rPr>
          <w:rFonts w:ascii="Consolas" w:eastAsia="Times New Roman" w:hAnsi="Consolas" w:cs="Courier New"/>
          <w:color w:val="383A42"/>
          <w:shd w:val="clear" w:color="auto" w:fill="F7F9FC"/>
          <w:lang w:eastAsia="ru-RU"/>
        </w:rPr>
        <w:t>replace</w:t>
      </w:r>
      <w:proofErr w:type="spellEnd"/>
      <w:r w:rsidRPr="00DB32E8">
        <w:rPr>
          <w:rFonts w:ascii="Arial" w:eastAsia="Times New Roman" w:hAnsi="Arial" w:cs="Arial"/>
          <w:color w:val="000000"/>
          <w:sz w:val="27"/>
          <w:szCs w:val="27"/>
          <w:lang w:eastAsia="ru-RU"/>
        </w:rPr>
        <w:t> объекта </w:t>
      </w:r>
      <w:proofErr w:type="spellStart"/>
      <w:r w:rsidRPr="00DB32E8">
        <w:rPr>
          <w:rFonts w:ascii="Consolas" w:eastAsia="Times New Roman" w:hAnsi="Consolas" w:cs="Courier New"/>
          <w:color w:val="383A42"/>
          <w:shd w:val="clear" w:color="auto" w:fill="F7F9FC"/>
          <w:lang w:eastAsia="ru-RU"/>
        </w:rPr>
        <w:t>history</w:t>
      </w:r>
      <w:proofErr w:type="spellEnd"/>
      <w:r w:rsidRPr="00DB32E8">
        <w:rPr>
          <w:rFonts w:ascii="Arial" w:eastAsia="Times New Roman" w:hAnsi="Arial" w:cs="Arial"/>
          <w:color w:val="000000"/>
          <w:sz w:val="27"/>
          <w:szCs w:val="27"/>
          <w:lang w:eastAsia="ru-RU"/>
        </w:rPr>
        <w:t>, чтобы переадресовать пользователя на страницу авторизации:</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DB32E8">
        <w:rPr>
          <w:rFonts w:ascii="Courier New" w:eastAsia="Times New Roman" w:hAnsi="Courier New" w:cs="Courier New"/>
          <w:color w:val="B8BDBF"/>
          <w:sz w:val="27"/>
          <w:szCs w:val="27"/>
          <w:lang w:eastAsia="ru-RU"/>
        </w:rPr>
        <w:t>Скопировать</w:t>
      </w:r>
      <w:r w:rsidRPr="00DB32E8">
        <w:rPr>
          <w:rFonts w:ascii="Courier New" w:eastAsia="Times New Roman" w:hAnsi="Courier New" w:cs="Courier New"/>
          <w:color w:val="B8BDBF"/>
          <w:sz w:val="27"/>
          <w:szCs w:val="27"/>
          <w:lang w:val="en-US" w:eastAsia="ru-RU"/>
        </w:rPr>
        <w:t xml:space="preserve"> </w:t>
      </w:r>
      <w:r w:rsidRPr="00DB32E8">
        <w:rPr>
          <w:rFonts w:ascii="Courier New" w:eastAsia="Times New Roman" w:hAnsi="Courier New" w:cs="Courier New"/>
          <w:color w:val="B8BDBF"/>
          <w:sz w:val="27"/>
          <w:szCs w:val="27"/>
          <w:lang w:eastAsia="ru-RU"/>
        </w:rPr>
        <w:t>код</w:t>
      </w:r>
      <w:r w:rsidRPr="00DB32E8">
        <w:rPr>
          <w:rFonts w:ascii="Courier New" w:eastAsia="Times New Roman" w:hAnsi="Courier New" w:cs="Courier New"/>
          <w:color w:val="B8BDBF"/>
          <w:sz w:val="27"/>
          <w:szCs w:val="27"/>
          <w:lang w:val="en-US" w:eastAsia="ru-RU"/>
        </w:rPr>
        <w:t>JSX</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React, { useEffect, useState, useMemo, useCallback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'react'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ChatsList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'../components/chats-list'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Route, Switch, useHistory, useLocation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'react-router-dom'</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listStyles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'./list.module.css'</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deserializeQuery, useChatsData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'../services/api'</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Avatar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'../components/avatar'</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Input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'../components/input'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lastRenderedPageBreak/>
        <w:t>import</w:t>
      </w:r>
      <w:r w:rsidRPr="00DB32E8">
        <w:rPr>
          <w:rFonts w:ascii="Consolas" w:eastAsia="Times New Roman" w:hAnsi="Consolas" w:cs="Courier New"/>
          <w:color w:val="383A42"/>
          <w:sz w:val="21"/>
          <w:szCs w:val="21"/>
          <w:lang w:val="en-US" w:eastAsia="ru-RU"/>
        </w:rPr>
        <w:t xml:space="preserve"> logoutImage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'../images/logout.svg'</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ChatPage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'./chat'</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C678DD"/>
          <w:sz w:val="21"/>
          <w:szCs w:val="21"/>
          <w:lang w:val="en-US" w:eastAsia="ru-RU"/>
        </w:rPr>
        <w:t>import</w:t>
      </w:r>
      <w:r w:rsidRPr="00DB32E8">
        <w:rPr>
          <w:rFonts w:ascii="Consolas" w:eastAsia="Times New Roman" w:hAnsi="Consolas" w:cs="Courier New"/>
          <w:color w:val="383A42"/>
          <w:sz w:val="21"/>
          <w:szCs w:val="21"/>
          <w:lang w:val="en-US" w:eastAsia="ru-RU"/>
        </w:rPr>
        <w:t xml:space="preserve"> { useProvideAuth } </w:t>
      </w:r>
      <w:r w:rsidRPr="00DB32E8">
        <w:rPr>
          <w:rFonts w:ascii="Consolas" w:eastAsia="Times New Roman" w:hAnsi="Consolas" w:cs="Courier New"/>
          <w:color w:val="C678DD"/>
          <w:sz w:val="21"/>
          <w:szCs w:val="21"/>
          <w:lang w:val="en-US" w:eastAsia="ru-RU"/>
        </w:rPr>
        <w:t>from</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'../services/auth'</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spellStart"/>
      <w:r w:rsidRPr="00DB32E8">
        <w:rPr>
          <w:rFonts w:ascii="Consolas" w:eastAsia="Times New Roman" w:hAnsi="Consolas" w:cs="Courier New"/>
          <w:color w:val="C678DD"/>
          <w:sz w:val="21"/>
          <w:szCs w:val="21"/>
          <w:lang w:eastAsia="ru-RU"/>
        </w:rPr>
        <w:t>export</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C678DD"/>
          <w:sz w:val="21"/>
          <w:szCs w:val="21"/>
          <w:lang w:eastAsia="ru-RU"/>
        </w:rPr>
        <w:t>const</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ListPage</w:t>
      </w:r>
      <w:proofErr w:type="spellEnd"/>
      <w:r w:rsidRPr="00DB32E8">
        <w:rPr>
          <w:rFonts w:ascii="Consolas" w:eastAsia="Times New Roman" w:hAnsi="Consolas" w:cs="Courier New"/>
          <w:color w:val="383A42"/>
          <w:sz w:val="21"/>
          <w:szCs w:val="21"/>
          <w:lang w:eastAsia="ru-RU"/>
        </w:rPr>
        <w:t xml:space="preserve"> = ()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history = useHistory();</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 signOut } = useAuth();</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val="en-US" w:eastAsia="ru-RU"/>
        </w:rPr>
        <w:t>// ...</w:t>
      </w:r>
      <w:r w:rsidRPr="00DB32E8">
        <w:rPr>
          <w:rFonts w:ascii="Consolas" w:eastAsia="Times New Roman" w:hAnsi="Consolas" w:cs="Courier New"/>
          <w:i/>
          <w:iCs/>
          <w:color w:val="5C6370"/>
          <w:sz w:val="21"/>
          <w:szCs w:val="21"/>
          <w:lang w:eastAsia="ru-RU"/>
        </w:rPr>
        <w:t>Основная</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логика</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компонента</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content = loading ?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'loading'</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 : preparedData &amp;&amp; preparedData.length ?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ChatsList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chats</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{preparedData}</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 : </w:t>
      </w:r>
      <w:r w:rsidRPr="00DB32E8">
        <w:rPr>
          <w:rFonts w:ascii="Consolas" w:eastAsia="Times New Roman" w:hAnsi="Consolas" w:cs="Courier New"/>
          <w:color w:val="1A1B22"/>
          <w:sz w:val="21"/>
          <w:szCs w:val="21"/>
          <w:lang w:val="en-US" w:eastAsia="ru-RU"/>
        </w:rPr>
        <w:t>null</w:t>
      </w:r>
      <w:r w:rsidRPr="00DB32E8">
        <w:rPr>
          <w:rFonts w:ascii="Consolas" w:eastAsia="Times New Roman" w:hAnsi="Consolas" w:cs="Courier New"/>
          <w:color w:val="383A42"/>
          <w:sz w:val="21"/>
          <w:szCs w:val="21"/>
          <w:lang w:val="en-US"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const</w:t>
      </w:r>
      <w:r w:rsidRPr="00DB32E8">
        <w:rPr>
          <w:rFonts w:ascii="Consolas" w:eastAsia="Times New Roman" w:hAnsi="Consolas" w:cs="Courier New"/>
          <w:color w:val="383A42"/>
          <w:sz w:val="21"/>
          <w:szCs w:val="21"/>
          <w:lang w:val="en-US" w:eastAsia="ru-RU"/>
        </w:rPr>
        <w:t xml:space="preserve"> logout = useCallback(</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Вызовем</w:t>
      </w:r>
      <w:r w:rsidRPr="00DB32E8">
        <w:rPr>
          <w:rFonts w:ascii="Consolas" w:eastAsia="Times New Roman" w:hAnsi="Consolas" w:cs="Courier New"/>
          <w:i/>
          <w:iCs/>
          <w:color w:val="5C6370"/>
          <w:sz w:val="21"/>
          <w:szCs w:val="21"/>
          <w:lang w:val="en-US" w:eastAsia="ru-RU"/>
        </w:rPr>
        <w:t xml:space="preserve"> </w:t>
      </w:r>
      <w:r w:rsidRPr="00DB32E8">
        <w:rPr>
          <w:rFonts w:ascii="Consolas" w:eastAsia="Times New Roman" w:hAnsi="Consolas" w:cs="Courier New"/>
          <w:i/>
          <w:iCs/>
          <w:color w:val="5C6370"/>
          <w:sz w:val="21"/>
          <w:szCs w:val="21"/>
          <w:lang w:eastAsia="ru-RU"/>
        </w:rPr>
        <w:t>функцию</w:t>
      </w:r>
      <w:r w:rsidRPr="00DB32E8">
        <w:rPr>
          <w:rFonts w:ascii="Consolas" w:eastAsia="Times New Roman" w:hAnsi="Consolas" w:cs="Courier New"/>
          <w:i/>
          <w:iCs/>
          <w:color w:val="5C6370"/>
          <w:sz w:val="21"/>
          <w:szCs w:val="21"/>
          <w:lang w:val="en-US" w:eastAsia="ru-RU"/>
        </w:rPr>
        <w:t xml:space="preserve"> signOut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proofErr w:type="spellStart"/>
      <w:r w:rsidRPr="00DB32E8">
        <w:rPr>
          <w:rFonts w:ascii="Consolas" w:eastAsia="Times New Roman" w:hAnsi="Consolas" w:cs="Courier New"/>
          <w:color w:val="383A42"/>
          <w:sz w:val="21"/>
          <w:szCs w:val="21"/>
          <w:lang w:eastAsia="ru-RU"/>
        </w:rPr>
        <w:t>signOut</w:t>
      </w:r>
      <w:proofErr w:type="spellEnd"/>
      <w:r w:rsidRPr="00DB32E8">
        <w:rPr>
          <w:rFonts w:ascii="Consolas" w:eastAsia="Times New Roman" w:hAnsi="Consolas" w:cs="Courier New"/>
          <w:color w:val="383A42"/>
          <w:sz w:val="21"/>
          <w:szCs w:val="21"/>
          <w:lang w:eastAsia="ru-RU"/>
        </w:rPr>
        <w:t>().</w:t>
      </w:r>
      <w:proofErr w:type="spellStart"/>
      <w:r w:rsidRPr="00DB32E8">
        <w:rPr>
          <w:rFonts w:ascii="Consolas" w:eastAsia="Times New Roman" w:hAnsi="Consolas" w:cs="Courier New"/>
          <w:color w:val="383A42"/>
          <w:sz w:val="21"/>
          <w:szCs w:val="21"/>
          <w:lang w:eastAsia="ru-RU"/>
        </w:rPr>
        <w:t>then</w:t>
      </w:r>
      <w:proofErr w:type="spellEnd"/>
      <w:r w:rsidRPr="00DB32E8">
        <w:rPr>
          <w:rFonts w:ascii="Consolas" w:eastAsia="Times New Roman" w:hAnsi="Consolas" w:cs="Courier New"/>
          <w:color w:val="383A42"/>
          <w:sz w:val="21"/>
          <w:szCs w:val="21"/>
          <w:lang w:eastAsia="ru-RU"/>
        </w:rPr>
        <w:t>(() =&gt;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i/>
          <w:iCs/>
          <w:color w:val="5C6370"/>
          <w:sz w:val="21"/>
          <w:szCs w:val="21"/>
          <w:lang w:eastAsia="ru-RU"/>
        </w:rPr>
        <w:t>// После выхода переадресуем пользователя на маршрут /</w:t>
      </w:r>
      <w:proofErr w:type="spellStart"/>
      <w:r w:rsidRPr="00DB32E8">
        <w:rPr>
          <w:rFonts w:ascii="Consolas" w:eastAsia="Times New Roman" w:hAnsi="Consolas" w:cs="Courier New"/>
          <w:i/>
          <w:iCs/>
          <w:color w:val="5C6370"/>
          <w:sz w:val="21"/>
          <w:szCs w:val="21"/>
          <w:lang w:eastAsia="ru-RU"/>
        </w:rPr>
        <w:t>login</w:t>
      </w:r>
      <w:proofErr w:type="spellEnd"/>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eastAsia="ru-RU"/>
        </w:rPr>
        <w:t xml:space="preserve">        </w:t>
      </w:r>
      <w:r w:rsidRPr="00DB32E8">
        <w:rPr>
          <w:rFonts w:ascii="Consolas" w:eastAsia="Times New Roman" w:hAnsi="Consolas" w:cs="Courier New"/>
          <w:color w:val="383A42"/>
          <w:sz w:val="21"/>
          <w:szCs w:val="21"/>
          <w:lang w:val="en-US" w:eastAsia="ru-RU"/>
        </w:rPr>
        <w:t xml:space="preserve">history.replace({ </w:t>
      </w:r>
      <w:r w:rsidRPr="00DB32E8">
        <w:rPr>
          <w:rFonts w:ascii="Consolas" w:eastAsia="Times New Roman" w:hAnsi="Consolas" w:cs="Courier New"/>
          <w:color w:val="CA8D3D"/>
          <w:sz w:val="21"/>
          <w:szCs w:val="21"/>
          <w:lang w:val="en-US" w:eastAsia="ru-RU"/>
        </w:rPr>
        <w:t>pathname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2A846"/>
          <w:sz w:val="21"/>
          <w:szCs w:val="21"/>
          <w:lang w:val="en-US" w:eastAsia="ru-RU"/>
        </w:rPr>
        <w:t>'/login'</w:t>
      </w: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83A42"/>
          <w:sz w:val="21"/>
          <w:szCs w:val="21"/>
          <w:lang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signOut</w:t>
      </w:r>
      <w:proofErr w:type="spellEnd"/>
      <w:r w:rsidRPr="00DB32E8">
        <w:rPr>
          <w:rFonts w:ascii="Consolas" w:eastAsia="Times New Roman" w:hAnsi="Consolas" w:cs="Courier New"/>
          <w:color w:val="383A42"/>
          <w:sz w:val="21"/>
          <w:szCs w:val="21"/>
          <w:lang w:eastAsia="ru-RU"/>
        </w:rPr>
        <w:t xml:space="preserve">, </w:t>
      </w:r>
      <w:proofErr w:type="spellStart"/>
      <w:r w:rsidRPr="00DB32E8">
        <w:rPr>
          <w:rFonts w:ascii="Consolas" w:eastAsia="Times New Roman" w:hAnsi="Consolas" w:cs="Courier New"/>
          <w:color w:val="383A42"/>
          <w:sz w:val="21"/>
          <w:szCs w:val="21"/>
          <w:lang w:eastAsia="ru-RU"/>
        </w:rPr>
        <w:t>history</w:t>
      </w:r>
      <w:proofErr w:type="spellEnd"/>
      <w:r w:rsidRPr="00DB32E8">
        <w:rPr>
          <w:rFonts w:ascii="Consolas" w:eastAsia="Times New Roman" w:hAnsi="Consolas" w:cs="Courier New"/>
          <w:color w:val="383A42"/>
          <w:sz w:val="21"/>
          <w:szCs w:val="21"/>
          <w:lang w:eastAsia="ru-RU"/>
        </w:rPr>
        <w: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678DD"/>
          <w:sz w:val="21"/>
          <w:szCs w:val="21"/>
          <w:lang w:val="en-US" w:eastAsia="ru-RU"/>
        </w:rPr>
        <w:t>return</w:t>
      </w:r>
      <w:r w:rsidRPr="00DB32E8">
        <w:rPr>
          <w:rFonts w:ascii="Consolas" w:eastAsia="Times New Roman" w:hAnsi="Consolas" w:cs="Courier New"/>
          <w:color w:val="383A42"/>
          <w:sz w:val="21"/>
          <w:szCs w:val="21"/>
          <w:lang w:val="en-US"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className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{listStyles.container}</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className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{listStyles.list}</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className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{listStyles.searchbar}</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Avatar</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name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CA8D3D"/>
          <w:sz w:val="21"/>
          <w:szCs w:val="21"/>
          <w:lang w:val="en-US" w:eastAsia="ru-RU"/>
        </w:rPr>
        <w:t>A</w:t>
      </w:r>
      <w:r w:rsidRPr="00DB32E8">
        <w:rPr>
          <w:rFonts w:ascii="Consolas" w:eastAsia="Times New Roman" w:hAnsi="Consolas" w:cs="Courier New"/>
          <w:color w:val="383A42"/>
          <w:sz w:val="21"/>
          <w:szCs w:val="21"/>
          <w:lang w:val="en-US" w:eastAsia="ru-RU"/>
        </w:rPr>
        <w:t>'}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Input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placeholder</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2A846"/>
          <w:sz w:val="21"/>
          <w:szCs w:val="21"/>
          <w:lang w:eastAsia="ru-RU"/>
        </w:rPr>
        <w:t>Поиск</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onChange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{onChange}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value</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{searchValue}</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img</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alt</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"logout"</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src</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{logoutImage}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onClick</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{logout}</w:t>
      </w:r>
      <w:r w:rsidRPr="00DB32E8">
        <w:rPr>
          <w:rFonts w:ascii="Consolas" w:eastAsia="Times New Roman" w:hAnsi="Consolas" w:cs="Courier New"/>
          <w:color w:val="383A42"/>
          <w:sz w:val="21"/>
          <w:szCs w:val="21"/>
          <w:lang w:val="en-US"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83A42"/>
          <w:sz w:val="21"/>
          <w:szCs w:val="21"/>
          <w:lang w:eastAsia="ru-RU"/>
        </w:rPr>
        <w:t>&lt;/</w:t>
      </w:r>
      <w:proofErr w:type="spellStart"/>
      <w:r w:rsidRPr="00DB32E8">
        <w:rPr>
          <w:rFonts w:ascii="Consolas" w:eastAsia="Times New Roman" w:hAnsi="Consolas" w:cs="Courier New"/>
          <w:color w:val="FF4040"/>
          <w:sz w:val="21"/>
          <w:szCs w:val="21"/>
          <w:lang w:eastAsia="ru-RU"/>
        </w:rPr>
        <w:t>div</w:t>
      </w:r>
      <w:proofErr w:type="spellEnd"/>
      <w:r w:rsidRPr="00DB32E8">
        <w:rPr>
          <w:rFonts w:ascii="Consolas" w:eastAsia="Times New Roman" w:hAnsi="Consolas" w:cs="Courier New"/>
          <w:color w:val="383A42"/>
          <w:sz w:val="21"/>
          <w:szCs w:val="21"/>
          <w:lang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{content}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div</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Switch</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DB32E8">
        <w:rPr>
          <w:rFonts w:ascii="Consolas" w:eastAsia="Times New Roman" w:hAnsi="Consolas" w:cs="Courier New"/>
          <w:color w:val="383A42"/>
          <w:sz w:val="21"/>
          <w:szCs w:val="21"/>
          <w:lang w:val="en-US" w:eastAsia="ru-RU"/>
        </w:rPr>
        <w:t xml:space="preserve">        &lt;</w:t>
      </w:r>
      <w:r w:rsidRPr="00DB32E8">
        <w:rPr>
          <w:rFonts w:ascii="Consolas" w:eastAsia="Times New Roman" w:hAnsi="Consolas" w:cs="Courier New"/>
          <w:color w:val="FF4040"/>
          <w:sz w:val="21"/>
          <w:szCs w:val="21"/>
          <w:lang w:val="en-US" w:eastAsia="ru-RU"/>
        </w:rPr>
        <w:t>Route</w:t>
      </w: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CA8D3D"/>
          <w:sz w:val="21"/>
          <w:szCs w:val="21"/>
          <w:lang w:val="en-US" w:eastAsia="ru-RU"/>
        </w:rPr>
        <w:t>path</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32A846"/>
          <w:sz w:val="21"/>
          <w:szCs w:val="21"/>
          <w:lang w:val="en-US" w:eastAsia="ru-RU"/>
        </w:rPr>
        <w:t>{</w:t>
      </w:r>
      <w:r w:rsidRPr="00DB32E8">
        <w:rPr>
          <w:rFonts w:ascii="Consolas" w:eastAsia="Times New Roman" w:hAnsi="Consolas" w:cs="Courier New"/>
          <w:color w:val="383A42"/>
          <w:sz w:val="21"/>
          <w:szCs w:val="21"/>
          <w:lang w:val="en-US" w:eastAsia="ru-RU"/>
        </w:rPr>
        <w:t>`/</w:t>
      </w:r>
      <w:r w:rsidRPr="00DB32E8">
        <w:rPr>
          <w:rFonts w:ascii="Consolas" w:eastAsia="Times New Roman" w:hAnsi="Consolas" w:cs="Courier New"/>
          <w:color w:val="CA8D3D"/>
          <w:sz w:val="21"/>
          <w:szCs w:val="21"/>
          <w:lang w:val="en-US" w:eastAsia="ru-RU"/>
        </w:rPr>
        <w:t>:chatId</w:t>
      </w:r>
      <w:r w:rsidRPr="00DB32E8">
        <w:rPr>
          <w:rFonts w:ascii="Consolas" w:eastAsia="Times New Roman" w:hAnsi="Consolas" w:cs="Courier New"/>
          <w:color w:val="383A42"/>
          <w:sz w:val="21"/>
          <w:szCs w:val="21"/>
          <w:lang w:val="en-US"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val="en-US" w:eastAsia="ru-RU"/>
        </w:rPr>
        <w:t xml:space="preserve">          </w:t>
      </w:r>
      <w:r w:rsidRPr="00DB32E8">
        <w:rPr>
          <w:rFonts w:ascii="Consolas" w:eastAsia="Times New Roman" w:hAnsi="Consolas" w:cs="Courier New"/>
          <w:color w:val="383A42"/>
          <w:sz w:val="21"/>
          <w:szCs w:val="21"/>
          <w:lang w:eastAsia="ru-RU"/>
        </w:rPr>
        <w:t>&lt;</w:t>
      </w:r>
      <w:proofErr w:type="spellStart"/>
      <w:r w:rsidRPr="00DB32E8">
        <w:rPr>
          <w:rFonts w:ascii="Consolas" w:eastAsia="Times New Roman" w:hAnsi="Consolas" w:cs="Courier New"/>
          <w:color w:val="FF4040"/>
          <w:sz w:val="21"/>
          <w:szCs w:val="21"/>
          <w:lang w:eastAsia="ru-RU"/>
        </w:rPr>
        <w:t>ChatPage</w:t>
      </w:r>
      <w:proofErr w:type="spellEnd"/>
      <w:r w:rsidRPr="00DB32E8">
        <w:rPr>
          <w:rFonts w:ascii="Consolas" w:eastAsia="Times New Roman" w:hAnsi="Consolas" w:cs="Courier New"/>
          <w:color w:val="383A42"/>
          <w:sz w:val="21"/>
          <w:szCs w:val="21"/>
          <w:lang w:eastAsia="ru-RU"/>
        </w:rPr>
        <w:t xml:space="preserve"> /&gt;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lastRenderedPageBreak/>
        <w:t xml:space="preserve">        &lt;/</w:t>
      </w:r>
      <w:proofErr w:type="spellStart"/>
      <w:r w:rsidRPr="00DB32E8">
        <w:rPr>
          <w:rFonts w:ascii="Consolas" w:eastAsia="Times New Roman" w:hAnsi="Consolas" w:cs="Courier New"/>
          <w:color w:val="FF4040"/>
          <w:sz w:val="21"/>
          <w:szCs w:val="21"/>
          <w:lang w:eastAsia="ru-RU"/>
        </w:rPr>
        <w:t>Route</w:t>
      </w:r>
      <w:proofErr w:type="spellEnd"/>
      <w:r w:rsidRPr="00DB32E8">
        <w:rPr>
          <w:rFonts w:ascii="Consolas" w:eastAsia="Times New Roman" w:hAnsi="Consolas" w:cs="Courier New"/>
          <w:color w:val="383A42"/>
          <w:sz w:val="21"/>
          <w:szCs w:val="21"/>
          <w:lang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&lt;/</w:t>
      </w:r>
      <w:proofErr w:type="spellStart"/>
      <w:r w:rsidRPr="00DB32E8">
        <w:rPr>
          <w:rFonts w:ascii="Consolas" w:eastAsia="Times New Roman" w:hAnsi="Consolas" w:cs="Courier New"/>
          <w:color w:val="FF4040"/>
          <w:sz w:val="21"/>
          <w:szCs w:val="21"/>
          <w:lang w:eastAsia="ru-RU"/>
        </w:rPr>
        <w:t>Switch</w:t>
      </w:r>
      <w:proofErr w:type="spellEnd"/>
      <w:r w:rsidRPr="00DB32E8">
        <w:rPr>
          <w:rFonts w:ascii="Consolas" w:eastAsia="Times New Roman" w:hAnsi="Consolas" w:cs="Courier New"/>
          <w:color w:val="383A42"/>
          <w:sz w:val="21"/>
          <w:szCs w:val="21"/>
          <w:lang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&lt;/</w:t>
      </w:r>
      <w:proofErr w:type="spellStart"/>
      <w:r w:rsidRPr="00DB32E8">
        <w:rPr>
          <w:rFonts w:ascii="Consolas" w:eastAsia="Times New Roman" w:hAnsi="Consolas" w:cs="Courier New"/>
          <w:color w:val="FF4040"/>
          <w:sz w:val="21"/>
          <w:szCs w:val="21"/>
          <w:lang w:eastAsia="ru-RU"/>
        </w:rPr>
        <w:t>div</w:t>
      </w:r>
      <w:proofErr w:type="spellEnd"/>
      <w:r w:rsidRPr="00DB32E8">
        <w:rPr>
          <w:rFonts w:ascii="Consolas" w:eastAsia="Times New Roman" w:hAnsi="Consolas" w:cs="Courier New"/>
          <w:color w:val="383A42"/>
          <w:sz w:val="21"/>
          <w:szCs w:val="21"/>
          <w:lang w:eastAsia="ru-RU"/>
        </w:rPr>
        <w:t>&gt;</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DB32E8">
        <w:rPr>
          <w:rFonts w:ascii="Consolas" w:eastAsia="Times New Roman" w:hAnsi="Consolas" w:cs="Courier New"/>
          <w:color w:val="383A42"/>
          <w:sz w:val="21"/>
          <w:szCs w:val="21"/>
          <w:lang w:eastAsia="ru-RU"/>
        </w:rPr>
        <w:t xml:space="preserve">  );</w:t>
      </w:r>
    </w:p>
    <w:p w:rsidR="00DB32E8" w:rsidRPr="00DB32E8" w:rsidRDefault="00DB32E8" w:rsidP="00DB32E8">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DB32E8">
        <w:rPr>
          <w:rFonts w:ascii="Consolas" w:eastAsia="Times New Roman" w:hAnsi="Consolas" w:cs="Courier New"/>
          <w:color w:val="383A42"/>
          <w:sz w:val="21"/>
          <w:szCs w:val="21"/>
          <w:lang w:eastAsia="ru-RU"/>
        </w:rPr>
        <w:t xml:space="preserve">}; </w:t>
      </w:r>
    </w:p>
    <w:p w:rsidR="00DB32E8" w:rsidRPr="00DB32E8" w:rsidRDefault="00DB32E8" w:rsidP="00DB32E8">
      <w:pPr>
        <w:shd w:val="clear" w:color="auto" w:fill="FFFFFF"/>
        <w:spacing w:after="0" w:line="240" w:lineRule="auto"/>
        <w:rPr>
          <w:rFonts w:ascii="Arial" w:eastAsia="Times New Roman" w:hAnsi="Arial" w:cs="Arial"/>
          <w:color w:val="000000"/>
          <w:sz w:val="27"/>
          <w:szCs w:val="27"/>
          <w:lang w:eastAsia="ru-RU"/>
        </w:rPr>
      </w:pPr>
      <w:r w:rsidRPr="00DB32E8">
        <w:rPr>
          <w:rFonts w:ascii="Arial" w:eastAsia="Times New Roman" w:hAnsi="Arial" w:cs="Arial"/>
          <w:color w:val="000000"/>
          <w:sz w:val="27"/>
          <w:szCs w:val="27"/>
          <w:lang w:eastAsia="ru-RU"/>
        </w:rPr>
        <w:t xml:space="preserve">Это всё, что требуется для реализации механизма выхода из учётной записи. Ничего сложного — запрос к </w:t>
      </w:r>
      <w:proofErr w:type="spellStart"/>
      <w:r w:rsidRPr="00DB32E8">
        <w:rPr>
          <w:rFonts w:ascii="Arial" w:eastAsia="Times New Roman" w:hAnsi="Arial" w:cs="Arial"/>
          <w:color w:val="000000"/>
          <w:sz w:val="27"/>
          <w:szCs w:val="27"/>
          <w:lang w:eastAsia="ru-RU"/>
        </w:rPr>
        <w:t>бэкенду</w:t>
      </w:r>
      <w:proofErr w:type="spellEnd"/>
      <w:r w:rsidRPr="00DB32E8">
        <w:rPr>
          <w:rFonts w:ascii="Arial" w:eastAsia="Times New Roman" w:hAnsi="Arial" w:cs="Arial"/>
          <w:color w:val="000000"/>
          <w:sz w:val="27"/>
          <w:szCs w:val="27"/>
          <w:lang w:eastAsia="ru-RU"/>
        </w:rPr>
        <w:t xml:space="preserve">, очистка хранилища и </w:t>
      </w:r>
      <w:proofErr w:type="spellStart"/>
      <w:r w:rsidRPr="00DB32E8">
        <w:rPr>
          <w:rFonts w:ascii="Arial" w:eastAsia="Times New Roman" w:hAnsi="Arial" w:cs="Arial"/>
          <w:color w:val="000000"/>
          <w:sz w:val="27"/>
          <w:szCs w:val="27"/>
          <w:lang w:eastAsia="ru-RU"/>
        </w:rPr>
        <w:t>кук</w:t>
      </w:r>
      <w:proofErr w:type="spellEnd"/>
      <w:r w:rsidRPr="00DB32E8">
        <w:rPr>
          <w:rFonts w:ascii="Arial" w:eastAsia="Times New Roman" w:hAnsi="Arial" w:cs="Arial"/>
          <w:color w:val="000000"/>
          <w:sz w:val="27"/>
          <w:szCs w:val="27"/>
          <w:lang w:eastAsia="ru-RU"/>
        </w:rPr>
        <w:t>. В конце — переадресация пользователя с текущего маршрута. Усвоить этот материал помогут задания — переходите к ним.</w:t>
      </w:r>
    </w:p>
    <w:p w:rsidR="00DB32E8" w:rsidRDefault="00DB32E8">
      <w:bookmarkStart w:id="1" w:name="_GoBack"/>
      <w:bookmarkEnd w:id="1"/>
    </w:p>
    <w:sectPr w:rsidR="00DB32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879"/>
    <w:multiLevelType w:val="multilevel"/>
    <w:tmpl w:val="FC2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6179"/>
    <w:multiLevelType w:val="multilevel"/>
    <w:tmpl w:val="48B2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D6974"/>
    <w:multiLevelType w:val="multilevel"/>
    <w:tmpl w:val="919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1210D"/>
    <w:multiLevelType w:val="multilevel"/>
    <w:tmpl w:val="65F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641E6"/>
    <w:multiLevelType w:val="multilevel"/>
    <w:tmpl w:val="B5A2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05E49"/>
    <w:multiLevelType w:val="multilevel"/>
    <w:tmpl w:val="BF58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C1D94"/>
    <w:multiLevelType w:val="multilevel"/>
    <w:tmpl w:val="F3A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A279A"/>
    <w:multiLevelType w:val="multilevel"/>
    <w:tmpl w:val="146A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B18AD"/>
    <w:multiLevelType w:val="multilevel"/>
    <w:tmpl w:val="C586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A5609"/>
    <w:multiLevelType w:val="multilevel"/>
    <w:tmpl w:val="CAB8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0"/>
  </w:num>
  <w:num w:numId="5">
    <w:abstractNumId w:val="2"/>
  </w:num>
  <w:num w:numId="6">
    <w:abstractNumId w:val="7"/>
  </w:num>
  <w:num w:numId="7">
    <w:abstractNumId w:val="9"/>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B"/>
    <w:rsid w:val="0006123C"/>
    <w:rsid w:val="00397364"/>
    <w:rsid w:val="00452751"/>
    <w:rsid w:val="00496A8A"/>
    <w:rsid w:val="0057247E"/>
    <w:rsid w:val="005E5477"/>
    <w:rsid w:val="006464CB"/>
    <w:rsid w:val="00BB27F2"/>
    <w:rsid w:val="00BF5989"/>
    <w:rsid w:val="00DB32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B2C2"/>
  <w15:chartTrackingRefBased/>
  <w15:docId w15:val="{0FFE4C4B-726C-406D-B5C4-2DD60FD0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E54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E54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973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54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E547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397364"/>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39736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9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97364"/>
    <w:rPr>
      <w:rFonts w:ascii="Courier New" w:eastAsia="Times New Roman" w:hAnsi="Courier New" w:cs="Courier New"/>
      <w:sz w:val="20"/>
      <w:szCs w:val="20"/>
      <w:lang w:eastAsia="ru-RU"/>
    </w:rPr>
  </w:style>
  <w:style w:type="character" w:customStyle="1" w:styleId="code-blockclipboard">
    <w:name w:val="code-block__clipboard"/>
    <w:basedOn w:val="a0"/>
    <w:rsid w:val="00397364"/>
  </w:style>
  <w:style w:type="character" w:customStyle="1" w:styleId="code-blocklang">
    <w:name w:val="code-block__lang"/>
    <w:basedOn w:val="a0"/>
    <w:rsid w:val="00397364"/>
  </w:style>
  <w:style w:type="character" w:customStyle="1" w:styleId="hljs-keyword">
    <w:name w:val="hljs-keyword"/>
    <w:basedOn w:val="a0"/>
    <w:rsid w:val="00BB27F2"/>
  </w:style>
  <w:style w:type="character" w:customStyle="1" w:styleId="hljs-attr">
    <w:name w:val="hljs-attr"/>
    <w:basedOn w:val="a0"/>
    <w:rsid w:val="00BB27F2"/>
  </w:style>
  <w:style w:type="character" w:customStyle="1" w:styleId="hljs-literal">
    <w:name w:val="hljs-literal"/>
    <w:basedOn w:val="a0"/>
    <w:rsid w:val="00BB27F2"/>
  </w:style>
  <w:style w:type="character" w:customStyle="1" w:styleId="hljs-function">
    <w:name w:val="hljs-function"/>
    <w:basedOn w:val="a0"/>
    <w:rsid w:val="00BB27F2"/>
  </w:style>
  <w:style w:type="character" w:customStyle="1" w:styleId="hljs-title">
    <w:name w:val="hljs-title"/>
    <w:basedOn w:val="a0"/>
    <w:rsid w:val="00BB27F2"/>
  </w:style>
  <w:style w:type="character" w:customStyle="1" w:styleId="hljs-params">
    <w:name w:val="hljs-params"/>
    <w:basedOn w:val="a0"/>
    <w:rsid w:val="00BB27F2"/>
  </w:style>
  <w:style w:type="character" w:customStyle="1" w:styleId="hljs-builtin">
    <w:name w:val="hljs-built_in"/>
    <w:basedOn w:val="a0"/>
    <w:rsid w:val="00BB27F2"/>
  </w:style>
  <w:style w:type="character" w:customStyle="1" w:styleId="hljs-number">
    <w:name w:val="hljs-number"/>
    <w:basedOn w:val="a0"/>
    <w:rsid w:val="00BB27F2"/>
  </w:style>
  <w:style w:type="character" w:customStyle="1" w:styleId="hljs-comment">
    <w:name w:val="hljs-comment"/>
    <w:basedOn w:val="a0"/>
    <w:rsid w:val="00BB27F2"/>
  </w:style>
  <w:style w:type="character" w:customStyle="1" w:styleId="xml">
    <w:name w:val="xml"/>
    <w:basedOn w:val="a0"/>
    <w:rsid w:val="00BB27F2"/>
  </w:style>
  <w:style w:type="character" w:customStyle="1" w:styleId="hljs-tag">
    <w:name w:val="hljs-tag"/>
    <w:basedOn w:val="a0"/>
    <w:rsid w:val="00BB27F2"/>
  </w:style>
  <w:style w:type="character" w:customStyle="1" w:styleId="hljs-name">
    <w:name w:val="hljs-name"/>
    <w:basedOn w:val="a0"/>
    <w:rsid w:val="00BB27F2"/>
  </w:style>
  <w:style w:type="character" w:customStyle="1" w:styleId="hljs-string">
    <w:name w:val="hljs-string"/>
    <w:basedOn w:val="a0"/>
    <w:rsid w:val="00BB27F2"/>
  </w:style>
  <w:style w:type="character" w:styleId="a3">
    <w:name w:val="Strong"/>
    <w:basedOn w:val="a0"/>
    <w:uiPriority w:val="22"/>
    <w:qFormat/>
    <w:rsid w:val="00496A8A"/>
    <w:rPr>
      <w:b/>
      <w:bCs/>
    </w:rPr>
  </w:style>
  <w:style w:type="character" w:customStyle="1" w:styleId="hljs-regexp">
    <w:name w:val="hljs-regexp"/>
    <w:basedOn w:val="a0"/>
    <w:rsid w:val="00496A8A"/>
  </w:style>
  <w:style w:type="character" w:styleId="a4">
    <w:name w:val="Hyperlink"/>
    <w:basedOn w:val="a0"/>
    <w:uiPriority w:val="99"/>
    <w:semiHidden/>
    <w:unhideWhenUsed/>
    <w:rsid w:val="00496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4287">
      <w:bodyDiv w:val="1"/>
      <w:marLeft w:val="0"/>
      <w:marRight w:val="0"/>
      <w:marTop w:val="0"/>
      <w:marBottom w:val="0"/>
      <w:divBdr>
        <w:top w:val="none" w:sz="0" w:space="0" w:color="auto"/>
        <w:left w:val="none" w:sz="0" w:space="0" w:color="auto"/>
        <w:bottom w:val="none" w:sz="0" w:space="0" w:color="auto"/>
        <w:right w:val="none" w:sz="0" w:space="0" w:color="auto"/>
      </w:divBdr>
      <w:divsChild>
        <w:div w:id="229584309">
          <w:marLeft w:val="0"/>
          <w:marRight w:val="0"/>
          <w:marTop w:val="0"/>
          <w:marBottom w:val="0"/>
          <w:divBdr>
            <w:top w:val="none" w:sz="0" w:space="0" w:color="auto"/>
            <w:left w:val="none" w:sz="0" w:space="0" w:color="auto"/>
            <w:bottom w:val="none" w:sz="0" w:space="0" w:color="auto"/>
            <w:right w:val="none" w:sz="0" w:space="0" w:color="auto"/>
          </w:divBdr>
        </w:div>
        <w:div w:id="103158512">
          <w:marLeft w:val="0"/>
          <w:marRight w:val="0"/>
          <w:marTop w:val="0"/>
          <w:marBottom w:val="0"/>
          <w:divBdr>
            <w:top w:val="none" w:sz="0" w:space="0" w:color="auto"/>
            <w:left w:val="none" w:sz="0" w:space="0" w:color="auto"/>
            <w:bottom w:val="none" w:sz="0" w:space="0" w:color="auto"/>
            <w:right w:val="none" w:sz="0" w:space="0" w:color="auto"/>
          </w:divBdr>
        </w:div>
        <w:div w:id="376201105">
          <w:marLeft w:val="0"/>
          <w:marRight w:val="0"/>
          <w:marTop w:val="0"/>
          <w:marBottom w:val="0"/>
          <w:divBdr>
            <w:top w:val="none" w:sz="0" w:space="0" w:color="auto"/>
            <w:left w:val="none" w:sz="0" w:space="0" w:color="auto"/>
            <w:bottom w:val="none" w:sz="0" w:space="0" w:color="auto"/>
            <w:right w:val="none" w:sz="0" w:space="0" w:color="auto"/>
          </w:divBdr>
        </w:div>
        <w:div w:id="1527251323">
          <w:marLeft w:val="0"/>
          <w:marRight w:val="0"/>
          <w:marTop w:val="0"/>
          <w:marBottom w:val="0"/>
          <w:divBdr>
            <w:top w:val="none" w:sz="0" w:space="0" w:color="auto"/>
            <w:left w:val="none" w:sz="0" w:space="0" w:color="auto"/>
            <w:bottom w:val="none" w:sz="0" w:space="0" w:color="auto"/>
            <w:right w:val="none" w:sz="0" w:space="0" w:color="auto"/>
          </w:divBdr>
        </w:div>
        <w:div w:id="1165245290">
          <w:marLeft w:val="0"/>
          <w:marRight w:val="0"/>
          <w:marTop w:val="0"/>
          <w:marBottom w:val="0"/>
          <w:divBdr>
            <w:top w:val="none" w:sz="0" w:space="0" w:color="auto"/>
            <w:left w:val="none" w:sz="0" w:space="0" w:color="auto"/>
            <w:bottom w:val="none" w:sz="0" w:space="0" w:color="auto"/>
            <w:right w:val="none" w:sz="0" w:space="0" w:color="auto"/>
          </w:divBdr>
        </w:div>
        <w:div w:id="2019692256">
          <w:marLeft w:val="0"/>
          <w:marRight w:val="0"/>
          <w:marTop w:val="0"/>
          <w:marBottom w:val="0"/>
          <w:divBdr>
            <w:top w:val="none" w:sz="0" w:space="0" w:color="auto"/>
            <w:left w:val="none" w:sz="0" w:space="0" w:color="auto"/>
            <w:bottom w:val="none" w:sz="0" w:space="0" w:color="auto"/>
            <w:right w:val="none" w:sz="0" w:space="0" w:color="auto"/>
          </w:divBdr>
        </w:div>
        <w:div w:id="1056778415">
          <w:marLeft w:val="0"/>
          <w:marRight w:val="0"/>
          <w:marTop w:val="0"/>
          <w:marBottom w:val="0"/>
          <w:divBdr>
            <w:top w:val="none" w:sz="0" w:space="0" w:color="auto"/>
            <w:left w:val="none" w:sz="0" w:space="0" w:color="auto"/>
            <w:bottom w:val="none" w:sz="0" w:space="0" w:color="auto"/>
            <w:right w:val="none" w:sz="0" w:space="0" w:color="auto"/>
          </w:divBdr>
        </w:div>
        <w:div w:id="1329675077">
          <w:marLeft w:val="0"/>
          <w:marRight w:val="0"/>
          <w:marTop w:val="0"/>
          <w:marBottom w:val="0"/>
          <w:divBdr>
            <w:top w:val="none" w:sz="0" w:space="0" w:color="auto"/>
            <w:left w:val="none" w:sz="0" w:space="0" w:color="auto"/>
            <w:bottom w:val="none" w:sz="0" w:space="0" w:color="auto"/>
            <w:right w:val="none" w:sz="0" w:space="0" w:color="auto"/>
          </w:divBdr>
        </w:div>
        <w:div w:id="1502546196">
          <w:marLeft w:val="0"/>
          <w:marRight w:val="0"/>
          <w:marTop w:val="0"/>
          <w:marBottom w:val="0"/>
          <w:divBdr>
            <w:top w:val="none" w:sz="0" w:space="0" w:color="auto"/>
            <w:left w:val="none" w:sz="0" w:space="0" w:color="auto"/>
            <w:bottom w:val="none" w:sz="0" w:space="0" w:color="auto"/>
            <w:right w:val="none" w:sz="0" w:space="0" w:color="auto"/>
          </w:divBdr>
        </w:div>
        <w:div w:id="488595196">
          <w:marLeft w:val="0"/>
          <w:marRight w:val="0"/>
          <w:marTop w:val="0"/>
          <w:marBottom w:val="0"/>
          <w:divBdr>
            <w:top w:val="none" w:sz="0" w:space="0" w:color="auto"/>
            <w:left w:val="none" w:sz="0" w:space="0" w:color="auto"/>
            <w:bottom w:val="none" w:sz="0" w:space="0" w:color="auto"/>
            <w:right w:val="none" w:sz="0" w:space="0" w:color="auto"/>
          </w:divBdr>
          <w:divsChild>
            <w:div w:id="302153200">
              <w:marLeft w:val="0"/>
              <w:marRight w:val="0"/>
              <w:marTop w:val="0"/>
              <w:marBottom w:val="0"/>
              <w:divBdr>
                <w:top w:val="none" w:sz="0" w:space="0" w:color="auto"/>
                <w:left w:val="none" w:sz="0" w:space="0" w:color="auto"/>
                <w:bottom w:val="none" w:sz="0" w:space="0" w:color="auto"/>
                <w:right w:val="none" w:sz="0" w:space="0" w:color="auto"/>
              </w:divBdr>
              <w:divsChild>
                <w:div w:id="464663990">
                  <w:marLeft w:val="0"/>
                  <w:marRight w:val="0"/>
                  <w:marTop w:val="0"/>
                  <w:marBottom w:val="0"/>
                  <w:divBdr>
                    <w:top w:val="none" w:sz="0" w:space="0" w:color="auto"/>
                    <w:left w:val="none" w:sz="0" w:space="0" w:color="auto"/>
                    <w:bottom w:val="none" w:sz="0" w:space="0" w:color="auto"/>
                    <w:right w:val="none" w:sz="0" w:space="0" w:color="auto"/>
                  </w:divBdr>
                  <w:divsChild>
                    <w:div w:id="1209105627">
                      <w:marLeft w:val="0"/>
                      <w:marRight w:val="0"/>
                      <w:marTop w:val="0"/>
                      <w:marBottom w:val="0"/>
                      <w:divBdr>
                        <w:top w:val="none" w:sz="0" w:space="0" w:color="auto"/>
                        <w:left w:val="none" w:sz="0" w:space="0" w:color="auto"/>
                        <w:bottom w:val="none" w:sz="0" w:space="0" w:color="auto"/>
                        <w:right w:val="none" w:sz="0" w:space="0" w:color="auto"/>
                      </w:divBdr>
                      <w:divsChild>
                        <w:div w:id="12617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3587">
          <w:marLeft w:val="0"/>
          <w:marRight w:val="0"/>
          <w:marTop w:val="0"/>
          <w:marBottom w:val="0"/>
          <w:divBdr>
            <w:top w:val="none" w:sz="0" w:space="0" w:color="auto"/>
            <w:left w:val="none" w:sz="0" w:space="0" w:color="auto"/>
            <w:bottom w:val="none" w:sz="0" w:space="0" w:color="auto"/>
            <w:right w:val="none" w:sz="0" w:space="0" w:color="auto"/>
          </w:divBdr>
        </w:div>
        <w:div w:id="1469204950">
          <w:marLeft w:val="0"/>
          <w:marRight w:val="0"/>
          <w:marTop w:val="0"/>
          <w:marBottom w:val="0"/>
          <w:divBdr>
            <w:top w:val="none" w:sz="0" w:space="0" w:color="auto"/>
            <w:left w:val="none" w:sz="0" w:space="0" w:color="auto"/>
            <w:bottom w:val="none" w:sz="0" w:space="0" w:color="auto"/>
            <w:right w:val="none" w:sz="0" w:space="0" w:color="auto"/>
          </w:divBdr>
        </w:div>
        <w:div w:id="1736783485">
          <w:marLeft w:val="0"/>
          <w:marRight w:val="0"/>
          <w:marTop w:val="0"/>
          <w:marBottom w:val="0"/>
          <w:divBdr>
            <w:top w:val="none" w:sz="0" w:space="0" w:color="auto"/>
            <w:left w:val="none" w:sz="0" w:space="0" w:color="auto"/>
            <w:bottom w:val="none" w:sz="0" w:space="0" w:color="auto"/>
            <w:right w:val="none" w:sz="0" w:space="0" w:color="auto"/>
          </w:divBdr>
          <w:divsChild>
            <w:div w:id="1712266678">
              <w:marLeft w:val="0"/>
              <w:marRight w:val="0"/>
              <w:marTop w:val="0"/>
              <w:marBottom w:val="0"/>
              <w:divBdr>
                <w:top w:val="none" w:sz="0" w:space="0" w:color="auto"/>
                <w:left w:val="none" w:sz="0" w:space="0" w:color="auto"/>
                <w:bottom w:val="none" w:sz="0" w:space="0" w:color="auto"/>
                <w:right w:val="none" w:sz="0" w:space="0" w:color="auto"/>
              </w:divBdr>
              <w:divsChild>
                <w:div w:id="1147745413">
                  <w:marLeft w:val="0"/>
                  <w:marRight w:val="0"/>
                  <w:marTop w:val="0"/>
                  <w:marBottom w:val="0"/>
                  <w:divBdr>
                    <w:top w:val="none" w:sz="0" w:space="0" w:color="auto"/>
                    <w:left w:val="none" w:sz="0" w:space="0" w:color="auto"/>
                    <w:bottom w:val="none" w:sz="0" w:space="0" w:color="auto"/>
                    <w:right w:val="none" w:sz="0" w:space="0" w:color="auto"/>
                  </w:divBdr>
                  <w:divsChild>
                    <w:div w:id="490682310">
                      <w:marLeft w:val="0"/>
                      <w:marRight w:val="0"/>
                      <w:marTop w:val="0"/>
                      <w:marBottom w:val="0"/>
                      <w:divBdr>
                        <w:top w:val="none" w:sz="0" w:space="0" w:color="auto"/>
                        <w:left w:val="none" w:sz="0" w:space="0" w:color="auto"/>
                        <w:bottom w:val="none" w:sz="0" w:space="0" w:color="auto"/>
                        <w:right w:val="none" w:sz="0" w:space="0" w:color="auto"/>
                      </w:divBdr>
                      <w:divsChild>
                        <w:div w:id="7960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1922">
          <w:marLeft w:val="0"/>
          <w:marRight w:val="0"/>
          <w:marTop w:val="0"/>
          <w:marBottom w:val="0"/>
          <w:divBdr>
            <w:top w:val="none" w:sz="0" w:space="0" w:color="auto"/>
            <w:left w:val="none" w:sz="0" w:space="0" w:color="auto"/>
            <w:bottom w:val="none" w:sz="0" w:space="0" w:color="auto"/>
            <w:right w:val="none" w:sz="0" w:space="0" w:color="auto"/>
          </w:divBdr>
        </w:div>
        <w:div w:id="1916545652">
          <w:marLeft w:val="0"/>
          <w:marRight w:val="0"/>
          <w:marTop w:val="0"/>
          <w:marBottom w:val="0"/>
          <w:divBdr>
            <w:top w:val="none" w:sz="0" w:space="0" w:color="auto"/>
            <w:left w:val="none" w:sz="0" w:space="0" w:color="auto"/>
            <w:bottom w:val="none" w:sz="0" w:space="0" w:color="auto"/>
            <w:right w:val="none" w:sz="0" w:space="0" w:color="auto"/>
          </w:divBdr>
        </w:div>
        <w:div w:id="680859977">
          <w:marLeft w:val="0"/>
          <w:marRight w:val="0"/>
          <w:marTop w:val="0"/>
          <w:marBottom w:val="0"/>
          <w:divBdr>
            <w:top w:val="none" w:sz="0" w:space="0" w:color="auto"/>
            <w:left w:val="none" w:sz="0" w:space="0" w:color="auto"/>
            <w:bottom w:val="none" w:sz="0" w:space="0" w:color="auto"/>
            <w:right w:val="none" w:sz="0" w:space="0" w:color="auto"/>
          </w:divBdr>
        </w:div>
        <w:div w:id="2011133072">
          <w:marLeft w:val="0"/>
          <w:marRight w:val="0"/>
          <w:marTop w:val="0"/>
          <w:marBottom w:val="0"/>
          <w:divBdr>
            <w:top w:val="none" w:sz="0" w:space="0" w:color="auto"/>
            <w:left w:val="none" w:sz="0" w:space="0" w:color="auto"/>
            <w:bottom w:val="none" w:sz="0" w:space="0" w:color="auto"/>
            <w:right w:val="none" w:sz="0" w:space="0" w:color="auto"/>
          </w:divBdr>
          <w:divsChild>
            <w:div w:id="954562148">
              <w:marLeft w:val="0"/>
              <w:marRight w:val="0"/>
              <w:marTop w:val="0"/>
              <w:marBottom w:val="0"/>
              <w:divBdr>
                <w:top w:val="none" w:sz="0" w:space="0" w:color="auto"/>
                <w:left w:val="none" w:sz="0" w:space="0" w:color="auto"/>
                <w:bottom w:val="none" w:sz="0" w:space="0" w:color="auto"/>
                <w:right w:val="none" w:sz="0" w:space="0" w:color="auto"/>
              </w:divBdr>
              <w:divsChild>
                <w:div w:id="1926037732">
                  <w:marLeft w:val="0"/>
                  <w:marRight w:val="0"/>
                  <w:marTop w:val="0"/>
                  <w:marBottom w:val="0"/>
                  <w:divBdr>
                    <w:top w:val="none" w:sz="0" w:space="0" w:color="auto"/>
                    <w:left w:val="none" w:sz="0" w:space="0" w:color="auto"/>
                    <w:bottom w:val="none" w:sz="0" w:space="0" w:color="auto"/>
                    <w:right w:val="none" w:sz="0" w:space="0" w:color="auto"/>
                  </w:divBdr>
                  <w:divsChild>
                    <w:div w:id="1995907698">
                      <w:marLeft w:val="0"/>
                      <w:marRight w:val="0"/>
                      <w:marTop w:val="0"/>
                      <w:marBottom w:val="0"/>
                      <w:divBdr>
                        <w:top w:val="none" w:sz="0" w:space="0" w:color="auto"/>
                        <w:left w:val="none" w:sz="0" w:space="0" w:color="auto"/>
                        <w:bottom w:val="none" w:sz="0" w:space="0" w:color="auto"/>
                        <w:right w:val="none" w:sz="0" w:space="0" w:color="auto"/>
                      </w:divBdr>
                      <w:divsChild>
                        <w:div w:id="6361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4774">
          <w:marLeft w:val="0"/>
          <w:marRight w:val="0"/>
          <w:marTop w:val="0"/>
          <w:marBottom w:val="0"/>
          <w:divBdr>
            <w:top w:val="none" w:sz="0" w:space="0" w:color="auto"/>
            <w:left w:val="none" w:sz="0" w:space="0" w:color="auto"/>
            <w:bottom w:val="none" w:sz="0" w:space="0" w:color="auto"/>
            <w:right w:val="none" w:sz="0" w:space="0" w:color="auto"/>
          </w:divBdr>
        </w:div>
        <w:div w:id="936249716">
          <w:marLeft w:val="0"/>
          <w:marRight w:val="0"/>
          <w:marTop w:val="0"/>
          <w:marBottom w:val="0"/>
          <w:divBdr>
            <w:top w:val="none" w:sz="0" w:space="0" w:color="auto"/>
            <w:left w:val="none" w:sz="0" w:space="0" w:color="auto"/>
            <w:bottom w:val="none" w:sz="0" w:space="0" w:color="auto"/>
            <w:right w:val="none" w:sz="0" w:space="0" w:color="auto"/>
          </w:divBdr>
        </w:div>
        <w:div w:id="1154639862">
          <w:marLeft w:val="0"/>
          <w:marRight w:val="0"/>
          <w:marTop w:val="0"/>
          <w:marBottom w:val="0"/>
          <w:divBdr>
            <w:top w:val="none" w:sz="0" w:space="0" w:color="auto"/>
            <w:left w:val="none" w:sz="0" w:space="0" w:color="auto"/>
            <w:bottom w:val="none" w:sz="0" w:space="0" w:color="auto"/>
            <w:right w:val="none" w:sz="0" w:space="0" w:color="auto"/>
          </w:divBdr>
          <w:divsChild>
            <w:div w:id="1940022868">
              <w:marLeft w:val="0"/>
              <w:marRight w:val="0"/>
              <w:marTop w:val="0"/>
              <w:marBottom w:val="0"/>
              <w:divBdr>
                <w:top w:val="none" w:sz="0" w:space="0" w:color="auto"/>
                <w:left w:val="none" w:sz="0" w:space="0" w:color="auto"/>
                <w:bottom w:val="none" w:sz="0" w:space="0" w:color="auto"/>
                <w:right w:val="none" w:sz="0" w:space="0" w:color="auto"/>
              </w:divBdr>
              <w:divsChild>
                <w:div w:id="1656639954">
                  <w:marLeft w:val="0"/>
                  <w:marRight w:val="0"/>
                  <w:marTop w:val="0"/>
                  <w:marBottom w:val="0"/>
                  <w:divBdr>
                    <w:top w:val="none" w:sz="0" w:space="0" w:color="auto"/>
                    <w:left w:val="none" w:sz="0" w:space="0" w:color="auto"/>
                    <w:bottom w:val="none" w:sz="0" w:space="0" w:color="auto"/>
                    <w:right w:val="none" w:sz="0" w:space="0" w:color="auto"/>
                  </w:divBdr>
                  <w:divsChild>
                    <w:div w:id="1426614172">
                      <w:marLeft w:val="0"/>
                      <w:marRight w:val="0"/>
                      <w:marTop w:val="0"/>
                      <w:marBottom w:val="0"/>
                      <w:divBdr>
                        <w:top w:val="none" w:sz="0" w:space="0" w:color="auto"/>
                        <w:left w:val="none" w:sz="0" w:space="0" w:color="auto"/>
                        <w:bottom w:val="none" w:sz="0" w:space="0" w:color="auto"/>
                        <w:right w:val="none" w:sz="0" w:space="0" w:color="auto"/>
                      </w:divBdr>
                      <w:divsChild>
                        <w:div w:id="6741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75548">
          <w:marLeft w:val="0"/>
          <w:marRight w:val="0"/>
          <w:marTop w:val="0"/>
          <w:marBottom w:val="0"/>
          <w:divBdr>
            <w:top w:val="none" w:sz="0" w:space="0" w:color="auto"/>
            <w:left w:val="none" w:sz="0" w:space="0" w:color="auto"/>
            <w:bottom w:val="none" w:sz="0" w:space="0" w:color="auto"/>
            <w:right w:val="none" w:sz="0" w:space="0" w:color="auto"/>
          </w:divBdr>
        </w:div>
        <w:div w:id="235944894">
          <w:marLeft w:val="0"/>
          <w:marRight w:val="0"/>
          <w:marTop w:val="0"/>
          <w:marBottom w:val="0"/>
          <w:divBdr>
            <w:top w:val="none" w:sz="0" w:space="0" w:color="auto"/>
            <w:left w:val="none" w:sz="0" w:space="0" w:color="auto"/>
            <w:bottom w:val="none" w:sz="0" w:space="0" w:color="auto"/>
            <w:right w:val="none" w:sz="0" w:space="0" w:color="auto"/>
          </w:divBdr>
        </w:div>
        <w:div w:id="2098743376">
          <w:marLeft w:val="0"/>
          <w:marRight w:val="0"/>
          <w:marTop w:val="0"/>
          <w:marBottom w:val="0"/>
          <w:divBdr>
            <w:top w:val="none" w:sz="0" w:space="0" w:color="auto"/>
            <w:left w:val="none" w:sz="0" w:space="0" w:color="auto"/>
            <w:bottom w:val="none" w:sz="0" w:space="0" w:color="auto"/>
            <w:right w:val="none" w:sz="0" w:space="0" w:color="auto"/>
          </w:divBdr>
        </w:div>
        <w:div w:id="852108304">
          <w:marLeft w:val="0"/>
          <w:marRight w:val="0"/>
          <w:marTop w:val="0"/>
          <w:marBottom w:val="0"/>
          <w:divBdr>
            <w:top w:val="none" w:sz="0" w:space="0" w:color="auto"/>
            <w:left w:val="none" w:sz="0" w:space="0" w:color="auto"/>
            <w:bottom w:val="none" w:sz="0" w:space="0" w:color="auto"/>
            <w:right w:val="none" w:sz="0" w:space="0" w:color="auto"/>
          </w:divBdr>
        </w:div>
        <w:div w:id="1815027336">
          <w:marLeft w:val="0"/>
          <w:marRight w:val="0"/>
          <w:marTop w:val="0"/>
          <w:marBottom w:val="0"/>
          <w:divBdr>
            <w:top w:val="none" w:sz="0" w:space="0" w:color="auto"/>
            <w:left w:val="none" w:sz="0" w:space="0" w:color="auto"/>
            <w:bottom w:val="none" w:sz="0" w:space="0" w:color="auto"/>
            <w:right w:val="none" w:sz="0" w:space="0" w:color="auto"/>
          </w:divBdr>
          <w:divsChild>
            <w:div w:id="753744069">
              <w:marLeft w:val="0"/>
              <w:marRight w:val="0"/>
              <w:marTop w:val="0"/>
              <w:marBottom w:val="0"/>
              <w:divBdr>
                <w:top w:val="none" w:sz="0" w:space="0" w:color="auto"/>
                <w:left w:val="none" w:sz="0" w:space="0" w:color="auto"/>
                <w:bottom w:val="none" w:sz="0" w:space="0" w:color="auto"/>
                <w:right w:val="none" w:sz="0" w:space="0" w:color="auto"/>
              </w:divBdr>
              <w:divsChild>
                <w:div w:id="1642538431">
                  <w:marLeft w:val="0"/>
                  <w:marRight w:val="0"/>
                  <w:marTop w:val="0"/>
                  <w:marBottom w:val="0"/>
                  <w:divBdr>
                    <w:top w:val="none" w:sz="0" w:space="0" w:color="auto"/>
                    <w:left w:val="none" w:sz="0" w:space="0" w:color="auto"/>
                    <w:bottom w:val="none" w:sz="0" w:space="0" w:color="auto"/>
                    <w:right w:val="none" w:sz="0" w:space="0" w:color="auto"/>
                  </w:divBdr>
                  <w:divsChild>
                    <w:div w:id="751708302">
                      <w:marLeft w:val="0"/>
                      <w:marRight w:val="0"/>
                      <w:marTop w:val="0"/>
                      <w:marBottom w:val="0"/>
                      <w:divBdr>
                        <w:top w:val="none" w:sz="0" w:space="0" w:color="auto"/>
                        <w:left w:val="none" w:sz="0" w:space="0" w:color="auto"/>
                        <w:bottom w:val="none" w:sz="0" w:space="0" w:color="auto"/>
                        <w:right w:val="none" w:sz="0" w:space="0" w:color="auto"/>
                      </w:divBdr>
                      <w:divsChild>
                        <w:div w:id="2405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5565">
          <w:marLeft w:val="0"/>
          <w:marRight w:val="0"/>
          <w:marTop w:val="0"/>
          <w:marBottom w:val="0"/>
          <w:divBdr>
            <w:top w:val="none" w:sz="0" w:space="0" w:color="auto"/>
            <w:left w:val="none" w:sz="0" w:space="0" w:color="auto"/>
            <w:bottom w:val="none" w:sz="0" w:space="0" w:color="auto"/>
            <w:right w:val="none" w:sz="0" w:space="0" w:color="auto"/>
          </w:divBdr>
        </w:div>
        <w:div w:id="746659127">
          <w:marLeft w:val="0"/>
          <w:marRight w:val="0"/>
          <w:marTop w:val="0"/>
          <w:marBottom w:val="0"/>
          <w:divBdr>
            <w:top w:val="none" w:sz="0" w:space="0" w:color="auto"/>
            <w:left w:val="none" w:sz="0" w:space="0" w:color="auto"/>
            <w:bottom w:val="none" w:sz="0" w:space="0" w:color="auto"/>
            <w:right w:val="none" w:sz="0" w:space="0" w:color="auto"/>
          </w:divBdr>
        </w:div>
        <w:div w:id="1010378511">
          <w:marLeft w:val="0"/>
          <w:marRight w:val="0"/>
          <w:marTop w:val="0"/>
          <w:marBottom w:val="0"/>
          <w:divBdr>
            <w:top w:val="none" w:sz="0" w:space="0" w:color="auto"/>
            <w:left w:val="none" w:sz="0" w:space="0" w:color="auto"/>
            <w:bottom w:val="none" w:sz="0" w:space="0" w:color="auto"/>
            <w:right w:val="none" w:sz="0" w:space="0" w:color="auto"/>
          </w:divBdr>
          <w:divsChild>
            <w:div w:id="1060324665">
              <w:marLeft w:val="0"/>
              <w:marRight w:val="0"/>
              <w:marTop w:val="0"/>
              <w:marBottom w:val="0"/>
              <w:divBdr>
                <w:top w:val="none" w:sz="0" w:space="0" w:color="auto"/>
                <w:left w:val="none" w:sz="0" w:space="0" w:color="auto"/>
                <w:bottom w:val="none" w:sz="0" w:space="0" w:color="auto"/>
                <w:right w:val="none" w:sz="0" w:space="0" w:color="auto"/>
              </w:divBdr>
              <w:divsChild>
                <w:div w:id="497622800">
                  <w:marLeft w:val="0"/>
                  <w:marRight w:val="0"/>
                  <w:marTop w:val="0"/>
                  <w:marBottom w:val="0"/>
                  <w:divBdr>
                    <w:top w:val="none" w:sz="0" w:space="0" w:color="auto"/>
                    <w:left w:val="none" w:sz="0" w:space="0" w:color="auto"/>
                    <w:bottom w:val="none" w:sz="0" w:space="0" w:color="auto"/>
                    <w:right w:val="none" w:sz="0" w:space="0" w:color="auto"/>
                  </w:divBdr>
                  <w:divsChild>
                    <w:div w:id="1494756506">
                      <w:marLeft w:val="0"/>
                      <w:marRight w:val="0"/>
                      <w:marTop w:val="0"/>
                      <w:marBottom w:val="0"/>
                      <w:divBdr>
                        <w:top w:val="none" w:sz="0" w:space="0" w:color="auto"/>
                        <w:left w:val="none" w:sz="0" w:space="0" w:color="auto"/>
                        <w:bottom w:val="none" w:sz="0" w:space="0" w:color="auto"/>
                        <w:right w:val="none" w:sz="0" w:space="0" w:color="auto"/>
                      </w:divBdr>
                      <w:divsChild>
                        <w:div w:id="1304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2691">
          <w:marLeft w:val="0"/>
          <w:marRight w:val="0"/>
          <w:marTop w:val="0"/>
          <w:marBottom w:val="0"/>
          <w:divBdr>
            <w:top w:val="none" w:sz="0" w:space="0" w:color="auto"/>
            <w:left w:val="none" w:sz="0" w:space="0" w:color="auto"/>
            <w:bottom w:val="none" w:sz="0" w:space="0" w:color="auto"/>
            <w:right w:val="none" w:sz="0" w:space="0" w:color="auto"/>
          </w:divBdr>
        </w:div>
        <w:div w:id="833380963">
          <w:marLeft w:val="0"/>
          <w:marRight w:val="0"/>
          <w:marTop w:val="0"/>
          <w:marBottom w:val="0"/>
          <w:divBdr>
            <w:top w:val="none" w:sz="0" w:space="0" w:color="auto"/>
            <w:left w:val="none" w:sz="0" w:space="0" w:color="auto"/>
            <w:bottom w:val="none" w:sz="0" w:space="0" w:color="auto"/>
            <w:right w:val="none" w:sz="0" w:space="0" w:color="auto"/>
          </w:divBdr>
        </w:div>
        <w:div w:id="115635774">
          <w:marLeft w:val="0"/>
          <w:marRight w:val="0"/>
          <w:marTop w:val="0"/>
          <w:marBottom w:val="0"/>
          <w:divBdr>
            <w:top w:val="none" w:sz="0" w:space="0" w:color="auto"/>
            <w:left w:val="none" w:sz="0" w:space="0" w:color="auto"/>
            <w:bottom w:val="none" w:sz="0" w:space="0" w:color="auto"/>
            <w:right w:val="none" w:sz="0" w:space="0" w:color="auto"/>
          </w:divBdr>
        </w:div>
        <w:div w:id="1395935407">
          <w:marLeft w:val="0"/>
          <w:marRight w:val="0"/>
          <w:marTop w:val="0"/>
          <w:marBottom w:val="0"/>
          <w:divBdr>
            <w:top w:val="none" w:sz="0" w:space="0" w:color="auto"/>
            <w:left w:val="none" w:sz="0" w:space="0" w:color="auto"/>
            <w:bottom w:val="none" w:sz="0" w:space="0" w:color="auto"/>
            <w:right w:val="none" w:sz="0" w:space="0" w:color="auto"/>
          </w:divBdr>
        </w:div>
        <w:div w:id="83691247">
          <w:marLeft w:val="0"/>
          <w:marRight w:val="0"/>
          <w:marTop w:val="0"/>
          <w:marBottom w:val="0"/>
          <w:divBdr>
            <w:top w:val="none" w:sz="0" w:space="0" w:color="auto"/>
            <w:left w:val="none" w:sz="0" w:space="0" w:color="auto"/>
            <w:bottom w:val="none" w:sz="0" w:space="0" w:color="auto"/>
            <w:right w:val="none" w:sz="0" w:space="0" w:color="auto"/>
          </w:divBdr>
        </w:div>
        <w:div w:id="773209457">
          <w:marLeft w:val="0"/>
          <w:marRight w:val="0"/>
          <w:marTop w:val="0"/>
          <w:marBottom w:val="0"/>
          <w:divBdr>
            <w:top w:val="none" w:sz="0" w:space="0" w:color="auto"/>
            <w:left w:val="none" w:sz="0" w:space="0" w:color="auto"/>
            <w:bottom w:val="none" w:sz="0" w:space="0" w:color="auto"/>
            <w:right w:val="none" w:sz="0" w:space="0" w:color="auto"/>
          </w:divBdr>
          <w:divsChild>
            <w:div w:id="2117019305">
              <w:marLeft w:val="0"/>
              <w:marRight w:val="0"/>
              <w:marTop w:val="0"/>
              <w:marBottom w:val="0"/>
              <w:divBdr>
                <w:top w:val="none" w:sz="0" w:space="0" w:color="auto"/>
                <w:left w:val="none" w:sz="0" w:space="0" w:color="auto"/>
                <w:bottom w:val="none" w:sz="0" w:space="0" w:color="auto"/>
                <w:right w:val="none" w:sz="0" w:space="0" w:color="auto"/>
              </w:divBdr>
              <w:divsChild>
                <w:div w:id="869028146">
                  <w:marLeft w:val="0"/>
                  <w:marRight w:val="0"/>
                  <w:marTop w:val="0"/>
                  <w:marBottom w:val="0"/>
                  <w:divBdr>
                    <w:top w:val="none" w:sz="0" w:space="0" w:color="auto"/>
                    <w:left w:val="none" w:sz="0" w:space="0" w:color="auto"/>
                    <w:bottom w:val="none" w:sz="0" w:space="0" w:color="auto"/>
                    <w:right w:val="none" w:sz="0" w:space="0" w:color="auto"/>
                  </w:divBdr>
                  <w:divsChild>
                    <w:div w:id="2061245393">
                      <w:marLeft w:val="0"/>
                      <w:marRight w:val="0"/>
                      <w:marTop w:val="0"/>
                      <w:marBottom w:val="0"/>
                      <w:divBdr>
                        <w:top w:val="none" w:sz="0" w:space="0" w:color="auto"/>
                        <w:left w:val="none" w:sz="0" w:space="0" w:color="auto"/>
                        <w:bottom w:val="none" w:sz="0" w:space="0" w:color="auto"/>
                        <w:right w:val="none" w:sz="0" w:space="0" w:color="auto"/>
                      </w:divBdr>
                      <w:divsChild>
                        <w:div w:id="2753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4724">
          <w:marLeft w:val="0"/>
          <w:marRight w:val="0"/>
          <w:marTop w:val="0"/>
          <w:marBottom w:val="0"/>
          <w:divBdr>
            <w:top w:val="none" w:sz="0" w:space="0" w:color="auto"/>
            <w:left w:val="none" w:sz="0" w:space="0" w:color="auto"/>
            <w:bottom w:val="none" w:sz="0" w:space="0" w:color="auto"/>
            <w:right w:val="none" w:sz="0" w:space="0" w:color="auto"/>
          </w:divBdr>
        </w:div>
        <w:div w:id="575437535">
          <w:marLeft w:val="0"/>
          <w:marRight w:val="0"/>
          <w:marTop w:val="0"/>
          <w:marBottom w:val="0"/>
          <w:divBdr>
            <w:top w:val="none" w:sz="0" w:space="0" w:color="auto"/>
            <w:left w:val="none" w:sz="0" w:space="0" w:color="auto"/>
            <w:bottom w:val="none" w:sz="0" w:space="0" w:color="auto"/>
            <w:right w:val="none" w:sz="0" w:space="0" w:color="auto"/>
          </w:divBdr>
        </w:div>
        <w:div w:id="395129533">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sChild>
                <w:div w:id="808521922">
                  <w:marLeft w:val="0"/>
                  <w:marRight w:val="0"/>
                  <w:marTop w:val="0"/>
                  <w:marBottom w:val="0"/>
                  <w:divBdr>
                    <w:top w:val="none" w:sz="0" w:space="0" w:color="auto"/>
                    <w:left w:val="none" w:sz="0" w:space="0" w:color="auto"/>
                    <w:bottom w:val="none" w:sz="0" w:space="0" w:color="auto"/>
                    <w:right w:val="none" w:sz="0" w:space="0" w:color="auto"/>
                  </w:divBdr>
                  <w:divsChild>
                    <w:div w:id="1756901591">
                      <w:marLeft w:val="0"/>
                      <w:marRight w:val="0"/>
                      <w:marTop w:val="0"/>
                      <w:marBottom w:val="0"/>
                      <w:divBdr>
                        <w:top w:val="none" w:sz="0" w:space="0" w:color="auto"/>
                        <w:left w:val="none" w:sz="0" w:space="0" w:color="auto"/>
                        <w:bottom w:val="none" w:sz="0" w:space="0" w:color="auto"/>
                        <w:right w:val="none" w:sz="0" w:space="0" w:color="auto"/>
                      </w:divBdr>
                      <w:divsChild>
                        <w:div w:id="17131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4103">
          <w:marLeft w:val="0"/>
          <w:marRight w:val="0"/>
          <w:marTop w:val="0"/>
          <w:marBottom w:val="0"/>
          <w:divBdr>
            <w:top w:val="none" w:sz="0" w:space="0" w:color="auto"/>
            <w:left w:val="none" w:sz="0" w:space="0" w:color="auto"/>
            <w:bottom w:val="none" w:sz="0" w:space="0" w:color="auto"/>
            <w:right w:val="none" w:sz="0" w:space="0" w:color="auto"/>
          </w:divBdr>
        </w:div>
        <w:div w:id="528568412">
          <w:marLeft w:val="0"/>
          <w:marRight w:val="0"/>
          <w:marTop w:val="0"/>
          <w:marBottom w:val="0"/>
          <w:divBdr>
            <w:top w:val="none" w:sz="0" w:space="0" w:color="auto"/>
            <w:left w:val="none" w:sz="0" w:space="0" w:color="auto"/>
            <w:bottom w:val="none" w:sz="0" w:space="0" w:color="auto"/>
            <w:right w:val="none" w:sz="0" w:space="0" w:color="auto"/>
          </w:divBdr>
        </w:div>
        <w:div w:id="1992514406">
          <w:marLeft w:val="0"/>
          <w:marRight w:val="0"/>
          <w:marTop w:val="0"/>
          <w:marBottom w:val="0"/>
          <w:divBdr>
            <w:top w:val="none" w:sz="0" w:space="0" w:color="auto"/>
            <w:left w:val="none" w:sz="0" w:space="0" w:color="auto"/>
            <w:bottom w:val="none" w:sz="0" w:space="0" w:color="auto"/>
            <w:right w:val="none" w:sz="0" w:space="0" w:color="auto"/>
          </w:divBdr>
        </w:div>
      </w:divsChild>
    </w:div>
    <w:div w:id="477235443">
      <w:bodyDiv w:val="1"/>
      <w:marLeft w:val="0"/>
      <w:marRight w:val="0"/>
      <w:marTop w:val="0"/>
      <w:marBottom w:val="0"/>
      <w:divBdr>
        <w:top w:val="none" w:sz="0" w:space="0" w:color="auto"/>
        <w:left w:val="none" w:sz="0" w:space="0" w:color="auto"/>
        <w:bottom w:val="none" w:sz="0" w:space="0" w:color="auto"/>
        <w:right w:val="none" w:sz="0" w:space="0" w:color="auto"/>
      </w:divBdr>
      <w:divsChild>
        <w:div w:id="1026099898">
          <w:marLeft w:val="0"/>
          <w:marRight w:val="0"/>
          <w:marTop w:val="0"/>
          <w:marBottom w:val="0"/>
          <w:divBdr>
            <w:top w:val="none" w:sz="0" w:space="0" w:color="auto"/>
            <w:left w:val="none" w:sz="0" w:space="0" w:color="auto"/>
            <w:bottom w:val="none" w:sz="0" w:space="0" w:color="auto"/>
            <w:right w:val="none" w:sz="0" w:space="0" w:color="auto"/>
          </w:divBdr>
          <w:divsChild>
            <w:div w:id="1698267063">
              <w:marLeft w:val="0"/>
              <w:marRight w:val="0"/>
              <w:marTop w:val="0"/>
              <w:marBottom w:val="0"/>
              <w:divBdr>
                <w:top w:val="none" w:sz="0" w:space="0" w:color="auto"/>
                <w:left w:val="none" w:sz="0" w:space="0" w:color="auto"/>
                <w:bottom w:val="none" w:sz="0" w:space="0" w:color="auto"/>
                <w:right w:val="none" w:sz="0" w:space="0" w:color="auto"/>
              </w:divBdr>
            </w:div>
            <w:div w:id="757215300">
              <w:marLeft w:val="0"/>
              <w:marRight w:val="0"/>
              <w:marTop w:val="0"/>
              <w:marBottom w:val="0"/>
              <w:divBdr>
                <w:top w:val="none" w:sz="0" w:space="0" w:color="auto"/>
                <w:left w:val="none" w:sz="0" w:space="0" w:color="auto"/>
                <w:bottom w:val="none" w:sz="0" w:space="0" w:color="auto"/>
                <w:right w:val="none" w:sz="0" w:space="0" w:color="auto"/>
              </w:divBdr>
            </w:div>
            <w:div w:id="752821589">
              <w:marLeft w:val="0"/>
              <w:marRight w:val="0"/>
              <w:marTop w:val="0"/>
              <w:marBottom w:val="0"/>
              <w:divBdr>
                <w:top w:val="none" w:sz="0" w:space="0" w:color="auto"/>
                <w:left w:val="none" w:sz="0" w:space="0" w:color="auto"/>
                <w:bottom w:val="none" w:sz="0" w:space="0" w:color="auto"/>
                <w:right w:val="none" w:sz="0" w:space="0" w:color="auto"/>
              </w:divBdr>
            </w:div>
          </w:divsChild>
        </w:div>
        <w:div w:id="144976485">
          <w:marLeft w:val="0"/>
          <w:marRight w:val="0"/>
          <w:marTop w:val="0"/>
          <w:marBottom w:val="0"/>
          <w:divBdr>
            <w:top w:val="none" w:sz="0" w:space="0" w:color="auto"/>
            <w:left w:val="none" w:sz="0" w:space="0" w:color="auto"/>
            <w:bottom w:val="none" w:sz="0" w:space="0" w:color="auto"/>
            <w:right w:val="none" w:sz="0" w:space="0" w:color="auto"/>
          </w:divBdr>
          <w:divsChild>
            <w:div w:id="410588986">
              <w:marLeft w:val="0"/>
              <w:marRight w:val="0"/>
              <w:marTop w:val="0"/>
              <w:marBottom w:val="0"/>
              <w:divBdr>
                <w:top w:val="none" w:sz="0" w:space="0" w:color="auto"/>
                <w:left w:val="none" w:sz="0" w:space="0" w:color="auto"/>
                <w:bottom w:val="none" w:sz="0" w:space="0" w:color="auto"/>
                <w:right w:val="none" w:sz="0" w:space="0" w:color="auto"/>
              </w:divBdr>
            </w:div>
          </w:divsChild>
        </w:div>
        <w:div w:id="162011325">
          <w:marLeft w:val="0"/>
          <w:marRight w:val="0"/>
          <w:marTop w:val="0"/>
          <w:marBottom w:val="0"/>
          <w:divBdr>
            <w:top w:val="none" w:sz="0" w:space="0" w:color="auto"/>
            <w:left w:val="none" w:sz="0" w:space="0" w:color="auto"/>
            <w:bottom w:val="none" w:sz="0" w:space="0" w:color="auto"/>
            <w:right w:val="none" w:sz="0" w:space="0" w:color="auto"/>
          </w:divBdr>
          <w:divsChild>
            <w:div w:id="1847161221">
              <w:marLeft w:val="0"/>
              <w:marRight w:val="0"/>
              <w:marTop w:val="0"/>
              <w:marBottom w:val="0"/>
              <w:divBdr>
                <w:top w:val="none" w:sz="0" w:space="0" w:color="auto"/>
                <w:left w:val="none" w:sz="0" w:space="0" w:color="auto"/>
                <w:bottom w:val="none" w:sz="0" w:space="0" w:color="auto"/>
                <w:right w:val="none" w:sz="0" w:space="0" w:color="auto"/>
              </w:divBdr>
            </w:div>
            <w:div w:id="4116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2965">
      <w:bodyDiv w:val="1"/>
      <w:marLeft w:val="0"/>
      <w:marRight w:val="0"/>
      <w:marTop w:val="0"/>
      <w:marBottom w:val="0"/>
      <w:divBdr>
        <w:top w:val="none" w:sz="0" w:space="0" w:color="auto"/>
        <w:left w:val="none" w:sz="0" w:space="0" w:color="auto"/>
        <w:bottom w:val="none" w:sz="0" w:space="0" w:color="auto"/>
        <w:right w:val="none" w:sz="0" w:space="0" w:color="auto"/>
      </w:divBdr>
      <w:divsChild>
        <w:div w:id="447742427">
          <w:marLeft w:val="0"/>
          <w:marRight w:val="0"/>
          <w:marTop w:val="0"/>
          <w:marBottom w:val="0"/>
          <w:divBdr>
            <w:top w:val="none" w:sz="0" w:space="0" w:color="auto"/>
            <w:left w:val="none" w:sz="0" w:space="0" w:color="auto"/>
            <w:bottom w:val="none" w:sz="0" w:space="0" w:color="auto"/>
            <w:right w:val="none" w:sz="0" w:space="0" w:color="auto"/>
          </w:divBdr>
        </w:div>
        <w:div w:id="1149706274">
          <w:marLeft w:val="0"/>
          <w:marRight w:val="0"/>
          <w:marTop w:val="0"/>
          <w:marBottom w:val="0"/>
          <w:divBdr>
            <w:top w:val="none" w:sz="0" w:space="0" w:color="auto"/>
            <w:left w:val="none" w:sz="0" w:space="0" w:color="auto"/>
            <w:bottom w:val="none" w:sz="0" w:space="0" w:color="auto"/>
            <w:right w:val="none" w:sz="0" w:space="0" w:color="auto"/>
          </w:divBdr>
        </w:div>
        <w:div w:id="1248804276">
          <w:marLeft w:val="0"/>
          <w:marRight w:val="0"/>
          <w:marTop w:val="0"/>
          <w:marBottom w:val="0"/>
          <w:divBdr>
            <w:top w:val="none" w:sz="0" w:space="0" w:color="auto"/>
            <w:left w:val="none" w:sz="0" w:space="0" w:color="auto"/>
            <w:bottom w:val="none" w:sz="0" w:space="0" w:color="auto"/>
            <w:right w:val="none" w:sz="0" w:space="0" w:color="auto"/>
          </w:divBdr>
        </w:div>
        <w:div w:id="295842727">
          <w:marLeft w:val="0"/>
          <w:marRight w:val="0"/>
          <w:marTop w:val="0"/>
          <w:marBottom w:val="0"/>
          <w:divBdr>
            <w:top w:val="none" w:sz="0" w:space="0" w:color="auto"/>
            <w:left w:val="none" w:sz="0" w:space="0" w:color="auto"/>
            <w:bottom w:val="none" w:sz="0" w:space="0" w:color="auto"/>
            <w:right w:val="none" w:sz="0" w:space="0" w:color="auto"/>
          </w:divBdr>
        </w:div>
        <w:div w:id="379331943">
          <w:marLeft w:val="0"/>
          <w:marRight w:val="0"/>
          <w:marTop w:val="0"/>
          <w:marBottom w:val="0"/>
          <w:divBdr>
            <w:top w:val="none" w:sz="0" w:space="0" w:color="auto"/>
            <w:left w:val="none" w:sz="0" w:space="0" w:color="auto"/>
            <w:bottom w:val="none" w:sz="0" w:space="0" w:color="auto"/>
            <w:right w:val="none" w:sz="0" w:space="0" w:color="auto"/>
          </w:divBdr>
        </w:div>
        <w:div w:id="1660843426">
          <w:marLeft w:val="0"/>
          <w:marRight w:val="0"/>
          <w:marTop w:val="0"/>
          <w:marBottom w:val="0"/>
          <w:divBdr>
            <w:top w:val="none" w:sz="0" w:space="0" w:color="auto"/>
            <w:left w:val="none" w:sz="0" w:space="0" w:color="auto"/>
            <w:bottom w:val="none" w:sz="0" w:space="0" w:color="auto"/>
            <w:right w:val="none" w:sz="0" w:space="0" w:color="auto"/>
          </w:divBdr>
        </w:div>
        <w:div w:id="754017519">
          <w:marLeft w:val="0"/>
          <w:marRight w:val="0"/>
          <w:marTop w:val="0"/>
          <w:marBottom w:val="0"/>
          <w:divBdr>
            <w:top w:val="none" w:sz="0" w:space="0" w:color="auto"/>
            <w:left w:val="none" w:sz="0" w:space="0" w:color="auto"/>
            <w:bottom w:val="none" w:sz="0" w:space="0" w:color="auto"/>
            <w:right w:val="none" w:sz="0" w:space="0" w:color="auto"/>
          </w:divBdr>
          <w:divsChild>
            <w:div w:id="2092072606">
              <w:marLeft w:val="0"/>
              <w:marRight w:val="0"/>
              <w:marTop w:val="0"/>
              <w:marBottom w:val="0"/>
              <w:divBdr>
                <w:top w:val="none" w:sz="0" w:space="0" w:color="auto"/>
                <w:left w:val="none" w:sz="0" w:space="0" w:color="auto"/>
                <w:bottom w:val="none" w:sz="0" w:space="0" w:color="auto"/>
                <w:right w:val="none" w:sz="0" w:space="0" w:color="auto"/>
              </w:divBdr>
              <w:divsChild>
                <w:div w:id="985671779">
                  <w:marLeft w:val="0"/>
                  <w:marRight w:val="0"/>
                  <w:marTop w:val="0"/>
                  <w:marBottom w:val="0"/>
                  <w:divBdr>
                    <w:top w:val="none" w:sz="0" w:space="0" w:color="auto"/>
                    <w:left w:val="none" w:sz="0" w:space="0" w:color="auto"/>
                    <w:bottom w:val="none" w:sz="0" w:space="0" w:color="auto"/>
                    <w:right w:val="none" w:sz="0" w:space="0" w:color="auto"/>
                  </w:divBdr>
                  <w:divsChild>
                    <w:div w:id="1215117891">
                      <w:marLeft w:val="0"/>
                      <w:marRight w:val="0"/>
                      <w:marTop w:val="0"/>
                      <w:marBottom w:val="0"/>
                      <w:divBdr>
                        <w:top w:val="none" w:sz="0" w:space="0" w:color="auto"/>
                        <w:left w:val="none" w:sz="0" w:space="0" w:color="auto"/>
                        <w:bottom w:val="none" w:sz="0" w:space="0" w:color="auto"/>
                        <w:right w:val="none" w:sz="0" w:space="0" w:color="auto"/>
                      </w:divBdr>
                      <w:divsChild>
                        <w:div w:id="18369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58801">
          <w:marLeft w:val="0"/>
          <w:marRight w:val="0"/>
          <w:marTop w:val="0"/>
          <w:marBottom w:val="0"/>
          <w:divBdr>
            <w:top w:val="none" w:sz="0" w:space="0" w:color="auto"/>
            <w:left w:val="none" w:sz="0" w:space="0" w:color="auto"/>
            <w:bottom w:val="none" w:sz="0" w:space="0" w:color="auto"/>
            <w:right w:val="none" w:sz="0" w:space="0" w:color="auto"/>
          </w:divBdr>
        </w:div>
        <w:div w:id="1803424526">
          <w:marLeft w:val="0"/>
          <w:marRight w:val="0"/>
          <w:marTop w:val="0"/>
          <w:marBottom w:val="0"/>
          <w:divBdr>
            <w:top w:val="none" w:sz="0" w:space="0" w:color="auto"/>
            <w:left w:val="none" w:sz="0" w:space="0" w:color="auto"/>
            <w:bottom w:val="none" w:sz="0" w:space="0" w:color="auto"/>
            <w:right w:val="none" w:sz="0" w:space="0" w:color="auto"/>
          </w:divBdr>
        </w:div>
        <w:div w:id="107702924">
          <w:marLeft w:val="0"/>
          <w:marRight w:val="0"/>
          <w:marTop w:val="0"/>
          <w:marBottom w:val="0"/>
          <w:divBdr>
            <w:top w:val="none" w:sz="0" w:space="0" w:color="auto"/>
            <w:left w:val="none" w:sz="0" w:space="0" w:color="auto"/>
            <w:bottom w:val="none" w:sz="0" w:space="0" w:color="auto"/>
            <w:right w:val="none" w:sz="0" w:space="0" w:color="auto"/>
          </w:divBdr>
          <w:divsChild>
            <w:div w:id="1093478143">
              <w:marLeft w:val="0"/>
              <w:marRight w:val="0"/>
              <w:marTop w:val="0"/>
              <w:marBottom w:val="0"/>
              <w:divBdr>
                <w:top w:val="none" w:sz="0" w:space="0" w:color="auto"/>
                <w:left w:val="none" w:sz="0" w:space="0" w:color="auto"/>
                <w:bottom w:val="none" w:sz="0" w:space="0" w:color="auto"/>
                <w:right w:val="none" w:sz="0" w:space="0" w:color="auto"/>
              </w:divBdr>
              <w:divsChild>
                <w:div w:id="1089038011">
                  <w:marLeft w:val="0"/>
                  <w:marRight w:val="0"/>
                  <w:marTop w:val="0"/>
                  <w:marBottom w:val="0"/>
                  <w:divBdr>
                    <w:top w:val="none" w:sz="0" w:space="0" w:color="auto"/>
                    <w:left w:val="none" w:sz="0" w:space="0" w:color="auto"/>
                    <w:bottom w:val="none" w:sz="0" w:space="0" w:color="auto"/>
                    <w:right w:val="none" w:sz="0" w:space="0" w:color="auto"/>
                  </w:divBdr>
                  <w:divsChild>
                    <w:div w:id="913441460">
                      <w:marLeft w:val="0"/>
                      <w:marRight w:val="0"/>
                      <w:marTop w:val="0"/>
                      <w:marBottom w:val="0"/>
                      <w:divBdr>
                        <w:top w:val="none" w:sz="0" w:space="0" w:color="auto"/>
                        <w:left w:val="none" w:sz="0" w:space="0" w:color="auto"/>
                        <w:bottom w:val="none" w:sz="0" w:space="0" w:color="auto"/>
                        <w:right w:val="none" w:sz="0" w:space="0" w:color="auto"/>
                      </w:divBdr>
                      <w:divsChild>
                        <w:div w:id="3901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87387">
          <w:marLeft w:val="0"/>
          <w:marRight w:val="0"/>
          <w:marTop w:val="0"/>
          <w:marBottom w:val="0"/>
          <w:divBdr>
            <w:top w:val="none" w:sz="0" w:space="0" w:color="auto"/>
            <w:left w:val="none" w:sz="0" w:space="0" w:color="auto"/>
            <w:bottom w:val="none" w:sz="0" w:space="0" w:color="auto"/>
            <w:right w:val="none" w:sz="0" w:space="0" w:color="auto"/>
          </w:divBdr>
        </w:div>
        <w:div w:id="177353982">
          <w:marLeft w:val="0"/>
          <w:marRight w:val="0"/>
          <w:marTop w:val="0"/>
          <w:marBottom w:val="0"/>
          <w:divBdr>
            <w:top w:val="none" w:sz="0" w:space="0" w:color="auto"/>
            <w:left w:val="none" w:sz="0" w:space="0" w:color="auto"/>
            <w:bottom w:val="none" w:sz="0" w:space="0" w:color="auto"/>
            <w:right w:val="none" w:sz="0" w:space="0" w:color="auto"/>
          </w:divBdr>
        </w:div>
        <w:div w:id="1459568094">
          <w:marLeft w:val="0"/>
          <w:marRight w:val="0"/>
          <w:marTop w:val="0"/>
          <w:marBottom w:val="0"/>
          <w:divBdr>
            <w:top w:val="none" w:sz="0" w:space="0" w:color="auto"/>
            <w:left w:val="none" w:sz="0" w:space="0" w:color="auto"/>
            <w:bottom w:val="none" w:sz="0" w:space="0" w:color="auto"/>
            <w:right w:val="none" w:sz="0" w:space="0" w:color="auto"/>
          </w:divBdr>
          <w:divsChild>
            <w:div w:id="171065437">
              <w:marLeft w:val="0"/>
              <w:marRight w:val="0"/>
              <w:marTop w:val="0"/>
              <w:marBottom w:val="0"/>
              <w:divBdr>
                <w:top w:val="none" w:sz="0" w:space="0" w:color="auto"/>
                <w:left w:val="none" w:sz="0" w:space="0" w:color="auto"/>
                <w:bottom w:val="none" w:sz="0" w:space="0" w:color="auto"/>
                <w:right w:val="none" w:sz="0" w:space="0" w:color="auto"/>
              </w:divBdr>
              <w:divsChild>
                <w:div w:id="275987080">
                  <w:marLeft w:val="0"/>
                  <w:marRight w:val="0"/>
                  <w:marTop w:val="0"/>
                  <w:marBottom w:val="0"/>
                  <w:divBdr>
                    <w:top w:val="none" w:sz="0" w:space="0" w:color="auto"/>
                    <w:left w:val="none" w:sz="0" w:space="0" w:color="auto"/>
                    <w:bottom w:val="none" w:sz="0" w:space="0" w:color="auto"/>
                    <w:right w:val="none" w:sz="0" w:space="0" w:color="auto"/>
                  </w:divBdr>
                  <w:divsChild>
                    <w:div w:id="847062156">
                      <w:marLeft w:val="0"/>
                      <w:marRight w:val="0"/>
                      <w:marTop w:val="0"/>
                      <w:marBottom w:val="0"/>
                      <w:divBdr>
                        <w:top w:val="none" w:sz="0" w:space="0" w:color="auto"/>
                        <w:left w:val="none" w:sz="0" w:space="0" w:color="auto"/>
                        <w:bottom w:val="none" w:sz="0" w:space="0" w:color="auto"/>
                        <w:right w:val="none" w:sz="0" w:space="0" w:color="auto"/>
                      </w:divBdr>
                      <w:divsChild>
                        <w:div w:id="1340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3683">
          <w:marLeft w:val="0"/>
          <w:marRight w:val="0"/>
          <w:marTop w:val="0"/>
          <w:marBottom w:val="0"/>
          <w:divBdr>
            <w:top w:val="none" w:sz="0" w:space="0" w:color="auto"/>
            <w:left w:val="none" w:sz="0" w:space="0" w:color="auto"/>
            <w:bottom w:val="none" w:sz="0" w:space="0" w:color="auto"/>
            <w:right w:val="none" w:sz="0" w:space="0" w:color="auto"/>
          </w:divBdr>
        </w:div>
      </w:divsChild>
    </w:div>
    <w:div w:id="814489923">
      <w:bodyDiv w:val="1"/>
      <w:marLeft w:val="0"/>
      <w:marRight w:val="0"/>
      <w:marTop w:val="0"/>
      <w:marBottom w:val="0"/>
      <w:divBdr>
        <w:top w:val="none" w:sz="0" w:space="0" w:color="auto"/>
        <w:left w:val="none" w:sz="0" w:space="0" w:color="auto"/>
        <w:bottom w:val="none" w:sz="0" w:space="0" w:color="auto"/>
        <w:right w:val="none" w:sz="0" w:space="0" w:color="auto"/>
      </w:divBdr>
      <w:divsChild>
        <w:div w:id="499348350">
          <w:marLeft w:val="0"/>
          <w:marRight w:val="0"/>
          <w:marTop w:val="0"/>
          <w:marBottom w:val="0"/>
          <w:divBdr>
            <w:top w:val="none" w:sz="0" w:space="0" w:color="auto"/>
            <w:left w:val="none" w:sz="0" w:space="0" w:color="auto"/>
            <w:bottom w:val="none" w:sz="0" w:space="0" w:color="auto"/>
            <w:right w:val="none" w:sz="0" w:space="0" w:color="auto"/>
          </w:divBdr>
        </w:div>
        <w:div w:id="1091509757">
          <w:marLeft w:val="0"/>
          <w:marRight w:val="0"/>
          <w:marTop w:val="0"/>
          <w:marBottom w:val="0"/>
          <w:divBdr>
            <w:top w:val="none" w:sz="0" w:space="0" w:color="auto"/>
            <w:left w:val="none" w:sz="0" w:space="0" w:color="auto"/>
            <w:bottom w:val="none" w:sz="0" w:space="0" w:color="auto"/>
            <w:right w:val="none" w:sz="0" w:space="0" w:color="auto"/>
          </w:divBdr>
        </w:div>
        <w:div w:id="161042585">
          <w:marLeft w:val="0"/>
          <w:marRight w:val="0"/>
          <w:marTop w:val="0"/>
          <w:marBottom w:val="0"/>
          <w:divBdr>
            <w:top w:val="none" w:sz="0" w:space="0" w:color="auto"/>
            <w:left w:val="none" w:sz="0" w:space="0" w:color="auto"/>
            <w:bottom w:val="none" w:sz="0" w:space="0" w:color="auto"/>
            <w:right w:val="none" w:sz="0" w:space="0" w:color="auto"/>
          </w:divBdr>
        </w:div>
        <w:div w:id="761533144">
          <w:marLeft w:val="0"/>
          <w:marRight w:val="0"/>
          <w:marTop w:val="0"/>
          <w:marBottom w:val="0"/>
          <w:divBdr>
            <w:top w:val="none" w:sz="0" w:space="0" w:color="auto"/>
            <w:left w:val="none" w:sz="0" w:space="0" w:color="auto"/>
            <w:bottom w:val="none" w:sz="0" w:space="0" w:color="auto"/>
            <w:right w:val="none" w:sz="0" w:space="0" w:color="auto"/>
          </w:divBdr>
        </w:div>
        <w:div w:id="57897969">
          <w:marLeft w:val="0"/>
          <w:marRight w:val="0"/>
          <w:marTop w:val="0"/>
          <w:marBottom w:val="0"/>
          <w:divBdr>
            <w:top w:val="none" w:sz="0" w:space="0" w:color="auto"/>
            <w:left w:val="none" w:sz="0" w:space="0" w:color="auto"/>
            <w:bottom w:val="none" w:sz="0" w:space="0" w:color="auto"/>
            <w:right w:val="none" w:sz="0" w:space="0" w:color="auto"/>
          </w:divBdr>
        </w:div>
        <w:div w:id="13113494">
          <w:marLeft w:val="0"/>
          <w:marRight w:val="0"/>
          <w:marTop w:val="0"/>
          <w:marBottom w:val="0"/>
          <w:divBdr>
            <w:top w:val="none" w:sz="0" w:space="0" w:color="auto"/>
            <w:left w:val="none" w:sz="0" w:space="0" w:color="auto"/>
            <w:bottom w:val="none" w:sz="0" w:space="0" w:color="auto"/>
            <w:right w:val="none" w:sz="0" w:space="0" w:color="auto"/>
          </w:divBdr>
        </w:div>
        <w:div w:id="990600498">
          <w:marLeft w:val="0"/>
          <w:marRight w:val="0"/>
          <w:marTop w:val="0"/>
          <w:marBottom w:val="0"/>
          <w:divBdr>
            <w:top w:val="none" w:sz="0" w:space="0" w:color="auto"/>
            <w:left w:val="none" w:sz="0" w:space="0" w:color="auto"/>
            <w:bottom w:val="none" w:sz="0" w:space="0" w:color="auto"/>
            <w:right w:val="none" w:sz="0" w:space="0" w:color="auto"/>
          </w:divBdr>
        </w:div>
        <w:div w:id="1689790617">
          <w:marLeft w:val="0"/>
          <w:marRight w:val="0"/>
          <w:marTop w:val="0"/>
          <w:marBottom w:val="0"/>
          <w:divBdr>
            <w:top w:val="none" w:sz="0" w:space="0" w:color="auto"/>
            <w:left w:val="none" w:sz="0" w:space="0" w:color="auto"/>
            <w:bottom w:val="none" w:sz="0" w:space="0" w:color="auto"/>
            <w:right w:val="none" w:sz="0" w:space="0" w:color="auto"/>
          </w:divBdr>
        </w:div>
        <w:div w:id="204172930">
          <w:marLeft w:val="0"/>
          <w:marRight w:val="0"/>
          <w:marTop w:val="0"/>
          <w:marBottom w:val="0"/>
          <w:divBdr>
            <w:top w:val="none" w:sz="0" w:space="0" w:color="auto"/>
            <w:left w:val="none" w:sz="0" w:space="0" w:color="auto"/>
            <w:bottom w:val="none" w:sz="0" w:space="0" w:color="auto"/>
            <w:right w:val="none" w:sz="0" w:space="0" w:color="auto"/>
          </w:divBdr>
        </w:div>
        <w:div w:id="391273422">
          <w:marLeft w:val="0"/>
          <w:marRight w:val="0"/>
          <w:marTop w:val="0"/>
          <w:marBottom w:val="0"/>
          <w:divBdr>
            <w:top w:val="none" w:sz="0" w:space="0" w:color="auto"/>
            <w:left w:val="none" w:sz="0" w:space="0" w:color="auto"/>
            <w:bottom w:val="none" w:sz="0" w:space="0" w:color="auto"/>
            <w:right w:val="none" w:sz="0" w:space="0" w:color="auto"/>
          </w:divBdr>
        </w:div>
        <w:div w:id="46728896">
          <w:marLeft w:val="0"/>
          <w:marRight w:val="0"/>
          <w:marTop w:val="0"/>
          <w:marBottom w:val="0"/>
          <w:divBdr>
            <w:top w:val="none" w:sz="0" w:space="0" w:color="auto"/>
            <w:left w:val="none" w:sz="0" w:space="0" w:color="auto"/>
            <w:bottom w:val="none" w:sz="0" w:space="0" w:color="auto"/>
            <w:right w:val="none" w:sz="0" w:space="0" w:color="auto"/>
          </w:divBdr>
        </w:div>
        <w:div w:id="2010985722">
          <w:marLeft w:val="0"/>
          <w:marRight w:val="0"/>
          <w:marTop w:val="0"/>
          <w:marBottom w:val="0"/>
          <w:divBdr>
            <w:top w:val="none" w:sz="0" w:space="0" w:color="auto"/>
            <w:left w:val="none" w:sz="0" w:space="0" w:color="auto"/>
            <w:bottom w:val="none" w:sz="0" w:space="0" w:color="auto"/>
            <w:right w:val="none" w:sz="0" w:space="0" w:color="auto"/>
          </w:divBdr>
        </w:div>
        <w:div w:id="2115201406">
          <w:marLeft w:val="0"/>
          <w:marRight w:val="0"/>
          <w:marTop w:val="0"/>
          <w:marBottom w:val="0"/>
          <w:divBdr>
            <w:top w:val="none" w:sz="0" w:space="0" w:color="auto"/>
            <w:left w:val="none" w:sz="0" w:space="0" w:color="auto"/>
            <w:bottom w:val="none" w:sz="0" w:space="0" w:color="auto"/>
            <w:right w:val="none" w:sz="0" w:space="0" w:color="auto"/>
          </w:divBdr>
        </w:div>
      </w:divsChild>
    </w:div>
    <w:div w:id="848255344">
      <w:bodyDiv w:val="1"/>
      <w:marLeft w:val="0"/>
      <w:marRight w:val="0"/>
      <w:marTop w:val="0"/>
      <w:marBottom w:val="0"/>
      <w:divBdr>
        <w:top w:val="none" w:sz="0" w:space="0" w:color="auto"/>
        <w:left w:val="none" w:sz="0" w:space="0" w:color="auto"/>
        <w:bottom w:val="none" w:sz="0" w:space="0" w:color="auto"/>
        <w:right w:val="none" w:sz="0" w:space="0" w:color="auto"/>
      </w:divBdr>
      <w:divsChild>
        <w:div w:id="1581140977">
          <w:marLeft w:val="0"/>
          <w:marRight w:val="0"/>
          <w:marTop w:val="0"/>
          <w:marBottom w:val="0"/>
          <w:divBdr>
            <w:top w:val="none" w:sz="0" w:space="0" w:color="auto"/>
            <w:left w:val="none" w:sz="0" w:space="0" w:color="auto"/>
            <w:bottom w:val="none" w:sz="0" w:space="0" w:color="auto"/>
            <w:right w:val="none" w:sz="0" w:space="0" w:color="auto"/>
          </w:divBdr>
        </w:div>
        <w:div w:id="1351298614">
          <w:marLeft w:val="0"/>
          <w:marRight w:val="0"/>
          <w:marTop w:val="0"/>
          <w:marBottom w:val="0"/>
          <w:divBdr>
            <w:top w:val="none" w:sz="0" w:space="0" w:color="auto"/>
            <w:left w:val="none" w:sz="0" w:space="0" w:color="auto"/>
            <w:bottom w:val="none" w:sz="0" w:space="0" w:color="auto"/>
            <w:right w:val="none" w:sz="0" w:space="0" w:color="auto"/>
          </w:divBdr>
          <w:divsChild>
            <w:div w:id="1436706939">
              <w:marLeft w:val="0"/>
              <w:marRight w:val="0"/>
              <w:marTop w:val="0"/>
              <w:marBottom w:val="0"/>
              <w:divBdr>
                <w:top w:val="none" w:sz="0" w:space="0" w:color="auto"/>
                <w:left w:val="none" w:sz="0" w:space="0" w:color="auto"/>
                <w:bottom w:val="none" w:sz="0" w:space="0" w:color="auto"/>
                <w:right w:val="none" w:sz="0" w:space="0" w:color="auto"/>
              </w:divBdr>
              <w:divsChild>
                <w:div w:id="1156262864">
                  <w:marLeft w:val="0"/>
                  <w:marRight w:val="0"/>
                  <w:marTop w:val="0"/>
                  <w:marBottom w:val="0"/>
                  <w:divBdr>
                    <w:top w:val="none" w:sz="0" w:space="0" w:color="auto"/>
                    <w:left w:val="none" w:sz="0" w:space="0" w:color="auto"/>
                    <w:bottom w:val="none" w:sz="0" w:space="0" w:color="auto"/>
                    <w:right w:val="none" w:sz="0" w:space="0" w:color="auto"/>
                  </w:divBdr>
                  <w:divsChild>
                    <w:div w:id="1536188378">
                      <w:marLeft w:val="0"/>
                      <w:marRight w:val="0"/>
                      <w:marTop w:val="0"/>
                      <w:marBottom w:val="0"/>
                      <w:divBdr>
                        <w:top w:val="none" w:sz="0" w:space="0" w:color="auto"/>
                        <w:left w:val="none" w:sz="0" w:space="0" w:color="auto"/>
                        <w:bottom w:val="none" w:sz="0" w:space="0" w:color="auto"/>
                        <w:right w:val="none" w:sz="0" w:space="0" w:color="auto"/>
                      </w:divBdr>
                      <w:divsChild>
                        <w:div w:id="350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1237">
          <w:marLeft w:val="0"/>
          <w:marRight w:val="0"/>
          <w:marTop w:val="0"/>
          <w:marBottom w:val="0"/>
          <w:divBdr>
            <w:top w:val="none" w:sz="0" w:space="0" w:color="auto"/>
            <w:left w:val="none" w:sz="0" w:space="0" w:color="auto"/>
            <w:bottom w:val="none" w:sz="0" w:space="0" w:color="auto"/>
            <w:right w:val="none" w:sz="0" w:space="0" w:color="auto"/>
          </w:divBdr>
        </w:div>
        <w:div w:id="852112901">
          <w:marLeft w:val="0"/>
          <w:marRight w:val="0"/>
          <w:marTop w:val="0"/>
          <w:marBottom w:val="0"/>
          <w:divBdr>
            <w:top w:val="none" w:sz="0" w:space="0" w:color="auto"/>
            <w:left w:val="none" w:sz="0" w:space="0" w:color="auto"/>
            <w:bottom w:val="none" w:sz="0" w:space="0" w:color="auto"/>
            <w:right w:val="none" w:sz="0" w:space="0" w:color="auto"/>
          </w:divBdr>
        </w:div>
        <w:div w:id="2121338050">
          <w:marLeft w:val="0"/>
          <w:marRight w:val="0"/>
          <w:marTop w:val="0"/>
          <w:marBottom w:val="0"/>
          <w:divBdr>
            <w:top w:val="none" w:sz="0" w:space="0" w:color="auto"/>
            <w:left w:val="none" w:sz="0" w:space="0" w:color="auto"/>
            <w:bottom w:val="none" w:sz="0" w:space="0" w:color="auto"/>
            <w:right w:val="none" w:sz="0" w:space="0" w:color="auto"/>
          </w:divBdr>
        </w:div>
        <w:div w:id="571239904">
          <w:marLeft w:val="0"/>
          <w:marRight w:val="0"/>
          <w:marTop w:val="0"/>
          <w:marBottom w:val="0"/>
          <w:divBdr>
            <w:top w:val="none" w:sz="0" w:space="0" w:color="auto"/>
            <w:left w:val="none" w:sz="0" w:space="0" w:color="auto"/>
            <w:bottom w:val="none" w:sz="0" w:space="0" w:color="auto"/>
            <w:right w:val="none" w:sz="0" w:space="0" w:color="auto"/>
          </w:divBdr>
          <w:divsChild>
            <w:div w:id="96141319">
              <w:marLeft w:val="0"/>
              <w:marRight w:val="0"/>
              <w:marTop w:val="0"/>
              <w:marBottom w:val="0"/>
              <w:divBdr>
                <w:top w:val="none" w:sz="0" w:space="0" w:color="auto"/>
                <w:left w:val="none" w:sz="0" w:space="0" w:color="auto"/>
                <w:bottom w:val="none" w:sz="0" w:space="0" w:color="auto"/>
                <w:right w:val="none" w:sz="0" w:space="0" w:color="auto"/>
              </w:divBdr>
              <w:divsChild>
                <w:div w:id="139157821">
                  <w:marLeft w:val="0"/>
                  <w:marRight w:val="0"/>
                  <w:marTop w:val="0"/>
                  <w:marBottom w:val="0"/>
                  <w:divBdr>
                    <w:top w:val="none" w:sz="0" w:space="0" w:color="auto"/>
                    <w:left w:val="none" w:sz="0" w:space="0" w:color="auto"/>
                    <w:bottom w:val="none" w:sz="0" w:space="0" w:color="auto"/>
                    <w:right w:val="none" w:sz="0" w:space="0" w:color="auto"/>
                  </w:divBdr>
                  <w:divsChild>
                    <w:div w:id="798914749">
                      <w:marLeft w:val="0"/>
                      <w:marRight w:val="0"/>
                      <w:marTop w:val="0"/>
                      <w:marBottom w:val="0"/>
                      <w:divBdr>
                        <w:top w:val="none" w:sz="0" w:space="0" w:color="auto"/>
                        <w:left w:val="none" w:sz="0" w:space="0" w:color="auto"/>
                        <w:bottom w:val="none" w:sz="0" w:space="0" w:color="auto"/>
                        <w:right w:val="none" w:sz="0" w:space="0" w:color="auto"/>
                      </w:divBdr>
                      <w:divsChild>
                        <w:div w:id="881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2242">
          <w:marLeft w:val="0"/>
          <w:marRight w:val="0"/>
          <w:marTop w:val="0"/>
          <w:marBottom w:val="0"/>
          <w:divBdr>
            <w:top w:val="none" w:sz="0" w:space="0" w:color="auto"/>
            <w:left w:val="none" w:sz="0" w:space="0" w:color="auto"/>
            <w:bottom w:val="none" w:sz="0" w:space="0" w:color="auto"/>
            <w:right w:val="none" w:sz="0" w:space="0" w:color="auto"/>
          </w:divBdr>
        </w:div>
        <w:div w:id="1310554173">
          <w:marLeft w:val="0"/>
          <w:marRight w:val="0"/>
          <w:marTop w:val="0"/>
          <w:marBottom w:val="0"/>
          <w:divBdr>
            <w:top w:val="none" w:sz="0" w:space="0" w:color="auto"/>
            <w:left w:val="none" w:sz="0" w:space="0" w:color="auto"/>
            <w:bottom w:val="none" w:sz="0" w:space="0" w:color="auto"/>
            <w:right w:val="none" w:sz="0" w:space="0" w:color="auto"/>
          </w:divBdr>
        </w:div>
        <w:div w:id="1496146082">
          <w:marLeft w:val="0"/>
          <w:marRight w:val="0"/>
          <w:marTop w:val="0"/>
          <w:marBottom w:val="0"/>
          <w:divBdr>
            <w:top w:val="none" w:sz="0" w:space="0" w:color="auto"/>
            <w:left w:val="none" w:sz="0" w:space="0" w:color="auto"/>
            <w:bottom w:val="none" w:sz="0" w:space="0" w:color="auto"/>
            <w:right w:val="none" w:sz="0" w:space="0" w:color="auto"/>
          </w:divBdr>
          <w:divsChild>
            <w:div w:id="510989976">
              <w:marLeft w:val="0"/>
              <w:marRight w:val="0"/>
              <w:marTop w:val="0"/>
              <w:marBottom w:val="0"/>
              <w:divBdr>
                <w:top w:val="none" w:sz="0" w:space="0" w:color="auto"/>
                <w:left w:val="none" w:sz="0" w:space="0" w:color="auto"/>
                <w:bottom w:val="none" w:sz="0" w:space="0" w:color="auto"/>
                <w:right w:val="none" w:sz="0" w:space="0" w:color="auto"/>
              </w:divBdr>
              <w:divsChild>
                <w:div w:id="111092429">
                  <w:marLeft w:val="0"/>
                  <w:marRight w:val="0"/>
                  <w:marTop w:val="0"/>
                  <w:marBottom w:val="0"/>
                  <w:divBdr>
                    <w:top w:val="none" w:sz="0" w:space="0" w:color="auto"/>
                    <w:left w:val="none" w:sz="0" w:space="0" w:color="auto"/>
                    <w:bottom w:val="none" w:sz="0" w:space="0" w:color="auto"/>
                    <w:right w:val="none" w:sz="0" w:space="0" w:color="auto"/>
                  </w:divBdr>
                  <w:divsChild>
                    <w:div w:id="103040232">
                      <w:marLeft w:val="0"/>
                      <w:marRight w:val="0"/>
                      <w:marTop w:val="0"/>
                      <w:marBottom w:val="0"/>
                      <w:divBdr>
                        <w:top w:val="none" w:sz="0" w:space="0" w:color="auto"/>
                        <w:left w:val="none" w:sz="0" w:space="0" w:color="auto"/>
                        <w:bottom w:val="none" w:sz="0" w:space="0" w:color="auto"/>
                        <w:right w:val="none" w:sz="0" w:space="0" w:color="auto"/>
                      </w:divBdr>
                      <w:divsChild>
                        <w:div w:id="16248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17988">
          <w:marLeft w:val="0"/>
          <w:marRight w:val="0"/>
          <w:marTop w:val="0"/>
          <w:marBottom w:val="0"/>
          <w:divBdr>
            <w:top w:val="none" w:sz="0" w:space="0" w:color="auto"/>
            <w:left w:val="none" w:sz="0" w:space="0" w:color="auto"/>
            <w:bottom w:val="none" w:sz="0" w:space="0" w:color="auto"/>
            <w:right w:val="none" w:sz="0" w:space="0" w:color="auto"/>
          </w:divBdr>
        </w:div>
        <w:div w:id="1010722975">
          <w:marLeft w:val="0"/>
          <w:marRight w:val="0"/>
          <w:marTop w:val="0"/>
          <w:marBottom w:val="0"/>
          <w:divBdr>
            <w:top w:val="none" w:sz="0" w:space="0" w:color="auto"/>
            <w:left w:val="none" w:sz="0" w:space="0" w:color="auto"/>
            <w:bottom w:val="none" w:sz="0" w:space="0" w:color="auto"/>
            <w:right w:val="none" w:sz="0" w:space="0" w:color="auto"/>
          </w:divBdr>
        </w:div>
        <w:div w:id="1858620369">
          <w:marLeft w:val="0"/>
          <w:marRight w:val="0"/>
          <w:marTop w:val="0"/>
          <w:marBottom w:val="0"/>
          <w:divBdr>
            <w:top w:val="none" w:sz="0" w:space="0" w:color="auto"/>
            <w:left w:val="none" w:sz="0" w:space="0" w:color="auto"/>
            <w:bottom w:val="none" w:sz="0" w:space="0" w:color="auto"/>
            <w:right w:val="none" w:sz="0" w:space="0" w:color="auto"/>
          </w:divBdr>
          <w:divsChild>
            <w:div w:id="882789951">
              <w:marLeft w:val="0"/>
              <w:marRight w:val="0"/>
              <w:marTop w:val="0"/>
              <w:marBottom w:val="0"/>
              <w:divBdr>
                <w:top w:val="none" w:sz="0" w:space="0" w:color="auto"/>
                <w:left w:val="none" w:sz="0" w:space="0" w:color="auto"/>
                <w:bottom w:val="none" w:sz="0" w:space="0" w:color="auto"/>
                <w:right w:val="none" w:sz="0" w:space="0" w:color="auto"/>
              </w:divBdr>
              <w:divsChild>
                <w:div w:id="777262153">
                  <w:marLeft w:val="0"/>
                  <w:marRight w:val="0"/>
                  <w:marTop w:val="0"/>
                  <w:marBottom w:val="0"/>
                  <w:divBdr>
                    <w:top w:val="none" w:sz="0" w:space="0" w:color="auto"/>
                    <w:left w:val="none" w:sz="0" w:space="0" w:color="auto"/>
                    <w:bottom w:val="none" w:sz="0" w:space="0" w:color="auto"/>
                    <w:right w:val="none" w:sz="0" w:space="0" w:color="auto"/>
                  </w:divBdr>
                  <w:divsChild>
                    <w:div w:id="1670328635">
                      <w:marLeft w:val="0"/>
                      <w:marRight w:val="0"/>
                      <w:marTop w:val="0"/>
                      <w:marBottom w:val="0"/>
                      <w:divBdr>
                        <w:top w:val="none" w:sz="0" w:space="0" w:color="auto"/>
                        <w:left w:val="none" w:sz="0" w:space="0" w:color="auto"/>
                        <w:bottom w:val="none" w:sz="0" w:space="0" w:color="auto"/>
                        <w:right w:val="none" w:sz="0" w:space="0" w:color="auto"/>
                      </w:divBdr>
                      <w:divsChild>
                        <w:div w:id="11573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632859">
          <w:marLeft w:val="0"/>
          <w:marRight w:val="0"/>
          <w:marTop w:val="0"/>
          <w:marBottom w:val="0"/>
          <w:divBdr>
            <w:top w:val="none" w:sz="0" w:space="0" w:color="auto"/>
            <w:left w:val="none" w:sz="0" w:space="0" w:color="auto"/>
            <w:bottom w:val="none" w:sz="0" w:space="0" w:color="auto"/>
            <w:right w:val="none" w:sz="0" w:space="0" w:color="auto"/>
          </w:divBdr>
        </w:div>
        <w:div w:id="647245533">
          <w:marLeft w:val="0"/>
          <w:marRight w:val="0"/>
          <w:marTop w:val="0"/>
          <w:marBottom w:val="0"/>
          <w:divBdr>
            <w:top w:val="none" w:sz="0" w:space="0" w:color="auto"/>
            <w:left w:val="none" w:sz="0" w:space="0" w:color="auto"/>
            <w:bottom w:val="none" w:sz="0" w:space="0" w:color="auto"/>
            <w:right w:val="none" w:sz="0" w:space="0" w:color="auto"/>
          </w:divBdr>
        </w:div>
        <w:div w:id="1564557640">
          <w:marLeft w:val="0"/>
          <w:marRight w:val="0"/>
          <w:marTop w:val="0"/>
          <w:marBottom w:val="0"/>
          <w:divBdr>
            <w:top w:val="none" w:sz="0" w:space="0" w:color="auto"/>
            <w:left w:val="none" w:sz="0" w:space="0" w:color="auto"/>
            <w:bottom w:val="none" w:sz="0" w:space="0" w:color="auto"/>
            <w:right w:val="none" w:sz="0" w:space="0" w:color="auto"/>
          </w:divBdr>
        </w:div>
        <w:div w:id="1401059442">
          <w:marLeft w:val="0"/>
          <w:marRight w:val="0"/>
          <w:marTop w:val="0"/>
          <w:marBottom w:val="0"/>
          <w:divBdr>
            <w:top w:val="none" w:sz="0" w:space="0" w:color="auto"/>
            <w:left w:val="none" w:sz="0" w:space="0" w:color="auto"/>
            <w:bottom w:val="none" w:sz="0" w:space="0" w:color="auto"/>
            <w:right w:val="none" w:sz="0" w:space="0" w:color="auto"/>
          </w:divBdr>
          <w:divsChild>
            <w:div w:id="1623224977">
              <w:marLeft w:val="0"/>
              <w:marRight w:val="0"/>
              <w:marTop w:val="0"/>
              <w:marBottom w:val="0"/>
              <w:divBdr>
                <w:top w:val="none" w:sz="0" w:space="0" w:color="auto"/>
                <w:left w:val="none" w:sz="0" w:space="0" w:color="auto"/>
                <w:bottom w:val="none" w:sz="0" w:space="0" w:color="auto"/>
                <w:right w:val="none" w:sz="0" w:space="0" w:color="auto"/>
              </w:divBdr>
              <w:divsChild>
                <w:div w:id="65492020">
                  <w:marLeft w:val="0"/>
                  <w:marRight w:val="0"/>
                  <w:marTop w:val="0"/>
                  <w:marBottom w:val="0"/>
                  <w:divBdr>
                    <w:top w:val="none" w:sz="0" w:space="0" w:color="auto"/>
                    <w:left w:val="none" w:sz="0" w:space="0" w:color="auto"/>
                    <w:bottom w:val="none" w:sz="0" w:space="0" w:color="auto"/>
                    <w:right w:val="none" w:sz="0" w:space="0" w:color="auto"/>
                  </w:divBdr>
                  <w:divsChild>
                    <w:div w:id="298612591">
                      <w:marLeft w:val="0"/>
                      <w:marRight w:val="0"/>
                      <w:marTop w:val="0"/>
                      <w:marBottom w:val="0"/>
                      <w:divBdr>
                        <w:top w:val="none" w:sz="0" w:space="0" w:color="auto"/>
                        <w:left w:val="none" w:sz="0" w:space="0" w:color="auto"/>
                        <w:bottom w:val="none" w:sz="0" w:space="0" w:color="auto"/>
                        <w:right w:val="none" w:sz="0" w:space="0" w:color="auto"/>
                      </w:divBdr>
                      <w:divsChild>
                        <w:div w:id="19094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46352">
          <w:marLeft w:val="0"/>
          <w:marRight w:val="0"/>
          <w:marTop w:val="0"/>
          <w:marBottom w:val="0"/>
          <w:divBdr>
            <w:top w:val="none" w:sz="0" w:space="0" w:color="auto"/>
            <w:left w:val="none" w:sz="0" w:space="0" w:color="auto"/>
            <w:bottom w:val="none" w:sz="0" w:space="0" w:color="auto"/>
            <w:right w:val="none" w:sz="0" w:space="0" w:color="auto"/>
          </w:divBdr>
        </w:div>
        <w:div w:id="562103557">
          <w:marLeft w:val="0"/>
          <w:marRight w:val="0"/>
          <w:marTop w:val="0"/>
          <w:marBottom w:val="0"/>
          <w:divBdr>
            <w:top w:val="none" w:sz="0" w:space="0" w:color="auto"/>
            <w:left w:val="none" w:sz="0" w:space="0" w:color="auto"/>
            <w:bottom w:val="none" w:sz="0" w:space="0" w:color="auto"/>
            <w:right w:val="none" w:sz="0" w:space="0" w:color="auto"/>
          </w:divBdr>
        </w:div>
        <w:div w:id="558595651">
          <w:marLeft w:val="0"/>
          <w:marRight w:val="0"/>
          <w:marTop w:val="0"/>
          <w:marBottom w:val="0"/>
          <w:divBdr>
            <w:top w:val="none" w:sz="0" w:space="0" w:color="auto"/>
            <w:left w:val="none" w:sz="0" w:space="0" w:color="auto"/>
            <w:bottom w:val="none" w:sz="0" w:space="0" w:color="auto"/>
            <w:right w:val="none" w:sz="0" w:space="0" w:color="auto"/>
          </w:divBdr>
          <w:divsChild>
            <w:div w:id="1604531655">
              <w:marLeft w:val="0"/>
              <w:marRight w:val="0"/>
              <w:marTop w:val="0"/>
              <w:marBottom w:val="0"/>
              <w:divBdr>
                <w:top w:val="none" w:sz="0" w:space="0" w:color="auto"/>
                <w:left w:val="none" w:sz="0" w:space="0" w:color="auto"/>
                <w:bottom w:val="none" w:sz="0" w:space="0" w:color="auto"/>
                <w:right w:val="none" w:sz="0" w:space="0" w:color="auto"/>
              </w:divBdr>
              <w:divsChild>
                <w:div w:id="382221732">
                  <w:marLeft w:val="0"/>
                  <w:marRight w:val="0"/>
                  <w:marTop w:val="0"/>
                  <w:marBottom w:val="0"/>
                  <w:divBdr>
                    <w:top w:val="none" w:sz="0" w:space="0" w:color="auto"/>
                    <w:left w:val="none" w:sz="0" w:space="0" w:color="auto"/>
                    <w:bottom w:val="none" w:sz="0" w:space="0" w:color="auto"/>
                    <w:right w:val="none" w:sz="0" w:space="0" w:color="auto"/>
                  </w:divBdr>
                  <w:divsChild>
                    <w:div w:id="1908684674">
                      <w:marLeft w:val="0"/>
                      <w:marRight w:val="0"/>
                      <w:marTop w:val="0"/>
                      <w:marBottom w:val="0"/>
                      <w:divBdr>
                        <w:top w:val="none" w:sz="0" w:space="0" w:color="auto"/>
                        <w:left w:val="none" w:sz="0" w:space="0" w:color="auto"/>
                        <w:bottom w:val="none" w:sz="0" w:space="0" w:color="auto"/>
                        <w:right w:val="none" w:sz="0" w:space="0" w:color="auto"/>
                      </w:divBdr>
                      <w:divsChild>
                        <w:div w:id="1553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4359">
          <w:marLeft w:val="0"/>
          <w:marRight w:val="0"/>
          <w:marTop w:val="0"/>
          <w:marBottom w:val="0"/>
          <w:divBdr>
            <w:top w:val="none" w:sz="0" w:space="0" w:color="auto"/>
            <w:left w:val="none" w:sz="0" w:space="0" w:color="auto"/>
            <w:bottom w:val="none" w:sz="0" w:space="0" w:color="auto"/>
            <w:right w:val="none" w:sz="0" w:space="0" w:color="auto"/>
          </w:divBdr>
        </w:div>
        <w:div w:id="409815141">
          <w:marLeft w:val="0"/>
          <w:marRight w:val="0"/>
          <w:marTop w:val="0"/>
          <w:marBottom w:val="0"/>
          <w:divBdr>
            <w:top w:val="none" w:sz="0" w:space="0" w:color="auto"/>
            <w:left w:val="none" w:sz="0" w:space="0" w:color="auto"/>
            <w:bottom w:val="none" w:sz="0" w:space="0" w:color="auto"/>
            <w:right w:val="none" w:sz="0" w:space="0" w:color="auto"/>
          </w:divBdr>
        </w:div>
        <w:div w:id="1306661410">
          <w:marLeft w:val="0"/>
          <w:marRight w:val="0"/>
          <w:marTop w:val="0"/>
          <w:marBottom w:val="0"/>
          <w:divBdr>
            <w:top w:val="none" w:sz="0" w:space="0" w:color="auto"/>
            <w:left w:val="none" w:sz="0" w:space="0" w:color="auto"/>
            <w:bottom w:val="none" w:sz="0" w:space="0" w:color="auto"/>
            <w:right w:val="none" w:sz="0" w:space="0" w:color="auto"/>
          </w:divBdr>
        </w:div>
      </w:divsChild>
    </w:div>
    <w:div w:id="933592405">
      <w:bodyDiv w:val="1"/>
      <w:marLeft w:val="0"/>
      <w:marRight w:val="0"/>
      <w:marTop w:val="0"/>
      <w:marBottom w:val="0"/>
      <w:divBdr>
        <w:top w:val="none" w:sz="0" w:space="0" w:color="auto"/>
        <w:left w:val="none" w:sz="0" w:space="0" w:color="auto"/>
        <w:bottom w:val="none" w:sz="0" w:space="0" w:color="auto"/>
        <w:right w:val="none" w:sz="0" w:space="0" w:color="auto"/>
      </w:divBdr>
      <w:divsChild>
        <w:div w:id="827746281">
          <w:marLeft w:val="0"/>
          <w:marRight w:val="0"/>
          <w:marTop w:val="0"/>
          <w:marBottom w:val="0"/>
          <w:divBdr>
            <w:top w:val="none" w:sz="0" w:space="0" w:color="auto"/>
            <w:left w:val="none" w:sz="0" w:space="0" w:color="auto"/>
            <w:bottom w:val="none" w:sz="0" w:space="0" w:color="auto"/>
            <w:right w:val="none" w:sz="0" w:space="0" w:color="auto"/>
          </w:divBdr>
        </w:div>
        <w:div w:id="234050217">
          <w:marLeft w:val="0"/>
          <w:marRight w:val="0"/>
          <w:marTop w:val="0"/>
          <w:marBottom w:val="0"/>
          <w:divBdr>
            <w:top w:val="none" w:sz="0" w:space="0" w:color="auto"/>
            <w:left w:val="none" w:sz="0" w:space="0" w:color="auto"/>
            <w:bottom w:val="none" w:sz="0" w:space="0" w:color="auto"/>
            <w:right w:val="none" w:sz="0" w:space="0" w:color="auto"/>
          </w:divBdr>
        </w:div>
        <w:div w:id="766270901">
          <w:marLeft w:val="0"/>
          <w:marRight w:val="0"/>
          <w:marTop w:val="0"/>
          <w:marBottom w:val="0"/>
          <w:divBdr>
            <w:top w:val="none" w:sz="0" w:space="0" w:color="auto"/>
            <w:left w:val="none" w:sz="0" w:space="0" w:color="auto"/>
            <w:bottom w:val="none" w:sz="0" w:space="0" w:color="auto"/>
            <w:right w:val="none" w:sz="0" w:space="0" w:color="auto"/>
          </w:divBdr>
        </w:div>
        <w:div w:id="112411206">
          <w:marLeft w:val="0"/>
          <w:marRight w:val="0"/>
          <w:marTop w:val="0"/>
          <w:marBottom w:val="0"/>
          <w:divBdr>
            <w:top w:val="none" w:sz="0" w:space="0" w:color="auto"/>
            <w:left w:val="none" w:sz="0" w:space="0" w:color="auto"/>
            <w:bottom w:val="none" w:sz="0" w:space="0" w:color="auto"/>
            <w:right w:val="none" w:sz="0" w:space="0" w:color="auto"/>
          </w:divBdr>
        </w:div>
        <w:div w:id="587933307">
          <w:marLeft w:val="0"/>
          <w:marRight w:val="0"/>
          <w:marTop w:val="0"/>
          <w:marBottom w:val="0"/>
          <w:divBdr>
            <w:top w:val="none" w:sz="0" w:space="0" w:color="auto"/>
            <w:left w:val="none" w:sz="0" w:space="0" w:color="auto"/>
            <w:bottom w:val="none" w:sz="0" w:space="0" w:color="auto"/>
            <w:right w:val="none" w:sz="0" w:space="0" w:color="auto"/>
          </w:divBdr>
        </w:div>
        <w:div w:id="630401925">
          <w:marLeft w:val="0"/>
          <w:marRight w:val="0"/>
          <w:marTop w:val="0"/>
          <w:marBottom w:val="0"/>
          <w:divBdr>
            <w:top w:val="none" w:sz="0" w:space="0" w:color="auto"/>
            <w:left w:val="none" w:sz="0" w:space="0" w:color="auto"/>
            <w:bottom w:val="none" w:sz="0" w:space="0" w:color="auto"/>
            <w:right w:val="none" w:sz="0" w:space="0" w:color="auto"/>
          </w:divBdr>
        </w:div>
        <w:div w:id="664940532">
          <w:marLeft w:val="0"/>
          <w:marRight w:val="0"/>
          <w:marTop w:val="0"/>
          <w:marBottom w:val="0"/>
          <w:divBdr>
            <w:top w:val="none" w:sz="0" w:space="0" w:color="auto"/>
            <w:left w:val="none" w:sz="0" w:space="0" w:color="auto"/>
            <w:bottom w:val="none" w:sz="0" w:space="0" w:color="auto"/>
            <w:right w:val="none" w:sz="0" w:space="0" w:color="auto"/>
          </w:divBdr>
        </w:div>
        <w:div w:id="905720751">
          <w:marLeft w:val="0"/>
          <w:marRight w:val="0"/>
          <w:marTop w:val="0"/>
          <w:marBottom w:val="0"/>
          <w:divBdr>
            <w:top w:val="none" w:sz="0" w:space="0" w:color="auto"/>
            <w:left w:val="none" w:sz="0" w:space="0" w:color="auto"/>
            <w:bottom w:val="none" w:sz="0" w:space="0" w:color="auto"/>
            <w:right w:val="none" w:sz="0" w:space="0" w:color="auto"/>
          </w:divBdr>
        </w:div>
        <w:div w:id="690762148">
          <w:marLeft w:val="0"/>
          <w:marRight w:val="0"/>
          <w:marTop w:val="0"/>
          <w:marBottom w:val="0"/>
          <w:divBdr>
            <w:top w:val="none" w:sz="0" w:space="0" w:color="auto"/>
            <w:left w:val="none" w:sz="0" w:space="0" w:color="auto"/>
            <w:bottom w:val="none" w:sz="0" w:space="0" w:color="auto"/>
            <w:right w:val="none" w:sz="0" w:space="0" w:color="auto"/>
          </w:divBdr>
          <w:divsChild>
            <w:div w:id="824276237">
              <w:marLeft w:val="0"/>
              <w:marRight w:val="0"/>
              <w:marTop w:val="0"/>
              <w:marBottom w:val="0"/>
              <w:divBdr>
                <w:top w:val="none" w:sz="0" w:space="0" w:color="auto"/>
                <w:left w:val="none" w:sz="0" w:space="0" w:color="auto"/>
                <w:bottom w:val="none" w:sz="0" w:space="0" w:color="auto"/>
                <w:right w:val="none" w:sz="0" w:space="0" w:color="auto"/>
              </w:divBdr>
              <w:divsChild>
                <w:div w:id="1021198258">
                  <w:marLeft w:val="0"/>
                  <w:marRight w:val="0"/>
                  <w:marTop w:val="0"/>
                  <w:marBottom w:val="0"/>
                  <w:divBdr>
                    <w:top w:val="none" w:sz="0" w:space="0" w:color="auto"/>
                    <w:left w:val="none" w:sz="0" w:space="0" w:color="auto"/>
                    <w:bottom w:val="none" w:sz="0" w:space="0" w:color="auto"/>
                    <w:right w:val="none" w:sz="0" w:space="0" w:color="auto"/>
                  </w:divBdr>
                  <w:divsChild>
                    <w:div w:id="240943071">
                      <w:marLeft w:val="0"/>
                      <w:marRight w:val="0"/>
                      <w:marTop w:val="0"/>
                      <w:marBottom w:val="0"/>
                      <w:divBdr>
                        <w:top w:val="none" w:sz="0" w:space="0" w:color="auto"/>
                        <w:left w:val="none" w:sz="0" w:space="0" w:color="auto"/>
                        <w:bottom w:val="none" w:sz="0" w:space="0" w:color="auto"/>
                        <w:right w:val="none" w:sz="0" w:space="0" w:color="auto"/>
                      </w:divBdr>
                      <w:divsChild>
                        <w:div w:id="1506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9123">
          <w:marLeft w:val="0"/>
          <w:marRight w:val="0"/>
          <w:marTop w:val="0"/>
          <w:marBottom w:val="0"/>
          <w:divBdr>
            <w:top w:val="none" w:sz="0" w:space="0" w:color="auto"/>
            <w:left w:val="none" w:sz="0" w:space="0" w:color="auto"/>
            <w:bottom w:val="none" w:sz="0" w:space="0" w:color="auto"/>
            <w:right w:val="none" w:sz="0" w:space="0" w:color="auto"/>
          </w:divBdr>
        </w:div>
        <w:div w:id="1241017966">
          <w:marLeft w:val="0"/>
          <w:marRight w:val="0"/>
          <w:marTop w:val="0"/>
          <w:marBottom w:val="0"/>
          <w:divBdr>
            <w:top w:val="none" w:sz="0" w:space="0" w:color="auto"/>
            <w:left w:val="none" w:sz="0" w:space="0" w:color="auto"/>
            <w:bottom w:val="none" w:sz="0" w:space="0" w:color="auto"/>
            <w:right w:val="none" w:sz="0" w:space="0" w:color="auto"/>
          </w:divBdr>
        </w:div>
        <w:div w:id="2001108512">
          <w:marLeft w:val="0"/>
          <w:marRight w:val="0"/>
          <w:marTop w:val="0"/>
          <w:marBottom w:val="0"/>
          <w:divBdr>
            <w:top w:val="none" w:sz="0" w:space="0" w:color="auto"/>
            <w:left w:val="none" w:sz="0" w:space="0" w:color="auto"/>
            <w:bottom w:val="none" w:sz="0" w:space="0" w:color="auto"/>
            <w:right w:val="none" w:sz="0" w:space="0" w:color="auto"/>
          </w:divBdr>
          <w:divsChild>
            <w:div w:id="1963606547">
              <w:marLeft w:val="0"/>
              <w:marRight w:val="0"/>
              <w:marTop w:val="0"/>
              <w:marBottom w:val="0"/>
              <w:divBdr>
                <w:top w:val="none" w:sz="0" w:space="0" w:color="auto"/>
                <w:left w:val="none" w:sz="0" w:space="0" w:color="auto"/>
                <w:bottom w:val="none" w:sz="0" w:space="0" w:color="auto"/>
                <w:right w:val="none" w:sz="0" w:space="0" w:color="auto"/>
              </w:divBdr>
              <w:divsChild>
                <w:div w:id="1709143762">
                  <w:marLeft w:val="0"/>
                  <w:marRight w:val="0"/>
                  <w:marTop w:val="0"/>
                  <w:marBottom w:val="0"/>
                  <w:divBdr>
                    <w:top w:val="none" w:sz="0" w:space="0" w:color="auto"/>
                    <w:left w:val="none" w:sz="0" w:space="0" w:color="auto"/>
                    <w:bottom w:val="none" w:sz="0" w:space="0" w:color="auto"/>
                    <w:right w:val="none" w:sz="0" w:space="0" w:color="auto"/>
                  </w:divBdr>
                  <w:divsChild>
                    <w:div w:id="885870487">
                      <w:marLeft w:val="0"/>
                      <w:marRight w:val="0"/>
                      <w:marTop w:val="0"/>
                      <w:marBottom w:val="0"/>
                      <w:divBdr>
                        <w:top w:val="none" w:sz="0" w:space="0" w:color="auto"/>
                        <w:left w:val="none" w:sz="0" w:space="0" w:color="auto"/>
                        <w:bottom w:val="none" w:sz="0" w:space="0" w:color="auto"/>
                        <w:right w:val="none" w:sz="0" w:space="0" w:color="auto"/>
                      </w:divBdr>
                      <w:divsChild>
                        <w:div w:id="202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10553">
          <w:marLeft w:val="0"/>
          <w:marRight w:val="0"/>
          <w:marTop w:val="0"/>
          <w:marBottom w:val="0"/>
          <w:divBdr>
            <w:top w:val="none" w:sz="0" w:space="0" w:color="auto"/>
            <w:left w:val="none" w:sz="0" w:space="0" w:color="auto"/>
            <w:bottom w:val="none" w:sz="0" w:space="0" w:color="auto"/>
            <w:right w:val="none" w:sz="0" w:space="0" w:color="auto"/>
          </w:divBdr>
        </w:div>
        <w:div w:id="1767388448">
          <w:marLeft w:val="0"/>
          <w:marRight w:val="0"/>
          <w:marTop w:val="0"/>
          <w:marBottom w:val="0"/>
          <w:divBdr>
            <w:top w:val="none" w:sz="0" w:space="0" w:color="auto"/>
            <w:left w:val="none" w:sz="0" w:space="0" w:color="auto"/>
            <w:bottom w:val="none" w:sz="0" w:space="0" w:color="auto"/>
            <w:right w:val="none" w:sz="0" w:space="0" w:color="auto"/>
          </w:divBdr>
        </w:div>
        <w:div w:id="364915575">
          <w:marLeft w:val="0"/>
          <w:marRight w:val="0"/>
          <w:marTop w:val="0"/>
          <w:marBottom w:val="0"/>
          <w:divBdr>
            <w:top w:val="none" w:sz="0" w:space="0" w:color="auto"/>
            <w:left w:val="none" w:sz="0" w:space="0" w:color="auto"/>
            <w:bottom w:val="none" w:sz="0" w:space="0" w:color="auto"/>
            <w:right w:val="none" w:sz="0" w:space="0" w:color="auto"/>
          </w:divBdr>
        </w:div>
        <w:div w:id="388846275">
          <w:marLeft w:val="0"/>
          <w:marRight w:val="0"/>
          <w:marTop w:val="0"/>
          <w:marBottom w:val="0"/>
          <w:divBdr>
            <w:top w:val="none" w:sz="0" w:space="0" w:color="auto"/>
            <w:left w:val="none" w:sz="0" w:space="0" w:color="auto"/>
            <w:bottom w:val="none" w:sz="0" w:space="0" w:color="auto"/>
            <w:right w:val="none" w:sz="0" w:space="0" w:color="auto"/>
          </w:divBdr>
        </w:div>
        <w:div w:id="1338924439">
          <w:marLeft w:val="0"/>
          <w:marRight w:val="0"/>
          <w:marTop w:val="0"/>
          <w:marBottom w:val="0"/>
          <w:divBdr>
            <w:top w:val="none" w:sz="0" w:space="0" w:color="auto"/>
            <w:left w:val="none" w:sz="0" w:space="0" w:color="auto"/>
            <w:bottom w:val="none" w:sz="0" w:space="0" w:color="auto"/>
            <w:right w:val="none" w:sz="0" w:space="0" w:color="auto"/>
          </w:divBdr>
        </w:div>
        <w:div w:id="316955236">
          <w:marLeft w:val="0"/>
          <w:marRight w:val="0"/>
          <w:marTop w:val="0"/>
          <w:marBottom w:val="0"/>
          <w:divBdr>
            <w:top w:val="none" w:sz="0" w:space="0" w:color="auto"/>
            <w:left w:val="none" w:sz="0" w:space="0" w:color="auto"/>
            <w:bottom w:val="none" w:sz="0" w:space="0" w:color="auto"/>
            <w:right w:val="none" w:sz="0" w:space="0" w:color="auto"/>
          </w:divBdr>
        </w:div>
        <w:div w:id="1682587500">
          <w:marLeft w:val="0"/>
          <w:marRight w:val="0"/>
          <w:marTop w:val="0"/>
          <w:marBottom w:val="0"/>
          <w:divBdr>
            <w:top w:val="none" w:sz="0" w:space="0" w:color="auto"/>
            <w:left w:val="none" w:sz="0" w:space="0" w:color="auto"/>
            <w:bottom w:val="none" w:sz="0" w:space="0" w:color="auto"/>
            <w:right w:val="none" w:sz="0" w:space="0" w:color="auto"/>
          </w:divBdr>
        </w:div>
        <w:div w:id="1902059804">
          <w:marLeft w:val="0"/>
          <w:marRight w:val="0"/>
          <w:marTop w:val="0"/>
          <w:marBottom w:val="0"/>
          <w:divBdr>
            <w:top w:val="none" w:sz="0" w:space="0" w:color="auto"/>
            <w:left w:val="none" w:sz="0" w:space="0" w:color="auto"/>
            <w:bottom w:val="none" w:sz="0" w:space="0" w:color="auto"/>
            <w:right w:val="none" w:sz="0" w:space="0" w:color="auto"/>
          </w:divBdr>
          <w:divsChild>
            <w:div w:id="2001343926">
              <w:marLeft w:val="0"/>
              <w:marRight w:val="0"/>
              <w:marTop w:val="0"/>
              <w:marBottom w:val="0"/>
              <w:divBdr>
                <w:top w:val="none" w:sz="0" w:space="0" w:color="auto"/>
                <w:left w:val="none" w:sz="0" w:space="0" w:color="auto"/>
                <w:bottom w:val="none" w:sz="0" w:space="0" w:color="auto"/>
                <w:right w:val="none" w:sz="0" w:space="0" w:color="auto"/>
              </w:divBdr>
              <w:divsChild>
                <w:div w:id="463936410">
                  <w:marLeft w:val="0"/>
                  <w:marRight w:val="0"/>
                  <w:marTop w:val="0"/>
                  <w:marBottom w:val="0"/>
                  <w:divBdr>
                    <w:top w:val="none" w:sz="0" w:space="0" w:color="auto"/>
                    <w:left w:val="none" w:sz="0" w:space="0" w:color="auto"/>
                    <w:bottom w:val="none" w:sz="0" w:space="0" w:color="auto"/>
                    <w:right w:val="none" w:sz="0" w:space="0" w:color="auto"/>
                  </w:divBdr>
                  <w:divsChild>
                    <w:div w:id="2044213333">
                      <w:marLeft w:val="0"/>
                      <w:marRight w:val="0"/>
                      <w:marTop w:val="0"/>
                      <w:marBottom w:val="0"/>
                      <w:divBdr>
                        <w:top w:val="none" w:sz="0" w:space="0" w:color="auto"/>
                        <w:left w:val="none" w:sz="0" w:space="0" w:color="auto"/>
                        <w:bottom w:val="none" w:sz="0" w:space="0" w:color="auto"/>
                        <w:right w:val="none" w:sz="0" w:space="0" w:color="auto"/>
                      </w:divBdr>
                      <w:divsChild>
                        <w:div w:id="772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314">
          <w:marLeft w:val="0"/>
          <w:marRight w:val="0"/>
          <w:marTop w:val="0"/>
          <w:marBottom w:val="0"/>
          <w:divBdr>
            <w:top w:val="none" w:sz="0" w:space="0" w:color="auto"/>
            <w:left w:val="none" w:sz="0" w:space="0" w:color="auto"/>
            <w:bottom w:val="none" w:sz="0" w:space="0" w:color="auto"/>
            <w:right w:val="none" w:sz="0" w:space="0" w:color="auto"/>
          </w:divBdr>
        </w:div>
        <w:div w:id="544097850">
          <w:marLeft w:val="0"/>
          <w:marRight w:val="0"/>
          <w:marTop w:val="0"/>
          <w:marBottom w:val="0"/>
          <w:divBdr>
            <w:top w:val="none" w:sz="0" w:space="0" w:color="auto"/>
            <w:left w:val="none" w:sz="0" w:space="0" w:color="auto"/>
            <w:bottom w:val="none" w:sz="0" w:space="0" w:color="auto"/>
            <w:right w:val="none" w:sz="0" w:space="0" w:color="auto"/>
          </w:divBdr>
        </w:div>
        <w:div w:id="1014304325">
          <w:marLeft w:val="0"/>
          <w:marRight w:val="0"/>
          <w:marTop w:val="0"/>
          <w:marBottom w:val="0"/>
          <w:divBdr>
            <w:top w:val="none" w:sz="0" w:space="0" w:color="auto"/>
            <w:left w:val="none" w:sz="0" w:space="0" w:color="auto"/>
            <w:bottom w:val="none" w:sz="0" w:space="0" w:color="auto"/>
            <w:right w:val="none" w:sz="0" w:space="0" w:color="auto"/>
          </w:divBdr>
          <w:divsChild>
            <w:div w:id="1804080775">
              <w:marLeft w:val="0"/>
              <w:marRight w:val="0"/>
              <w:marTop w:val="0"/>
              <w:marBottom w:val="0"/>
              <w:divBdr>
                <w:top w:val="none" w:sz="0" w:space="0" w:color="auto"/>
                <w:left w:val="none" w:sz="0" w:space="0" w:color="auto"/>
                <w:bottom w:val="none" w:sz="0" w:space="0" w:color="auto"/>
                <w:right w:val="none" w:sz="0" w:space="0" w:color="auto"/>
              </w:divBdr>
              <w:divsChild>
                <w:div w:id="1856725715">
                  <w:marLeft w:val="0"/>
                  <w:marRight w:val="0"/>
                  <w:marTop w:val="0"/>
                  <w:marBottom w:val="0"/>
                  <w:divBdr>
                    <w:top w:val="none" w:sz="0" w:space="0" w:color="auto"/>
                    <w:left w:val="none" w:sz="0" w:space="0" w:color="auto"/>
                    <w:bottom w:val="none" w:sz="0" w:space="0" w:color="auto"/>
                    <w:right w:val="none" w:sz="0" w:space="0" w:color="auto"/>
                  </w:divBdr>
                  <w:divsChild>
                    <w:div w:id="765351011">
                      <w:marLeft w:val="0"/>
                      <w:marRight w:val="0"/>
                      <w:marTop w:val="0"/>
                      <w:marBottom w:val="0"/>
                      <w:divBdr>
                        <w:top w:val="none" w:sz="0" w:space="0" w:color="auto"/>
                        <w:left w:val="none" w:sz="0" w:space="0" w:color="auto"/>
                        <w:bottom w:val="none" w:sz="0" w:space="0" w:color="auto"/>
                        <w:right w:val="none" w:sz="0" w:space="0" w:color="auto"/>
                      </w:divBdr>
                      <w:divsChild>
                        <w:div w:id="794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4569">
          <w:marLeft w:val="0"/>
          <w:marRight w:val="0"/>
          <w:marTop w:val="0"/>
          <w:marBottom w:val="0"/>
          <w:divBdr>
            <w:top w:val="none" w:sz="0" w:space="0" w:color="auto"/>
            <w:left w:val="none" w:sz="0" w:space="0" w:color="auto"/>
            <w:bottom w:val="none" w:sz="0" w:space="0" w:color="auto"/>
            <w:right w:val="none" w:sz="0" w:space="0" w:color="auto"/>
          </w:divBdr>
        </w:div>
        <w:div w:id="908225514">
          <w:marLeft w:val="0"/>
          <w:marRight w:val="0"/>
          <w:marTop w:val="0"/>
          <w:marBottom w:val="0"/>
          <w:divBdr>
            <w:top w:val="none" w:sz="0" w:space="0" w:color="auto"/>
            <w:left w:val="none" w:sz="0" w:space="0" w:color="auto"/>
            <w:bottom w:val="none" w:sz="0" w:space="0" w:color="auto"/>
            <w:right w:val="none" w:sz="0" w:space="0" w:color="auto"/>
          </w:divBdr>
        </w:div>
        <w:div w:id="365446405">
          <w:marLeft w:val="0"/>
          <w:marRight w:val="0"/>
          <w:marTop w:val="0"/>
          <w:marBottom w:val="0"/>
          <w:divBdr>
            <w:top w:val="none" w:sz="0" w:space="0" w:color="auto"/>
            <w:left w:val="none" w:sz="0" w:space="0" w:color="auto"/>
            <w:bottom w:val="none" w:sz="0" w:space="0" w:color="auto"/>
            <w:right w:val="none" w:sz="0" w:space="0" w:color="auto"/>
          </w:divBdr>
        </w:div>
        <w:div w:id="1663004888">
          <w:marLeft w:val="0"/>
          <w:marRight w:val="0"/>
          <w:marTop w:val="0"/>
          <w:marBottom w:val="0"/>
          <w:divBdr>
            <w:top w:val="none" w:sz="0" w:space="0" w:color="auto"/>
            <w:left w:val="none" w:sz="0" w:space="0" w:color="auto"/>
            <w:bottom w:val="none" w:sz="0" w:space="0" w:color="auto"/>
            <w:right w:val="none" w:sz="0" w:space="0" w:color="auto"/>
          </w:divBdr>
        </w:div>
        <w:div w:id="955939700">
          <w:marLeft w:val="0"/>
          <w:marRight w:val="0"/>
          <w:marTop w:val="0"/>
          <w:marBottom w:val="0"/>
          <w:divBdr>
            <w:top w:val="none" w:sz="0" w:space="0" w:color="auto"/>
            <w:left w:val="none" w:sz="0" w:space="0" w:color="auto"/>
            <w:bottom w:val="none" w:sz="0" w:space="0" w:color="auto"/>
            <w:right w:val="none" w:sz="0" w:space="0" w:color="auto"/>
          </w:divBdr>
        </w:div>
        <w:div w:id="860049644">
          <w:marLeft w:val="0"/>
          <w:marRight w:val="0"/>
          <w:marTop w:val="0"/>
          <w:marBottom w:val="0"/>
          <w:divBdr>
            <w:top w:val="none" w:sz="0" w:space="0" w:color="auto"/>
            <w:left w:val="none" w:sz="0" w:space="0" w:color="auto"/>
            <w:bottom w:val="none" w:sz="0" w:space="0" w:color="auto"/>
            <w:right w:val="none" w:sz="0" w:space="0" w:color="auto"/>
          </w:divBdr>
          <w:divsChild>
            <w:div w:id="2051227704">
              <w:marLeft w:val="0"/>
              <w:marRight w:val="0"/>
              <w:marTop w:val="0"/>
              <w:marBottom w:val="0"/>
              <w:divBdr>
                <w:top w:val="none" w:sz="0" w:space="0" w:color="auto"/>
                <w:left w:val="none" w:sz="0" w:space="0" w:color="auto"/>
                <w:bottom w:val="none" w:sz="0" w:space="0" w:color="auto"/>
                <w:right w:val="none" w:sz="0" w:space="0" w:color="auto"/>
              </w:divBdr>
              <w:divsChild>
                <w:div w:id="231816453">
                  <w:marLeft w:val="0"/>
                  <w:marRight w:val="0"/>
                  <w:marTop w:val="0"/>
                  <w:marBottom w:val="0"/>
                  <w:divBdr>
                    <w:top w:val="none" w:sz="0" w:space="0" w:color="auto"/>
                    <w:left w:val="none" w:sz="0" w:space="0" w:color="auto"/>
                    <w:bottom w:val="none" w:sz="0" w:space="0" w:color="auto"/>
                    <w:right w:val="none" w:sz="0" w:space="0" w:color="auto"/>
                  </w:divBdr>
                  <w:divsChild>
                    <w:div w:id="617569367">
                      <w:marLeft w:val="0"/>
                      <w:marRight w:val="0"/>
                      <w:marTop w:val="0"/>
                      <w:marBottom w:val="0"/>
                      <w:divBdr>
                        <w:top w:val="none" w:sz="0" w:space="0" w:color="auto"/>
                        <w:left w:val="none" w:sz="0" w:space="0" w:color="auto"/>
                        <w:bottom w:val="none" w:sz="0" w:space="0" w:color="auto"/>
                        <w:right w:val="none" w:sz="0" w:space="0" w:color="auto"/>
                      </w:divBdr>
                      <w:divsChild>
                        <w:div w:id="1181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39002">
          <w:marLeft w:val="0"/>
          <w:marRight w:val="0"/>
          <w:marTop w:val="0"/>
          <w:marBottom w:val="0"/>
          <w:divBdr>
            <w:top w:val="none" w:sz="0" w:space="0" w:color="auto"/>
            <w:left w:val="none" w:sz="0" w:space="0" w:color="auto"/>
            <w:bottom w:val="none" w:sz="0" w:space="0" w:color="auto"/>
            <w:right w:val="none" w:sz="0" w:space="0" w:color="auto"/>
          </w:divBdr>
        </w:div>
        <w:div w:id="109590256">
          <w:marLeft w:val="0"/>
          <w:marRight w:val="0"/>
          <w:marTop w:val="0"/>
          <w:marBottom w:val="0"/>
          <w:divBdr>
            <w:top w:val="none" w:sz="0" w:space="0" w:color="auto"/>
            <w:left w:val="none" w:sz="0" w:space="0" w:color="auto"/>
            <w:bottom w:val="none" w:sz="0" w:space="0" w:color="auto"/>
            <w:right w:val="none" w:sz="0" w:space="0" w:color="auto"/>
          </w:divBdr>
        </w:div>
        <w:div w:id="734010610">
          <w:marLeft w:val="0"/>
          <w:marRight w:val="0"/>
          <w:marTop w:val="0"/>
          <w:marBottom w:val="0"/>
          <w:divBdr>
            <w:top w:val="none" w:sz="0" w:space="0" w:color="auto"/>
            <w:left w:val="none" w:sz="0" w:space="0" w:color="auto"/>
            <w:bottom w:val="none" w:sz="0" w:space="0" w:color="auto"/>
            <w:right w:val="none" w:sz="0" w:space="0" w:color="auto"/>
          </w:divBdr>
        </w:div>
        <w:div w:id="2070885801">
          <w:marLeft w:val="0"/>
          <w:marRight w:val="0"/>
          <w:marTop w:val="0"/>
          <w:marBottom w:val="0"/>
          <w:divBdr>
            <w:top w:val="none" w:sz="0" w:space="0" w:color="auto"/>
            <w:left w:val="none" w:sz="0" w:space="0" w:color="auto"/>
            <w:bottom w:val="none" w:sz="0" w:space="0" w:color="auto"/>
            <w:right w:val="none" w:sz="0" w:space="0" w:color="auto"/>
          </w:divBdr>
        </w:div>
        <w:div w:id="633871778">
          <w:marLeft w:val="0"/>
          <w:marRight w:val="0"/>
          <w:marTop w:val="0"/>
          <w:marBottom w:val="0"/>
          <w:divBdr>
            <w:top w:val="none" w:sz="0" w:space="0" w:color="auto"/>
            <w:left w:val="none" w:sz="0" w:space="0" w:color="auto"/>
            <w:bottom w:val="none" w:sz="0" w:space="0" w:color="auto"/>
            <w:right w:val="none" w:sz="0" w:space="0" w:color="auto"/>
          </w:divBdr>
        </w:div>
        <w:div w:id="1379016348">
          <w:marLeft w:val="0"/>
          <w:marRight w:val="0"/>
          <w:marTop w:val="0"/>
          <w:marBottom w:val="0"/>
          <w:divBdr>
            <w:top w:val="none" w:sz="0" w:space="0" w:color="auto"/>
            <w:left w:val="none" w:sz="0" w:space="0" w:color="auto"/>
            <w:bottom w:val="none" w:sz="0" w:space="0" w:color="auto"/>
            <w:right w:val="none" w:sz="0" w:space="0" w:color="auto"/>
          </w:divBdr>
          <w:divsChild>
            <w:div w:id="1657955000">
              <w:marLeft w:val="0"/>
              <w:marRight w:val="0"/>
              <w:marTop w:val="0"/>
              <w:marBottom w:val="0"/>
              <w:divBdr>
                <w:top w:val="none" w:sz="0" w:space="0" w:color="auto"/>
                <w:left w:val="none" w:sz="0" w:space="0" w:color="auto"/>
                <w:bottom w:val="none" w:sz="0" w:space="0" w:color="auto"/>
                <w:right w:val="none" w:sz="0" w:space="0" w:color="auto"/>
              </w:divBdr>
              <w:divsChild>
                <w:div w:id="880360792">
                  <w:marLeft w:val="0"/>
                  <w:marRight w:val="0"/>
                  <w:marTop w:val="0"/>
                  <w:marBottom w:val="0"/>
                  <w:divBdr>
                    <w:top w:val="none" w:sz="0" w:space="0" w:color="auto"/>
                    <w:left w:val="none" w:sz="0" w:space="0" w:color="auto"/>
                    <w:bottom w:val="none" w:sz="0" w:space="0" w:color="auto"/>
                    <w:right w:val="none" w:sz="0" w:space="0" w:color="auto"/>
                  </w:divBdr>
                  <w:divsChild>
                    <w:div w:id="1275282755">
                      <w:marLeft w:val="0"/>
                      <w:marRight w:val="0"/>
                      <w:marTop w:val="0"/>
                      <w:marBottom w:val="0"/>
                      <w:divBdr>
                        <w:top w:val="none" w:sz="0" w:space="0" w:color="auto"/>
                        <w:left w:val="none" w:sz="0" w:space="0" w:color="auto"/>
                        <w:bottom w:val="none" w:sz="0" w:space="0" w:color="auto"/>
                        <w:right w:val="none" w:sz="0" w:space="0" w:color="auto"/>
                      </w:divBdr>
                      <w:divsChild>
                        <w:div w:id="18603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1088">
          <w:marLeft w:val="0"/>
          <w:marRight w:val="0"/>
          <w:marTop w:val="0"/>
          <w:marBottom w:val="0"/>
          <w:divBdr>
            <w:top w:val="none" w:sz="0" w:space="0" w:color="auto"/>
            <w:left w:val="none" w:sz="0" w:space="0" w:color="auto"/>
            <w:bottom w:val="none" w:sz="0" w:space="0" w:color="auto"/>
            <w:right w:val="none" w:sz="0" w:space="0" w:color="auto"/>
          </w:divBdr>
        </w:div>
        <w:div w:id="1944192592">
          <w:marLeft w:val="0"/>
          <w:marRight w:val="0"/>
          <w:marTop w:val="0"/>
          <w:marBottom w:val="0"/>
          <w:divBdr>
            <w:top w:val="none" w:sz="0" w:space="0" w:color="auto"/>
            <w:left w:val="none" w:sz="0" w:space="0" w:color="auto"/>
            <w:bottom w:val="none" w:sz="0" w:space="0" w:color="auto"/>
            <w:right w:val="none" w:sz="0" w:space="0" w:color="auto"/>
          </w:divBdr>
        </w:div>
        <w:div w:id="699746755">
          <w:marLeft w:val="0"/>
          <w:marRight w:val="0"/>
          <w:marTop w:val="0"/>
          <w:marBottom w:val="0"/>
          <w:divBdr>
            <w:top w:val="none" w:sz="0" w:space="0" w:color="auto"/>
            <w:left w:val="none" w:sz="0" w:space="0" w:color="auto"/>
            <w:bottom w:val="none" w:sz="0" w:space="0" w:color="auto"/>
            <w:right w:val="none" w:sz="0" w:space="0" w:color="auto"/>
          </w:divBdr>
          <w:divsChild>
            <w:div w:id="148594469">
              <w:marLeft w:val="0"/>
              <w:marRight w:val="0"/>
              <w:marTop w:val="0"/>
              <w:marBottom w:val="0"/>
              <w:divBdr>
                <w:top w:val="none" w:sz="0" w:space="0" w:color="auto"/>
                <w:left w:val="none" w:sz="0" w:space="0" w:color="auto"/>
                <w:bottom w:val="none" w:sz="0" w:space="0" w:color="auto"/>
                <w:right w:val="none" w:sz="0" w:space="0" w:color="auto"/>
              </w:divBdr>
              <w:divsChild>
                <w:div w:id="201551520">
                  <w:marLeft w:val="0"/>
                  <w:marRight w:val="0"/>
                  <w:marTop w:val="0"/>
                  <w:marBottom w:val="0"/>
                  <w:divBdr>
                    <w:top w:val="none" w:sz="0" w:space="0" w:color="auto"/>
                    <w:left w:val="none" w:sz="0" w:space="0" w:color="auto"/>
                    <w:bottom w:val="none" w:sz="0" w:space="0" w:color="auto"/>
                    <w:right w:val="none" w:sz="0" w:space="0" w:color="auto"/>
                  </w:divBdr>
                  <w:divsChild>
                    <w:div w:id="1444494240">
                      <w:marLeft w:val="0"/>
                      <w:marRight w:val="0"/>
                      <w:marTop w:val="0"/>
                      <w:marBottom w:val="0"/>
                      <w:divBdr>
                        <w:top w:val="none" w:sz="0" w:space="0" w:color="auto"/>
                        <w:left w:val="none" w:sz="0" w:space="0" w:color="auto"/>
                        <w:bottom w:val="none" w:sz="0" w:space="0" w:color="auto"/>
                        <w:right w:val="none" w:sz="0" w:space="0" w:color="auto"/>
                      </w:divBdr>
                      <w:divsChild>
                        <w:div w:id="6112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02245">
          <w:marLeft w:val="0"/>
          <w:marRight w:val="0"/>
          <w:marTop w:val="0"/>
          <w:marBottom w:val="0"/>
          <w:divBdr>
            <w:top w:val="none" w:sz="0" w:space="0" w:color="auto"/>
            <w:left w:val="none" w:sz="0" w:space="0" w:color="auto"/>
            <w:bottom w:val="none" w:sz="0" w:space="0" w:color="auto"/>
            <w:right w:val="none" w:sz="0" w:space="0" w:color="auto"/>
          </w:divBdr>
        </w:div>
        <w:div w:id="1173645698">
          <w:marLeft w:val="0"/>
          <w:marRight w:val="0"/>
          <w:marTop w:val="0"/>
          <w:marBottom w:val="0"/>
          <w:divBdr>
            <w:top w:val="none" w:sz="0" w:space="0" w:color="auto"/>
            <w:left w:val="none" w:sz="0" w:space="0" w:color="auto"/>
            <w:bottom w:val="none" w:sz="0" w:space="0" w:color="auto"/>
            <w:right w:val="none" w:sz="0" w:space="0" w:color="auto"/>
          </w:divBdr>
        </w:div>
      </w:divsChild>
    </w:div>
    <w:div w:id="1059547735">
      <w:bodyDiv w:val="1"/>
      <w:marLeft w:val="0"/>
      <w:marRight w:val="0"/>
      <w:marTop w:val="0"/>
      <w:marBottom w:val="0"/>
      <w:divBdr>
        <w:top w:val="none" w:sz="0" w:space="0" w:color="auto"/>
        <w:left w:val="none" w:sz="0" w:space="0" w:color="auto"/>
        <w:bottom w:val="none" w:sz="0" w:space="0" w:color="auto"/>
        <w:right w:val="none" w:sz="0" w:space="0" w:color="auto"/>
      </w:divBdr>
      <w:divsChild>
        <w:div w:id="1538616948">
          <w:marLeft w:val="0"/>
          <w:marRight w:val="0"/>
          <w:marTop w:val="0"/>
          <w:marBottom w:val="0"/>
          <w:divBdr>
            <w:top w:val="none" w:sz="0" w:space="0" w:color="auto"/>
            <w:left w:val="none" w:sz="0" w:space="0" w:color="auto"/>
            <w:bottom w:val="none" w:sz="0" w:space="0" w:color="auto"/>
            <w:right w:val="none" w:sz="0" w:space="0" w:color="auto"/>
          </w:divBdr>
        </w:div>
        <w:div w:id="177669405">
          <w:marLeft w:val="0"/>
          <w:marRight w:val="0"/>
          <w:marTop w:val="0"/>
          <w:marBottom w:val="0"/>
          <w:divBdr>
            <w:top w:val="none" w:sz="0" w:space="0" w:color="auto"/>
            <w:left w:val="none" w:sz="0" w:space="0" w:color="auto"/>
            <w:bottom w:val="none" w:sz="0" w:space="0" w:color="auto"/>
            <w:right w:val="none" w:sz="0" w:space="0" w:color="auto"/>
          </w:divBdr>
        </w:div>
        <w:div w:id="836579859">
          <w:marLeft w:val="0"/>
          <w:marRight w:val="0"/>
          <w:marTop w:val="0"/>
          <w:marBottom w:val="0"/>
          <w:divBdr>
            <w:top w:val="none" w:sz="0" w:space="0" w:color="auto"/>
            <w:left w:val="none" w:sz="0" w:space="0" w:color="auto"/>
            <w:bottom w:val="none" w:sz="0" w:space="0" w:color="auto"/>
            <w:right w:val="none" w:sz="0" w:space="0" w:color="auto"/>
          </w:divBdr>
        </w:div>
        <w:div w:id="520359705">
          <w:marLeft w:val="0"/>
          <w:marRight w:val="0"/>
          <w:marTop w:val="0"/>
          <w:marBottom w:val="0"/>
          <w:divBdr>
            <w:top w:val="none" w:sz="0" w:space="0" w:color="auto"/>
            <w:left w:val="none" w:sz="0" w:space="0" w:color="auto"/>
            <w:bottom w:val="none" w:sz="0" w:space="0" w:color="auto"/>
            <w:right w:val="none" w:sz="0" w:space="0" w:color="auto"/>
          </w:divBdr>
        </w:div>
        <w:div w:id="768963320">
          <w:marLeft w:val="0"/>
          <w:marRight w:val="0"/>
          <w:marTop w:val="0"/>
          <w:marBottom w:val="0"/>
          <w:divBdr>
            <w:top w:val="none" w:sz="0" w:space="0" w:color="auto"/>
            <w:left w:val="none" w:sz="0" w:space="0" w:color="auto"/>
            <w:bottom w:val="none" w:sz="0" w:space="0" w:color="auto"/>
            <w:right w:val="none" w:sz="0" w:space="0" w:color="auto"/>
          </w:divBdr>
        </w:div>
        <w:div w:id="1555971541">
          <w:marLeft w:val="0"/>
          <w:marRight w:val="0"/>
          <w:marTop w:val="0"/>
          <w:marBottom w:val="0"/>
          <w:divBdr>
            <w:top w:val="none" w:sz="0" w:space="0" w:color="auto"/>
            <w:left w:val="none" w:sz="0" w:space="0" w:color="auto"/>
            <w:bottom w:val="none" w:sz="0" w:space="0" w:color="auto"/>
            <w:right w:val="none" w:sz="0" w:space="0" w:color="auto"/>
          </w:divBdr>
        </w:div>
        <w:div w:id="1087119558">
          <w:marLeft w:val="0"/>
          <w:marRight w:val="0"/>
          <w:marTop w:val="0"/>
          <w:marBottom w:val="0"/>
          <w:divBdr>
            <w:top w:val="none" w:sz="0" w:space="0" w:color="auto"/>
            <w:left w:val="none" w:sz="0" w:space="0" w:color="auto"/>
            <w:bottom w:val="none" w:sz="0" w:space="0" w:color="auto"/>
            <w:right w:val="none" w:sz="0" w:space="0" w:color="auto"/>
          </w:divBdr>
        </w:div>
        <w:div w:id="1496410789">
          <w:marLeft w:val="0"/>
          <w:marRight w:val="0"/>
          <w:marTop w:val="0"/>
          <w:marBottom w:val="0"/>
          <w:divBdr>
            <w:top w:val="none" w:sz="0" w:space="0" w:color="auto"/>
            <w:left w:val="none" w:sz="0" w:space="0" w:color="auto"/>
            <w:bottom w:val="none" w:sz="0" w:space="0" w:color="auto"/>
            <w:right w:val="none" w:sz="0" w:space="0" w:color="auto"/>
          </w:divBdr>
        </w:div>
        <w:div w:id="1900894197">
          <w:marLeft w:val="0"/>
          <w:marRight w:val="0"/>
          <w:marTop w:val="0"/>
          <w:marBottom w:val="0"/>
          <w:divBdr>
            <w:top w:val="none" w:sz="0" w:space="0" w:color="auto"/>
            <w:left w:val="none" w:sz="0" w:space="0" w:color="auto"/>
            <w:bottom w:val="none" w:sz="0" w:space="0" w:color="auto"/>
            <w:right w:val="none" w:sz="0" w:space="0" w:color="auto"/>
          </w:divBdr>
        </w:div>
        <w:div w:id="1799180350">
          <w:marLeft w:val="0"/>
          <w:marRight w:val="0"/>
          <w:marTop w:val="0"/>
          <w:marBottom w:val="0"/>
          <w:divBdr>
            <w:top w:val="none" w:sz="0" w:space="0" w:color="auto"/>
            <w:left w:val="none" w:sz="0" w:space="0" w:color="auto"/>
            <w:bottom w:val="none" w:sz="0" w:space="0" w:color="auto"/>
            <w:right w:val="none" w:sz="0" w:space="0" w:color="auto"/>
          </w:divBdr>
        </w:div>
        <w:div w:id="738210924">
          <w:marLeft w:val="0"/>
          <w:marRight w:val="0"/>
          <w:marTop w:val="0"/>
          <w:marBottom w:val="0"/>
          <w:divBdr>
            <w:top w:val="none" w:sz="0" w:space="0" w:color="auto"/>
            <w:left w:val="none" w:sz="0" w:space="0" w:color="auto"/>
            <w:bottom w:val="none" w:sz="0" w:space="0" w:color="auto"/>
            <w:right w:val="none" w:sz="0" w:space="0" w:color="auto"/>
          </w:divBdr>
        </w:div>
        <w:div w:id="446776594">
          <w:marLeft w:val="0"/>
          <w:marRight w:val="0"/>
          <w:marTop w:val="0"/>
          <w:marBottom w:val="0"/>
          <w:divBdr>
            <w:top w:val="none" w:sz="0" w:space="0" w:color="auto"/>
            <w:left w:val="none" w:sz="0" w:space="0" w:color="auto"/>
            <w:bottom w:val="none" w:sz="0" w:space="0" w:color="auto"/>
            <w:right w:val="none" w:sz="0" w:space="0" w:color="auto"/>
          </w:divBdr>
        </w:div>
        <w:div w:id="1434131138">
          <w:marLeft w:val="0"/>
          <w:marRight w:val="0"/>
          <w:marTop w:val="0"/>
          <w:marBottom w:val="0"/>
          <w:divBdr>
            <w:top w:val="none" w:sz="0" w:space="0" w:color="auto"/>
            <w:left w:val="none" w:sz="0" w:space="0" w:color="auto"/>
            <w:bottom w:val="none" w:sz="0" w:space="0" w:color="auto"/>
            <w:right w:val="none" w:sz="0" w:space="0" w:color="auto"/>
          </w:divBdr>
        </w:div>
        <w:div w:id="1084835862">
          <w:marLeft w:val="0"/>
          <w:marRight w:val="0"/>
          <w:marTop w:val="0"/>
          <w:marBottom w:val="0"/>
          <w:divBdr>
            <w:top w:val="none" w:sz="0" w:space="0" w:color="auto"/>
            <w:left w:val="none" w:sz="0" w:space="0" w:color="auto"/>
            <w:bottom w:val="none" w:sz="0" w:space="0" w:color="auto"/>
            <w:right w:val="none" w:sz="0" w:space="0" w:color="auto"/>
          </w:divBdr>
        </w:div>
        <w:div w:id="348990579">
          <w:marLeft w:val="0"/>
          <w:marRight w:val="0"/>
          <w:marTop w:val="0"/>
          <w:marBottom w:val="0"/>
          <w:divBdr>
            <w:top w:val="none" w:sz="0" w:space="0" w:color="auto"/>
            <w:left w:val="none" w:sz="0" w:space="0" w:color="auto"/>
            <w:bottom w:val="none" w:sz="0" w:space="0" w:color="auto"/>
            <w:right w:val="none" w:sz="0" w:space="0" w:color="auto"/>
          </w:divBdr>
        </w:div>
        <w:div w:id="1585412936">
          <w:marLeft w:val="0"/>
          <w:marRight w:val="0"/>
          <w:marTop w:val="0"/>
          <w:marBottom w:val="0"/>
          <w:divBdr>
            <w:top w:val="none" w:sz="0" w:space="0" w:color="auto"/>
            <w:left w:val="none" w:sz="0" w:space="0" w:color="auto"/>
            <w:bottom w:val="none" w:sz="0" w:space="0" w:color="auto"/>
            <w:right w:val="none" w:sz="0" w:space="0" w:color="auto"/>
          </w:divBdr>
        </w:div>
        <w:div w:id="539173261">
          <w:marLeft w:val="0"/>
          <w:marRight w:val="0"/>
          <w:marTop w:val="0"/>
          <w:marBottom w:val="0"/>
          <w:divBdr>
            <w:top w:val="none" w:sz="0" w:space="0" w:color="auto"/>
            <w:left w:val="none" w:sz="0" w:space="0" w:color="auto"/>
            <w:bottom w:val="none" w:sz="0" w:space="0" w:color="auto"/>
            <w:right w:val="none" w:sz="0" w:space="0" w:color="auto"/>
          </w:divBdr>
        </w:div>
        <w:div w:id="1860124096">
          <w:marLeft w:val="0"/>
          <w:marRight w:val="0"/>
          <w:marTop w:val="0"/>
          <w:marBottom w:val="0"/>
          <w:divBdr>
            <w:top w:val="none" w:sz="0" w:space="0" w:color="auto"/>
            <w:left w:val="none" w:sz="0" w:space="0" w:color="auto"/>
            <w:bottom w:val="none" w:sz="0" w:space="0" w:color="auto"/>
            <w:right w:val="none" w:sz="0" w:space="0" w:color="auto"/>
          </w:divBdr>
        </w:div>
        <w:div w:id="106239616">
          <w:marLeft w:val="0"/>
          <w:marRight w:val="0"/>
          <w:marTop w:val="0"/>
          <w:marBottom w:val="0"/>
          <w:divBdr>
            <w:top w:val="none" w:sz="0" w:space="0" w:color="auto"/>
            <w:left w:val="none" w:sz="0" w:space="0" w:color="auto"/>
            <w:bottom w:val="none" w:sz="0" w:space="0" w:color="auto"/>
            <w:right w:val="none" w:sz="0" w:space="0" w:color="auto"/>
          </w:divBdr>
        </w:div>
        <w:div w:id="1154689130">
          <w:marLeft w:val="0"/>
          <w:marRight w:val="0"/>
          <w:marTop w:val="0"/>
          <w:marBottom w:val="0"/>
          <w:divBdr>
            <w:top w:val="none" w:sz="0" w:space="0" w:color="auto"/>
            <w:left w:val="none" w:sz="0" w:space="0" w:color="auto"/>
            <w:bottom w:val="none" w:sz="0" w:space="0" w:color="auto"/>
            <w:right w:val="none" w:sz="0" w:space="0" w:color="auto"/>
          </w:divBdr>
          <w:divsChild>
            <w:div w:id="64959877">
              <w:marLeft w:val="0"/>
              <w:marRight w:val="0"/>
              <w:marTop w:val="0"/>
              <w:marBottom w:val="0"/>
              <w:divBdr>
                <w:top w:val="none" w:sz="0" w:space="0" w:color="auto"/>
                <w:left w:val="none" w:sz="0" w:space="0" w:color="auto"/>
                <w:bottom w:val="none" w:sz="0" w:space="0" w:color="auto"/>
                <w:right w:val="none" w:sz="0" w:space="0" w:color="auto"/>
              </w:divBdr>
              <w:divsChild>
                <w:div w:id="1965041583">
                  <w:marLeft w:val="0"/>
                  <w:marRight w:val="0"/>
                  <w:marTop w:val="0"/>
                  <w:marBottom w:val="0"/>
                  <w:divBdr>
                    <w:top w:val="none" w:sz="0" w:space="0" w:color="auto"/>
                    <w:left w:val="none" w:sz="0" w:space="0" w:color="auto"/>
                    <w:bottom w:val="none" w:sz="0" w:space="0" w:color="auto"/>
                    <w:right w:val="none" w:sz="0" w:space="0" w:color="auto"/>
                  </w:divBdr>
                  <w:divsChild>
                    <w:div w:id="977494730">
                      <w:marLeft w:val="0"/>
                      <w:marRight w:val="0"/>
                      <w:marTop w:val="0"/>
                      <w:marBottom w:val="0"/>
                      <w:divBdr>
                        <w:top w:val="none" w:sz="0" w:space="0" w:color="auto"/>
                        <w:left w:val="none" w:sz="0" w:space="0" w:color="auto"/>
                        <w:bottom w:val="none" w:sz="0" w:space="0" w:color="auto"/>
                        <w:right w:val="none" w:sz="0" w:space="0" w:color="auto"/>
                      </w:divBdr>
                      <w:divsChild>
                        <w:div w:id="12333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00300">
          <w:marLeft w:val="0"/>
          <w:marRight w:val="0"/>
          <w:marTop w:val="0"/>
          <w:marBottom w:val="0"/>
          <w:divBdr>
            <w:top w:val="none" w:sz="0" w:space="0" w:color="auto"/>
            <w:left w:val="none" w:sz="0" w:space="0" w:color="auto"/>
            <w:bottom w:val="none" w:sz="0" w:space="0" w:color="auto"/>
            <w:right w:val="none" w:sz="0" w:space="0" w:color="auto"/>
          </w:divBdr>
        </w:div>
        <w:div w:id="1127821511">
          <w:marLeft w:val="0"/>
          <w:marRight w:val="0"/>
          <w:marTop w:val="0"/>
          <w:marBottom w:val="0"/>
          <w:divBdr>
            <w:top w:val="none" w:sz="0" w:space="0" w:color="auto"/>
            <w:left w:val="none" w:sz="0" w:space="0" w:color="auto"/>
            <w:bottom w:val="none" w:sz="0" w:space="0" w:color="auto"/>
            <w:right w:val="none" w:sz="0" w:space="0" w:color="auto"/>
          </w:divBdr>
        </w:div>
        <w:div w:id="1193567318">
          <w:marLeft w:val="0"/>
          <w:marRight w:val="0"/>
          <w:marTop w:val="0"/>
          <w:marBottom w:val="0"/>
          <w:divBdr>
            <w:top w:val="none" w:sz="0" w:space="0" w:color="auto"/>
            <w:left w:val="none" w:sz="0" w:space="0" w:color="auto"/>
            <w:bottom w:val="none" w:sz="0" w:space="0" w:color="auto"/>
            <w:right w:val="none" w:sz="0" w:space="0" w:color="auto"/>
          </w:divBdr>
        </w:div>
        <w:div w:id="1113748678">
          <w:marLeft w:val="0"/>
          <w:marRight w:val="0"/>
          <w:marTop w:val="0"/>
          <w:marBottom w:val="0"/>
          <w:divBdr>
            <w:top w:val="none" w:sz="0" w:space="0" w:color="auto"/>
            <w:left w:val="none" w:sz="0" w:space="0" w:color="auto"/>
            <w:bottom w:val="none" w:sz="0" w:space="0" w:color="auto"/>
            <w:right w:val="none" w:sz="0" w:space="0" w:color="auto"/>
          </w:divBdr>
          <w:divsChild>
            <w:div w:id="1487819196">
              <w:marLeft w:val="0"/>
              <w:marRight w:val="0"/>
              <w:marTop w:val="0"/>
              <w:marBottom w:val="0"/>
              <w:divBdr>
                <w:top w:val="none" w:sz="0" w:space="0" w:color="auto"/>
                <w:left w:val="none" w:sz="0" w:space="0" w:color="auto"/>
                <w:bottom w:val="none" w:sz="0" w:space="0" w:color="auto"/>
                <w:right w:val="none" w:sz="0" w:space="0" w:color="auto"/>
              </w:divBdr>
              <w:divsChild>
                <w:div w:id="1477915140">
                  <w:marLeft w:val="0"/>
                  <w:marRight w:val="0"/>
                  <w:marTop w:val="0"/>
                  <w:marBottom w:val="0"/>
                  <w:divBdr>
                    <w:top w:val="none" w:sz="0" w:space="0" w:color="auto"/>
                    <w:left w:val="none" w:sz="0" w:space="0" w:color="auto"/>
                    <w:bottom w:val="none" w:sz="0" w:space="0" w:color="auto"/>
                    <w:right w:val="none" w:sz="0" w:space="0" w:color="auto"/>
                  </w:divBdr>
                  <w:divsChild>
                    <w:div w:id="1185289763">
                      <w:marLeft w:val="0"/>
                      <w:marRight w:val="0"/>
                      <w:marTop w:val="0"/>
                      <w:marBottom w:val="0"/>
                      <w:divBdr>
                        <w:top w:val="none" w:sz="0" w:space="0" w:color="auto"/>
                        <w:left w:val="none" w:sz="0" w:space="0" w:color="auto"/>
                        <w:bottom w:val="none" w:sz="0" w:space="0" w:color="auto"/>
                        <w:right w:val="none" w:sz="0" w:space="0" w:color="auto"/>
                      </w:divBdr>
                      <w:divsChild>
                        <w:div w:id="15647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9105">
          <w:marLeft w:val="0"/>
          <w:marRight w:val="0"/>
          <w:marTop w:val="0"/>
          <w:marBottom w:val="0"/>
          <w:divBdr>
            <w:top w:val="none" w:sz="0" w:space="0" w:color="auto"/>
            <w:left w:val="none" w:sz="0" w:space="0" w:color="auto"/>
            <w:bottom w:val="none" w:sz="0" w:space="0" w:color="auto"/>
            <w:right w:val="none" w:sz="0" w:space="0" w:color="auto"/>
          </w:divBdr>
        </w:div>
        <w:div w:id="409349618">
          <w:marLeft w:val="0"/>
          <w:marRight w:val="0"/>
          <w:marTop w:val="0"/>
          <w:marBottom w:val="0"/>
          <w:divBdr>
            <w:top w:val="none" w:sz="0" w:space="0" w:color="auto"/>
            <w:left w:val="none" w:sz="0" w:space="0" w:color="auto"/>
            <w:bottom w:val="none" w:sz="0" w:space="0" w:color="auto"/>
            <w:right w:val="none" w:sz="0" w:space="0" w:color="auto"/>
          </w:divBdr>
        </w:div>
        <w:div w:id="63537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RegEx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29</Pages>
  <Words>6104</Words>
  <Characters>34794</Characters>
  <Application>Microsoft Office Word</Application>
  <DocSecurity>0</DocSecurity>
  <Lines>289</Lines>
  <Paragraphs>81</Paragraphs>
  <ScaleCrop>false</ScaleCrop>
  <Company>HP</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2022-02-03T09:04:00Z</dcterms:created>
  <dcterms:modified xsi:type="dcterms:W3CDTF">2022-02-03T12:31:00Z</dcterms:modified>
</cp:coreProperties>
</file>