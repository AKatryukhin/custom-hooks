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0F2" w:rsidRPr="007C40F2" w:rsidRDefault="007C40F2" w:rsidP="007C40F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</w:pPr>
      <w:r w:rsidRPr="007C40F2"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  <w:t>Маршрутизация на стороне сервера</w:t>
      </w:r>
    </w:p>
    <w:p w:rsidR="007C40F2" w:rsidRPr="007C40F2" w:rsidRDefault="007C40F2" w:rsidP="007C4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C40F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Первый появившийся в мире подход к </w:t>
      </w:r>
      <w:proofErr w:type="spellStart"/>
      <w:r w:rsidRPr="007C40F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роутингу</w:t>
      </w:r>
      <w:proofErr w:type="spellEnd"/>
      <w:r w:rsidRPr="007C40F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— </w:t>
      </w:r>
      <w:proofErr w:type="spellStart"/>
      <w:r w:rsidRPr="007C40F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роутинг</w:t>
      </w:r>
      <w:proofErr w:type="spellEnd"/>
      <w:r w:rsidRPr="007C40F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на сервере.</w:t>
      </w:r>
    </w:p>
    <w:p w:rsidR="007C40F2" w:rsidRPr="007C40F2" w:rsidRDefault="007C40F2" w:rsidP="007C4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C40F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Алгоритм его работы выглядит так:</w:t>
      </w:r>
    </w:p>
    <w:p w:rsidR="007C40F2" w:rsidRPr="007C40F2" w:rsidRDefault="007C40F2" w:rsidP="007C40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C40F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Пользователь вводит адрес сайта в </w:t>
      </w:r>
      <w:proofErr w:type="spellStart"/>
      <w:r w:rsidRPr="007C40F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браузерную</w:t>
      </w:r>
      <w:proofErr w:type="spellEnd"/>
      <w:r w:rsidRPr="007C40F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строку.</w:t>
      </w:r>
    </w:p>
    <w:p w:rsidR="007C40F2" w:rsidRPr="007C40F2" w:rsidRDefault="007C40F2" w:rsidP="007C40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C40F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На сервер отправляется запрос на получение нужной страницы.</w:t>
      </w:r>
    </w:p>
    <w:p w:rsidR="007C40F2" w:rsidRPr="007C40F2" w:rsidRDefault="007C40F2" w:rsidP="007C40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C40F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Сервер формирует HTML и возвращает его клиенту.</w:t>
      </w:r>
    </w:p>
    <w:p w:rsidR="007C40F2" w:rsidRPr="007C40F2" w:rsidRDefault="007C40F2" w:rsidP="007C40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C40F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Пользователь видит готовую страницу.</w:t>
      </w:r>
    </w:p>
    <w:p w:rsidR="007C40F2" w:rsidRPr="007C40F2" w:rsidRDefault="007C40F2" w:rsidP="007C4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C40F2">
        <w:rPr>
          <w:rFonts w:ascii="Arial" w:eastAsia="Times New Roman" w:hAnsi="Arial" w:cs="Arial"/>
          <w:noProof/>
          <w:color w:val="1A1B22"/>
          <w:sz w:val="27"/>
          <w:szCs w:val="27"/>
          <w:lang w:eastAsia="ru-RU"/>
        </w:rPr>
        <w:drawing>
          <wp:inline distT="0" distB="0" distL="0" distR="0">
            <wp:extent cx="5259657" cy="2915213"/>
            <wp:effectExtent l="0" t="0" r="0" b="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102" cy="2921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0F2" w:rsidRPr="007C40F2" w:rsidRDefault="007C40F2" w:rsidP="007C4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C40F2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 xml:space="preserve">А так можно визуализировать </w:t>
      </w:r>
      <w:proofErr w:type="spellStart"/>
      <w:r w:rsidRPr="007C40F2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роутинг</w:t>
      </w:r>
      <w:proofErr w:type="spellEnd"/>
      <w:r w:rsidRPr="007C40F2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 xml:space="preserve"> на стороне сервера.</w:t>
      </w:r>
    </w:p>
    <w:p w:rsidR="007C40F2" w:rsidRPr="007C40F2" w:rsidRDefault="007C40F2" w:rsidP="007C4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C40F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Такой способ маршрутизации используется на многих сайтах, в том числе и </w:t>
      </w:r>
      <w:hyperlink r:id="rId6" w:tgtFrame="_blank" w:history="1">
        <w:r w:rsidRPr="007C40F2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на самом первом</w:t>
        </w:r>
      </w:hyperlink>
      <w:r w:rsidRPr="007C40F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который появился в интернете. Если в панели разработчика открыть вкладку “</w:t>
      </w:r>
      <w:proofErr w:type="spellStart"/>
      <w:r w:rsidRPr="007C40F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Network</w:t>
      </w:r>
      <w:proofErr w:type="spellEnd"/>
      <w:r w:rsidRPr="007C40F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” и нажать на любую ссылку страницы, </w:t>
      </w:r>
      <w:proofErr w:type="gramStart"/>
      <w:r w:rsidRPr="007C40F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например</w:t>
      </w:r>
      <w:proofErr w:type="gramEnd"/>
      <w:r w:rsidRPr="007C40F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“</w:t>
      </w:r>
      <w:proofErr w:type="spellStart"/>
      <w:r w:rsidRPr="007C40F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Browse</w:t>
      </w:r>
      <w:proofErr w:type="spellEnd"/>
      <w:r w:rsidRPr="007C40F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</w:t>
      </w:r>
      <w:proofErr w:type="spellStart"/>
      <w:r w:rsidRPr="007C40F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the</w:t>
      </w:r>
      <w:proofErr w:type="spellEnd"/>
      <w:r w:rsidRPr="007C40F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</w:t>
      </w:r>
      <w:proofErr w:type="spellStart"/>
      <w:r w:rsidRPr="007C40F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first</w:t>
      </w:r>
      <w:proofErr w:type="spellEnd"/>
      <w:r w:rsidRPr="007C40F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</w:t>
      </w:r>
      <w:proofErr w:type="spellStart"/>
      <w:r w:rsidRPr="007C40F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website</w:t>
      </w:r>
      <w:proofErr w:type="spellEnd"/>
      <w:r w:rsidRPr="007C40F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”, можно увидеть запрос и ответ:</w:t>
      </w:r>
    </w:p>
    <w:p w:rsidR="007C40F2" w:rsidRPr="007C40F2" w:rsidRDefault="007C40F2" w:rsidP="007C4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C40F2">
        <w:rPr>
          <w:rFonts w:ascii="Arial" w:eastAsia="Times New Roman" w:hAnsi="Arial" w:cs="Arial"/>
          <w:noProof/>
          <w:color w:val="1A1B22"/>
          <w:sz w:val="27"/>
          <w:szCs w:val="27"/>
          <w:lang w:eastAsia="ru-RU"/>
        </w:rPr>
        <w:drawing>
          <wp:inline distT="0" distB="0" distL="0" distR="0">
            <wp:extent cx="4278324" cy="2459739"/>
            <wp:effectExtent l="0" t="0" r="8255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257" cy="246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0F2" w:rsidRPr="007C40F2" w:rsidRDefault="007C40F2" w:rsidP="007C4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C40F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*В 1991 году ещё не придумали </w:t>
      </w:r>
      <w:proofErr w:type="spellStart"/>
      <w:r w:rsidRPr="007C40F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тизерную</w:t>
      </w:r>
      <w:proofErr w:type="spellEnd"/>
      <w:r w:rsidRPr="007C40F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рекламу, и сайты выглядели кристально чисто. *</w:t>
      </w:r>
    </w:p>
    <w:p w:rsidR="007C40F2" w:rsidRPr="007C40F2" w:rsidRDefault="007C40F2" w:rsidP="007C4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proofErr w:type="spellStart"/>
      <w:r w:rsidRPr="007C40F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Роутинг</w:t>
      </w:r>
      <w:proofErr w:type="spellEnd"/>
      <w:r w:rsidRPr="007C40F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на стороне сервера хорош тем, что:</w:t>
      </w:r>
    </w:p>
    <w:p w:rsidR="007C40F2" w:rsidRPr="007C40F2" w:rsidRDefault="007C40F2" w:rsidP="007C40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C40F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при первой загрузке сайта весь контент моментально доступен пользователю, так как сервер присылает готовую HTML-страницу;</w:t>
      </w:r>
    </w:p>
    <w:p w:rsidR="007C40F2" w:rsidRPr="007C40F2" w:rsidRDefault="007C40F2" w:rsidP="007C40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C40F2">
        <w:rPr>
          <w:rFonts w:ascii="Arial" w:eastAsia="Times New Roman" w:hAnsi="Arial" w:cs="Arial"/>
          <w:color w:val="1A1B22"/>
          <w:sz w:val="27"/>
          <w:szCs w:val="27"/>
          <w:lang w:eastAsia="ru-RU"/>
        </w:rPr>
        <w:lastRenderedPageBreak/>
        <w:t>сайт с маршрутизацией на сервере хорошо обрабатывается поисковыми системами, так как контент внутри </w:t>
      </w:r>
      <w:proofErr w:type="spellStart"/>
      <w:r w:rsidRPr="007C40F2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body</w:t>
      </w:r>
      <w:proofErr w:type="spellEnd"/>
      <w:r w:rsidRPr="007C40F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уже известен.</w:t>
      </w:r>
    </w:p>
    <w:p w:rsidR="007C40F2" w:rsidRPr="007C40F2" w:rsidRDefault="007C40F2" w:rsidP="007C4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C40F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Но у такого подхода есть и недостатки, к примеру:</w:t>
      </w:r>
    </w:p>
    <w:p w:rsidR="007C40F2" w:rsidRPr="007C40F2" w:rsidRDefault="007C40F2" w:rsidP="007C40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C40F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страница полностью перерисовывается. Представьте сайт интернет-магазина, в котором на каждой странице одинаковые </w:t>
      </w:r>
      <w:proofErr w:type="spellStart"/>
      <w:r w:rsidRPr="007C40F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header</w:t>
      </w:r>
      <w:proofErr w:type="spellEnd"/>
      <w:r w:rsidRPr="007C40F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и </w:t>
      </w:r>
      <w:proofErr w:type="spellStart"/>
      <w:r w:rsidRPr="007C40F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footer</w:t>
      </w:r>
      <w:proofErr w:type="spellEnd"/>
      <w:r w:rsidRPr="007C40F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Тогда при переходе между страницами сервер будет возвращать её полный HTML-код, и страница будет перерисовываться целиком;</w:t>
      </w:r>
    </w:p>
    <w:p w:rsidR="007C40F2" w:rsidRPr="007C40F2" w:rsidRDefault="007C40F2" w:rsidP="007C40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C40F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ответ очень долго ждать. Страницы могут быть довольно тяжёлыми, а если у пользователя ещё и скорость соединения с интернетом 1Kbps, ответ от сервера придётся ждать много световых лет, и ничего кроме белого экрана пользователь не увидит.</w:t>
      </w:r>
    </w:p>
    <w:p w:rsidR="007C40F2" w:rsidRPr="007C40F2" w:rsidRDefault="007C40F2" w:rsidP="007C40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C40F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Для сайтов с единым шаблоном (</w:t>
      </w:r>
      <w:proofErr w:type="gramStart"/>
      <w:r w:rsidRPr="007C40F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 примеру</w:t>
      </w:r>
      <w:proofErr w:type="gramEnd"/>
      <w:r w:rsidRPr="007C40F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</w:t>
      </w:r>
      <w:proofErr w:type="spellStart"/>
      <w:r w:rsidRPr="007C40F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сайдбаром</w:t>
      </w:r>
      <w:proofErr w:type="spellEnd"/>
      <w:r w:rsidRPr="007C40F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, шапкой и футером), где информация от страницы к странице меняется лишь частично, </w:t>
      </w:r>
      <w:proofErr w:type="spellStart"/>
      <w:r w:rsidRPr="007C40F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оперативнее</w:t>
      </w:r>
      <w:proofErr w:type="spellEnd"/>
      <w:r w:rsidRPr="007C40F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было бы перерисовывать только динамическую часть, а не всю HTML-страницу. Так появился новый подход — </w:t>
      </w:r>
      <w:proofErr w:type="spellStart"/>
      <w:r w:rsidRPr="007C40F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роутинг</w:t>
      </w:r>
      <w:proofErr w:type="spellEnd"/>
      <w:r w:rsidRPr="007C40F2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на стороне клиента. Расскажем про него в следующем уроке.</w:t>
      </w:r>
    </w:p>
    <w:p w:rsidR="007C40F2" w:rsidRDefault="007C40F2" w:rsidP="007C40F2">
      <w:pPr>
        <w:pStyle w:val="1"/>
        <w:shd w:val="clear" w:color="auto" w:fill="FFFFFF"/>
        <w:rPr>
          <w:rFonts w:ascii="Arial" w:hAnsi="Arial" w:cs="Arial"/>
          <w:color w:val="1A1B22"/>
        </w:rPr>
      </w:pPr>
      <w:r>
        <w:rPr>
          <w:rFonts w:ascii="Arial" w:hAnsi="Arial" w:cs="Arial"/>
          <w:color w:val="1A1B22"/>
        </w:rPr>
        <w:t>Маршрутизация на стороне клиента</w:t>
      </w:r>
    </w:p>
    <w:p w:rsidR="007C40F2" w:rsidRDefault="007C40F2" w:rsidP="007C40F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предыдущем уроке мы рассмотрели, как осуществлялась навигация со времён первых сайтов. Маршрутизация на сервере отлично подходит для статических сайтов, что не скажешь про сайты с динамическими данными. В последних изменение одного заголовка на странице повлечёт за собой полную её перерисовку. А при большом количестве запросов к серверу нагрузка на сеть существенно возрастёт. Поэтому появился подход с клиентской маршрутизацией, который частично решает эти проблемы.</w:t>
      </w:r>
    </w:p>
    <w:p w:rsidR="007C40F2" w:rsidRDefault="007C40F2" w:rsidP="007C40F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При таком подходе вся логика по сопоставлению URL с нужной страницей описывается на стороне клиента с помощью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1A1B22"/>
          <w:sz w:val="27"/>
          <w:szCs w:val="27"/>
        </w:rPr>
        <w:t>:</w:t>
      </w:r>
    </w:p>
    <w:p w:rsidR="007C40F2" w:rsidRDefault="007C40F2" w:rsidP="007C40F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noProof/>
          <w:color w:val="1A1B22"/>
          <w:sz w:val="27"/>
          <w:szCs w:val="27"/>
          <w:lang w:eastAsia="ru-RU"/>
        </w:rPr>
        <w:lastRenderedPageBreak/>
        <w:drawing>
          <wp:inline distT="0" distB="0" distL="0" distR="0">
            <wp:extent cx="5243138" cy="3523583"/>
            <wp:effectExtent l="0" t="0" r="0" b="1270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841" cy="352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0F2" w:rsidRDefault="007C40F2" w:rsidP="007C40F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Style w:val="a3"/>
          <w:rFonts w:ascii="Arial" w:hAnsi="Arial" w:cs="Arial"/>
          <w:color w:val="1A1B22"/>
          <w:sz w:val="27"/>
          <w:szCs w:val="27"/>
        </w:rPr>
        <w:t>Роутинг</w:t>
      </w:r>
      <w:proofErr w:type="spellEnd"/>
      <w:r>
        <w:rPr>
          <w:rStyle w:val="a3"/>
          <w:rFonts w:ascii="Arial" w:hAnsi="Arial" w:cs="Arial"/>
          <w:color w:val="1A1B22"/>
          <w:sz w:val="27"/>
          <w:szCs w:val="27"/>
        </w:rPr>
        <w:t xml:space="preserve"> на стороне клиента</w:t>
      </w:r>
    </w:p>
    <w:p w:rsidR="007C40F2" w:rsidRDefault="007C40F2" w:rsidP="007C40F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Клиент разбивает адрес на определённые части — составляющие URL. Чтобы с этим лучше разобраться, рассмотрим, из чего может состоять адрес страницы.</w:t>
      </w:r>
    </w:p>
    <w:p w:rsidR="007C40F2" w:rsidRDefault="007C40F2" w:rsidP="007C40F2">
      <w:pPr>
        <w:pStyle w:val="2"/>
        <w:shd w:val="clear" w:color="auto" w:fill="FFFFFF"/>
        <w:rPr>
          <w:rFonts w:ascii="Arial" w:hAnsi="Arial" w:cs="Arial"/>
          <w:color w:val="1A1B22"/>
          <w:sz w:val="36"/>
          <w:szCs w:val="36"/>
        </w:rPr>
      </w:pPr>
      <w:r>
        <w:rPr>
          <w:rFonts w:ascii="Arial" w:hAnsi="Arial" w:cs="Arial"/>
          <w:color w:val="1A1B22"/>
        </w:rPr>
        <w:t>Части URL</w:t>
      </w:r>
    </w:p>
    <w:p w:rsidR="007C40F2" w:rsidRDefault="007C40F2" w:rsidP="007C40F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Вы уже знаете, что URL — указатель на веб-ресурсы. Помимо страниц, он может указывать на изображения, аудиофайлы, материалы внутри страниц и другие интересные вещи. Давайте рассмотрим, из каких же частей состоит URL, что по ним происходит сопоставление с нужным ресурсом:</w:t>
      </w:r>
    </w:p>
    <w:p w:rsidR="007C40F2" w:rsidRDefault="007C40F2" w:rsidP="007C40F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noProof/>
          <w:color w:val="1A1B22"/>
          <w:sz w:val="27"/>
          <w:szCs w:val="27"/>
          <w:lang w:eastAsia="ru-RU"/>
        </w:rPr>
        <w:drawing>
          <wp:inline distT="0" distB="0" distL="0" distR="0">
            <wp:extent cx="4151083" cy="1823979"/>
            <wp:effectExtent l="0" t="0" r="1905" b="508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777" cy="18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0F2" w:rsidRDefault="007C40F2" w:rsidP="007C40F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URL может состоять из таких элементов:</w:t>
      </w:r>
    </w:p>
    <w:p w:rsidR="007C40F2" w:rsidRDefault="007C40F2" w:rsidP="007C40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Схема (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scheme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) — обязательная часть URL, она указывает, какой протокол передачи используется.</w:t>
      </w:r>
    </w:p>
    <w:p w:rsidR="007C40F2" w:rsidRDefault="007C40F2" w:rsidP="007C40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Хост (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host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) — название, по которому можно найти сайт в интернете. Изначально адрес сайта, или IP-адрес, состоит из цифр и точек, и только потом к нему привязывается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человекопонятное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название сайта (доменное имя). Так, например, IP-адресу 127.0.0.1 соответствует имя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localhost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 и вы можете открыть локально запущенный проект любым способом. А в нашем примере </w:t>
      </w:r>
      <w:hyperlink r:id="rId10" w:tgtFrame="_blank" w:history="1">
        <w:r>
          <w:rPr>
            <w:rStyle w:val="a4"/>
            <w:rFonts w:ascii="Arial" w:hAnsi="Arial" w:cs="Arial"/>
            <w:color w:val="23272E"/>
            <w:sz w:val="27"/>
            <w:szCs w:val="27"/>
          </w:rPr>
          <w:t>praktikum.yandex.ru</w:t>
        </w:r>
      </w:hyperlink>
      <w:r>
        <w:rPr>
          <w:rFonts w:ascii="Arial" w:hAnsi="Arial" w:cs="Arial"/>
          <w:color w:val="1A1B22"/>
          <w:sz w:val="27"/>
          <w:szCs w:val="27"/>
        </w:rPr>
        <w:t> — имя в системе доменных имён (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Domain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Name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System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 DNS), которое можно рассмотреть по частям:</w:t>
      </w:r>
    </w:p>
    <w:p w:rsidR="007C40F2" w:rsidRDefault="007C40F2" w:rsidP="007C40F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Fonts w:ascii="Arial" w:hAnsi="Arial" w:cs="Arial"/>
          <w:color w:val="1A1B22"/>
          <w:sz w:val="27"/>
          <w:szCs w:val="27"/>
        </w:rPr>
        <w:lastRenderedPageBreak/>
        <w:t>praktikum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—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поддомен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(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subdomain</w:t>
      </w:r>
      <w:proofErr w:type="spellEnd"/>
      <w:r>
        <w:rPr>
          <w:rFonts w:ascii="Arial" w:hAnsi="Arial" w:cs="Arial"/>
          <w:color w:val="1A1B22"/>
          <w:sz w:val="27"/>
          <w:szCs w:val="27"/>
        </w:rPr>
        <w:t>), или домен, который не является корневым. Про </w:t>
      </w:r>
      <w:hyperlink r:id="rId11" w:tgtFrame="_blank" w:history="1">
        <w:r>
          <w:rPr>
            <w:rStyle w:val="a4"/>
            <w:rFonts w:ascii="Arial" w:hAnsi="Arial" w:cs="Arial"/>
            <w:color w:val="23272E"/>
            <w:sz w:val="27"/>
            <w:szCs w:val="27"/>
          </w:rPr>
          <w:t>praktikum.yandex.ru</w:t>
        </w:r>
      </w:hyperlink>
      <w:r>
        <w:rPr>
          <w:rFonts w:ascii="Arial" w:hAnsi="Arial" w:cs="Arial"/>
          <w:color w:val="1A1B22"/>
          <w:sz w:val="27"/>
          <w:szCs w:val="27"/>
        </w:rPr>
        <w:t> можно сказать, что это домен третьего уровня;</w:t>
      </w:r>
    </w:p>
    <w:p w:rsidR="007C40F2" w:rsidRDefault="006E6E22" w:rsidP="007C40F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hyperlink r:id="rId12" w:tgtFrame="_blank" w:history="1">
        <w:r w:rsidR="007C40F2">
          <w:rPr>
            <w:rStyle w:val="a4"/>
            <w:rFonts w:ascii="Arial" w:hAnsi="Arial" w:cs="Arial"/>
            <w:color w:val="23272E"/>
            <w:sz w:val="27"/>
            <w:szCs w:val="27"/>
          </w:rPr>
          <w:t>yandex.ru</w:t>
        </w:r>
      </w:hyperlink>
      <w:r w:rsidR="007C40F2">
        <w:rPr>
          <w:rFonts w:ascii="Arial" w:hAnsi="Arial" w:cs="Arial"/>
          <w:color w:val="1A1B22"/>
          <w:sz w:val="27"/>
          <w:szCs w:val="27"/>
        </w:rPr>
        <w:t xml:space="preserve"> — домен второго уровня, который в свою очередь — </w:t>
      </w:r>
      <w:proofErr w:type="spellStart"/>
      <w:r w:rsidR="007C40F2">
        <w:rPr>
          <w:rFonts w:ascii="Arial" w:hAnsi="Arial" w:cs="Arial"/>
          <w:color w:val="1A1B22"/>
          <w:sz w:val="27"/>
          <w:szCs w:val="27"/>
        </w:rPr>
        <w:t>поддомен</w:t>
      </w:r>
      <w:proofErr w:type="spellEnd"/>
      <w:r w:rsidR="007C40F2">
        <w:rPr>
          <w:rFonts w:ascii="Arial" w:hAnsi="Arial" w:cs="Arial"/>
          <w:color w:val="1A1B22"/>
          <w:sz w:val="27"/>
          <w:szCs w:val="27"/>
        </w:rPr>
        <w:t xml:space="preserve"> корневого домена </w:t>
      </w:r>
      <w:proofErr w:type="spellStart"/>
      <w:r w:rsidR="007C40F2">
        <w:rPr>
          <w:rFonts w:ascii="Arial" w:hAnsi="Arial" w:cs="Arial"/>
          <w:color w:val="1A1B22"/>
          <w:sz w:val="27"/>
          <w:szCs w:val="27"/>
        </w:rPr>
        <w:t>ru</w:t>
      </w:r>
      <w:proofErr w:type="spellEnd"/>
      <w:r w:rsidR="007C40F2">
        <w:rPr>
          <w:rFonts w:ascii="Arial" w:hAnsi="Arial" w:cs="Arial"/>
          <w:color w:val="1A1B22"/>
          <w:sz w:val="27"/>
          <w:szCs w:val="27"/>
        </w:rPr>
        <w:t>;</w:t>
      </w:r>
    </w:p>
    <w:p w:rsidR="007C40F2" w:rsidRDefault="007C40F2" w:rsidP="007C40F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proofErr w:type="spellStart"/>
      <w:r>
        <w:rPr>
          <w:rFonts w:ascii="Arial" w:hAnsi="Arial" w:cs="Arial"/>
          <w:color w:val="1A1B22"/>
          <w:sz w:val="27"/>
          <w:szCs w:val="27"/>
        </w:rPr>
        <w:t>ru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— домен верхнего уровня (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Top-level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Domain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 TLD) — самый высокий уровень в иерархии доменных имён.</w:t>
      </w:r>
    </w:p>
    <w:p w:rsidR="007C40F2" w:rsidRDefault="007C40F2" w:rsidP="007C40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Порт (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port</w:t>
      </w:r>
      <w:proofErr w:type="spellEnd"/>
      <w:r>
        <w:rPr>
          <w:rFonts w:ascii="Arial" w:hAnsi="Arial" w:cs="Arial"/>
          <w:color w:val="1A1B22"/>
          <w:sz w:val="27"/>
          <w:szCs w:val="27"/>
        </w:rPr>
        <w:t>) — порт хоста для подключения. Обычно эта часть в URL скрыта, но вы наверняка её замечали, когда локально запускали проекты. К примеру, в </w:t>
      </w:r>
      <w:hyperlink r:id="rId13" w:tgtFrame="_blank" w:history="1">
        <w:r>
          <w:rPr>
            <w:rStyle w:val="a4"/>
            <w:rFonts w:ascii="Arial" w:hAnsi="Arial" w:cs="Arial"/>
            <w:color w:val="23272E"/>
            <w:sz w:val="27"/>
            <w:szCs w:val="27"/>
          </w:rPr>
          <w:t>http://localhost:3000/</w:t>
        </w:r>
      </w:hyperlink>
      <w:r>
        <w:rPr>
          <w:rFonts w:ascii="Arial" w:hAnsi="Arial" w:cs="Arial"/>
          <w:color w:val="1A1B22"/>
          <w:sz w:val="27"/>
          <w:szCs w:val="27"/>
        </w:rPr>
        <w:t>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3000</w:t>
      </w:r>
      <w:r>
        <w:rPr>
          <w:rFonts w:ascii="Arial" w:hAnsi="Arial" w:cs="Arial"/>
          <w:color w:val="1A1B22"/>
          <w:sz w:val="27"/>
          <w:szCs w:val="27"/>
        </w:rPr>
        <w:t> — порт. Кстати, по умолчанию у HTTP 80-й порт, а у HTTPS 443.</w:t>
      </w:r>
    </w:p>
    <w:p w:rsidR="007C40F2" w:rsidRDefault="007C40F2" w:rsidP="007C40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Путь (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path</w:t>
      </w:r>
      <w:proofErr w:type="spellEnd"/>
      <w:r>
        <w:rPr>
          <w:rFonts w:ascii="Arial" w:hAnsi="Arial" w:cs="Arial"/>
          <w:color w:val="1A1B22"/>
          <w:sz w:val="27"/>
          <w:szCs w:val="27"/>
        </w:rPr>
        <w:t>) — путь к файлам или директориям на сервере.</w:t>
      </w:r>
    </w:p>
    <w:p w:rsidR="007C40F2" w:rsidRDefault="007C40F2" w:rsidP="007C40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Запрос (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query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) — строка запроса, которая начинается </w:t>
      </w:r>
      <w:proofErr w:type="gramStart"/>
      <w:r>
        <w:rPr>
          <w:rFonts w:ascii="Arial" w:hAnsi="Arial" w:cs="Arial"/>
          <w:color w:val="1A1B22"/>
          <w:sz w:val="27"/>
          <w:szCs w:val="27"/>
        </w:rPr>
        <w:t>с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?</w:t>
      </w:r>
      <w:proofErr w:type="gramEnd"/>
      <w:r>
        <w:rPr>
          <w:rFonts w:ascii="Arial" w:hAnsi="Arial" w:cs="Arial"/>
          <w:color w:val="1A1B22"/>
          <w:sz w:val="27"/>
          <w:szCs w:val="27"/>
        </w:rPr>
        <w:t> и состоит из пары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параметр=значение</w:t>
      </w:r>
      <w:r>
        <w:rPr>
          <w:rFonts w:ascii="Arial" w:hAnsi="Arial" w:cs="Arial"/>
          <w:color w:val="1A1B22"/>
          <w:sz w:val="27"/>
          <w:szCs w:val="27"/>
        </w:rPr>
        <w:t>. Если таких пар несколько, их соединяют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&amp;</w:t>
      </w:r>
      <w:r>
        <w:rPr>
          <w:rFonts w:ascii="Arial" w:hAnsi="Arial" w:cs="Arial"/>
          <w:color w:val="1A1B22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Query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— вспомогательное средство, часто используют для фильтрации или сортировки объектов. К примеру, из строки запроса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https://любой-интернет-магазин/страница-товара?sortPrice=ASC</w:t>
      </w:r>
      <w:r>
        <w:rPr>
          <w:rFonts w:ascii="Arial" w:hAnsi="Arial" w:cs="Arial"/>
          <w:color w:val="1A1B22"/>
          <w:sz w:val="27"/>
          <w:szCs w:val="27"/>
        </w:rPr>
        <w:t> можно понять, что применяется сортировка товаров по возрастанию цены. Строка запроса помогает сохранить состояние фильтра в случае перезагрузки страницы.</w:t>
      </w:r>
    </w:p>
    <w:p w:rsidR="007C40F2" w:rsidRDefault="007C40F2" w:rsidP="007C40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Якорь (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fragment</w:t>
      </w:r>
      <w:proofErr w:type="spellEnd"/>
      <w:r>
        <w:rPr>
          <w:rFonts w:ascii="Arial" w:hAnsi="Arial" w:cs="Arial"/>
          <w:color w:val="1A1B22"/>
          <w:sz w:val="27"/>
          <w:szCs w:val="27"/>
        </w:rPr>
        <w:t>) — ссылка внутри страницы. С помощью якорных ссылок можно переместиться к нужной части документа. Для этого в конец URL надо добавить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#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id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-элемента-к-которому-хотите-перейти</w:t>
      </w:r>
      <w:r>
        <w:rPr>
          <w:rFonts w:ascii="Arial" w:hAnsi="Arial" w:cs="Arial"/>
          <w:color w:val="1A1B22"/>
          <w:sz w:val="27"/>
          <w:szCs w:val="27"/>
        </w:rPr>
        <w:t>.</w:t>
      </w:r>
    </w:p>
    <w:p w:rsidR="007C40F2" w:rsidRDefault="007C40F2" w:rsidP="007C40F2">
      <w:pPr>
        <w:shd w:val="clear" w:color="auto" w:fill="FFFFFF"/>
        <w:spacing w:after="0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Именно эти части URL клиент сопоставляет с ресурсом, а затем возвращает нужную страницу.</w:t>
      </w:r>
    </w:p>
    <w:p w:rsidR="007C40F2" w:rsidRDefault="007C40F2" w:rsidP="007C40F2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Из этого урока вы узнали, что представляют собой URL и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роутинг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на клиенте. Теперь нужно получше разобраться в механизмах маршрутизации. Для этого в следующем уроке мы напишем свой клиентский роутер.</w:t>
      </w:r>
    </w:p>
    <w:p w:rsidR="007C40F2" w:rsidRDefault="007C40F2" w:rsidP="007C40F2">
      <w:pPr>
        <w:pStyle w:val="1"/>
      </w:pPr>
      <w:r>
        <w:t xml:space="preserve">Клиентский </w:t>
      </w:r>
      <w:proofErr w:type="spellStart"/>
      <w:r>
        <w:t>роутинг</w:t>
      </w:r>
      <w:proofErr w:type="spellEnd"/>
      <w:r>
        <w:t xml:space="preserve"> и </w:t>
      </w:r>
      <w:proofErr w:type="spellStart"/>
      <w:r>
        <w:t>History</w:t>
      </w:r>
      <w:proofErr w:type="spellEnd"/>
      <w:r>
        <w:t xml:space="preserve"> API</w:t>
      </w:r>
    </w:p>
    <w:p w:rsidR="007C40F2" w:rsidRDefault="007C40F2" w:rsidP="007C40F2">
      <w:r>
        <w:t xml:space="preserve">Чтобы разобраться, как работает </w:t>
      </w:r>
      <w:proofErr w:type="spellStart"/>
      <w:r>
        <w:t>роутинг</w:t>
      </w:r>
      <w:proofErr w:type="spellEnd"/>
      <w:r>
        <w:t xml:space="preserve"> на стороне клиента, напишем свой простейший роутер — сделаем интернет-портал для домовых.</w:t>
      </w:r>
    </w:p>
    <w:p w:rsidR="007C40F2" w:rsidRDefault="007C40F2" w:rsidP="007C40F2">
      <w:r>
        <w:t>Для этого потребуется HTML-разметка страницы. Создадим index.html и добавим панель навигации со ссылками на страницы и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main</w:t>
      </w:r>
      <w:proofErr w:type="spellEnd"/>
      <w:r>
        <w:t> для отображения основного контента:</w:t>
      </w:r>
    </w:p>
    <w:p w:rsidR="007C40F2" w:rsidRPr="00687AD7" w:rsidRDefault="007C40F2" w:rsidP="007C40F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lang w:val="en-US"/>
        </w:rPr>
      </w:pPr>
      <w:r>
        <w:rPr>
          <w:rStyle w:val="code-blockclipboard"/>
          <w:rFonts w:eastAsiaTheme="majorEastAsia"/>
          <w:color w:val="B8BDBF"/>
        </w:rPr>
        <w:t>Скопировать</w:t>
      </w:r>
      <w:r w:rsidRPr="00687AD7">
        <w:rPr>
          <w:rStyle w:val="code-blockclipboard"/>
          <w:rFonts w:eastAsiaTheme="majorEastAsia"/>
          <w:color w:val="B8BDBF"/>
          <w:lang w:val="en-US"/>
        </w:rPr>
        <w:t xml:space="preserve"> </w:t>
      </w:r>
      <w:r>
        <w:rPr>
          <w:rStyle w:val="code-blockclipboard"/>
          <w:rFonts w:eastAsiaTheme="majorEastAsia"/>
          <w:color w:val="B8BDBF"/>
        </w:rPr>
        <w:t>код</w:t>
      </w:r>
      <w:r w:rsidRPr="00687AD7">
        <w:rPr>
          <w:rStyle w:val="code-blocklang"/>
          <w:color w:val="B8BDBF"/>
          <w:lang w:val="en-US"/>
        </w:rPr>
        <w:t>HTML</w:t>
      </w:r>
    </w:p>
    <w:p w:rsidR="007C40F2" w:rsidRPr="00687AD7" w:rsidRDefault="007C40F2" w:rsidP="007C40F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87AD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proofErr w:type="gramStart"/>
      <w:r w:rsidRPr="00687AD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</w:t>
      </w:r>
      <w:proofErr w:type="spellEnd"/>
      <w:proofErr w:type="gramEnd"/>
      <w:r w:rsidRPr="00687AD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7C40F2" w:rsidRPr="00687AD7" w:rsidRDefault="007C40F2" w:rsidP="007C40F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87AD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687AD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687AD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ul</w:t>
      </w:r>
      <w:proofErr w:type="spellEnd"/>
      <w:r w:rsidRPr="00687AD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687AD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</w:t>
      </w:r>
      <w:r w:rsidRPr="00687AD7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687AD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"router"</w:t>
      </w:r>
      <w:r w:rsidRPr="00687AD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7C40F2" w:rsidRPr="00687AD7" w:rsidRDefault="007C40F2" w:rsidP="007C40F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87AD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687AD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Start"/>
      <w:r w:rsidRPr="00687AD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</w:t>
      </w:r>
      <w:proofErr w:type="gramEnd"/>
      <w:r w:rsidRPr="00687AD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&gt;&lt;</w:t>
      </w:r>
      <w:r w:rsidRPr="00687AD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a</w:t>
      </w:r>
      <w:r w:rsidRPr="00687AD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687AD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</w:t>
      </w:r>
      <w:r w:rsidRPr="00687AD7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687AD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"route"</w:t>
      </w:r>
      <w:r w:rsidRPr="00687AD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687AD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id</w:t>
      </w:r>
      <w:r w:rsidRPr="00687AD7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687AD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"dashboard"</w:t>
      </w:r>
      <w:r w:rsidRPr="00687AD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687AD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href</w:t>
      </w:r>
      <w:proofErr w:type="spellEnd"/>
      <w:r w:rsidRPr="00687AD7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687AD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"/home"</w:t>
      </w:r>
      <w:r w:rsidRPr="00687AD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687AD7">
        <w:rPr>
          <w:rStyle w:val="HTML"/>
          <w:rFonts w:ascii="Consolas" w:hAnsi="Consolas"/>
          <w:color w:val="383A42"/>
          <w:sz w:val="21"/>
          <w:szCs w:val="21"/>
          <w:lang w:val="en-US"/>
        </w:rPr>
        <w:t>Home</w:t>
      </w:r>
      <w:r w:rsidRPr="00687AD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687AD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a</w:t>
      </w:r>
      <w:r w:rsidRPr="00687AD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&gt;&lt;/</w:t>
      </w:r>
      <w:r w:rsidRPr="00687AD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</w:t>
      </w:r>
      <w:r w:rsidRPr="00687AD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7C40F2" w:rsidRPr="00687AD7" w:rsidRDefault="007C40F2" w:rsidP="007C40F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87AD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687AD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Start"/>
      <w:r w:rsidRPr="00687AD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</w:t>
      </w:r>
      <w:proofErr w:type="gramEnd"/>
      <w:r w:rsidRPr="00687AD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&gt;&lt;</w:t>
      </w:r>
      <w:r w:rsidRPr="00687AD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a</w:t>
      </w:r>
      <w:r w:rsidRPr="00687AD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687AD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</w:t>
      </w:r>
      <w:r w:rsidRPr="00687AD7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687AD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"route"</w:t>
      </w:r>
      <w:r w:rsidRPr="00687AD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687AD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id</w:t>
      </w:r>
      <w:r w:rsidRPr="00687AD7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687AD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"shop"</w:t>
      </w:r>
      <w:r w:rsidRPr="00687AD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687AD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href</w:t>
      </w:r>
      <w:proofErr w:type="spellEnd"/>
      <w:r w:rsidRPr="00687AD7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687AD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"/shop"</w:t>
      </w:r>
      <w:r w:rsidRPr="00687AD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687AD7">
        <w:rPr>
          <w:rStyle w:val="HTML"/>
          <w:rFonts w:ascii="Consolas" w:hAnsi="Consolas"/>
          <w:color w:val="383A42"/>
          <w:sz w:val="21"/>
          <w:szCs w:val="21"/>
          <w:lang w:val="en-US"/>
        </w:rPr>
        <w:t>Shop</w:t>
      </w:r>
      <w:r w:rsidRPr="00687AD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687AD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a</w:t>
      </w:r>
      <w:r w:rsidRPr="00687AD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&gt;&lt;/</w:t>
      </w:r>
      <w:r w:rsidRPr="00687AD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</w:t>
      </w:r>
      <w:r w:rsidRPr="00687AD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7C40F2" w:rsidRPr="00687AD7" w:rsidRDefault="007C40F2" w:rsidP="007C40F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87AD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687AD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687AD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ul</w:t>
      </w:r>
      <w:proofErr w:type="spellEnd"/>
      <w:r w:rsidRPr="00687AD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7C40F2" w:rsidRPr="00687AD7" w:rsidRDefault="007C40F2" w:rsidP="007C40F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87AD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687AD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nav</w:t>
      </w:r>
      <w:proofErr w:type="spellEnd"/>
      <w:r w:rsidRPr="00687AD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7C40F2" w:rsidRPr="00687AD7" w:rsidRDefault="007C40F2" w:rsidP="007C40F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87AD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Start"/>
      <w:r w:rsidRPr="00687AD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main</w:t>
      </w:r>
      <w:proofErr w:type="gramEnd"/>
      <w:r w:rsidRPr="00687AD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7C40F2" w:rsidRPr="00687AD7" w:rsidRDefault="007C40F2" w:rsidP="007C40F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87AD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687AD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687AD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687AD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687AD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id</w:t>
      </w:r>
      <w:r w:rsidRPr="00687AD7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687AD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"content"</w:t>
      </w:r>
      <w:r w:rsidRPr="00687AD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&gt;&lt;/</w:t>
      </w:r>
      <w:r w:rsidRPr="00687AD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687AD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7C40F2" w:rsidRDefault="007C40F2" w:rsidP="007C40F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main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7C40F2" w:rsidRDefault="007C40F2" w:rsidP="007C40F2">
      <w:r>
        <w:t>Теперь повесим на каждую ссылку обработчик события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onclick</w:t>
      </w:r>
      <w:proofErr w:type="spellEnd"/>
      <w:r>
        <w:t>:</w:t>
      </w:r>
    </w:p>
    <w:p w:rsidR="007C40F2" w:rsidRPr="00687AD7" w:rsidRDefault="007C40F2" w:rsidP="007C40F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lang w:val="en-US"/>
        </w:rPr>
      </w:pPr>
      <w:r>
        <w:rPr>
          <w:rStyle w:val="code-blockclipboard"/>
          <w:rFonts w:eastAsiaTheme="majorEastAsia"/>
          <w:color w:val="B8BDBF"/>
        </w:rPr>
        <w:lastRenderedPageBreak/>
        <w:t>Скопировать</w:t>
      </w:r>
      <w:r w:rsidRPr="00687AD7">
        <w:rPr>
          <w:rStyle w:val="code-blockclipboard"/>
          <w:rFonts w:eastAsiaTheme="majorEastAsia"/>
          <w:color w:val="B8BDBF"/>
          <w:lang w:val="en-US"/>
        </w:rPr>
        <w:t xml:space="preserve"> </w:t>
      </w:r>
      <w:r>
        <w:rPr>
          <w:rStyle w:val="code-blockclipboard"/>
          <w:rFonts w:eastAsiaTheme="majorEastAsia"/>
          <w:color w:val="B8BDBF"/>
        </w:rPr>
        <w:t>код</w:t>
      </w:r>
      <w:r w:rsidRPr="00687AD7">
        <w:rPr>
          <w:rStyle w:val="code-blocklang"/>
          <w:color w:val="B8BDBF"/>
          <w:lang w:val="en-US"/>
        </w:rPr>
        <w:t>JSX</w:t>
      </w:r>
    </w:p>
    <w:p w:rsidR="007C40F2" w:rsidRPr="00687AD7" w:rsidRDefault="007C40F2" w:rsidP="007C40F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687AD7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window</w:t>
      </w:r>
      <w:r w:rsidRPr="00687AD7">
        <w:rPr>
          <w:rStyle w:val="HTML"/>
          <w:rFonts w:ascii="Consolas" w:hAnsi="Consolas"/>
          <w:color w:val="383A42"/>
          <w:sz w:val="21"/>
          <w:szCs w:val="21"/>
          <w:lang w:val="en-US"/>
        </w:rPr>
        <w:t>.onload</w:t>
      </w:r>
      <w:proofErr w:type="spellEnd"/>
      <w:r w:rsidRPr="00687AD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687AD7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687AD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7C40F2" w:rsidRPr="00687AD7" w:rsidRDefault="007C40F2" w:rsidP="007C40F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87AD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687AD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687AD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687AD7">
        <w:rPr>
          <w:rStyle w:val="HTML"/>
          <w:rFonts w:ascii="Consolas" w:hAnsi="Consolas"/>
          <w:color w:val="383A42"/>
          <w:sz w:val="21"/>
          <w:szCs w:val="21"/>
          <w:lang w:val="en-US"/>
        </w:rPr>
        <w:t>navLinks</w:t>
      </w:r>
      <w:proofErr w:type="spellEnd"/>
      <w:r w:rsidRPr="00687AD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687AD7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document</w:t>
      </w:r>
      <w:r w:rsidRPr="00687AD7">
        <w:rPr>
          <w:rStyle w:val="HTML"/>
          <w:rFonts w:ascii="Consolas" w:hAnsi="Consolas"/>
          <w:color w:val="383A42"/>
          <w:sz w:val="21"/>
          <w:szCs w:val="21"/>
          <w:lang w:val="en-US"/>
        </w:rPr>
        <w:t>.getElementsByClassName</w:t>
      </w:r>
      <w:proofErr w:type="spellEnd"/>
      <w:r w:rsidRPr="00687AD7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687AD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"route"</w:t>
      </w:r>
      <w:r w:rsidRPr="00687AD7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7C40F2" w:rsidRPr="00687AD7" w:rsidRDefault="007C40F2" w:rsidP="007C40F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87AD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687AD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for</w:t>
      </w:r>
      <w:proofErr w:type="gramEnd"/>
      <w:r w:rsidRPr="00687AD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  <w:r w:rsidRPr="00687AD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r w:rsidRPr="00687AD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link </w:t>
      </w:r>
      <w:r w:rsidRPr="00687AD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of</w:t>
      </w:r>
      <w:r w:rsidRPr="00687AD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687AD7">
        <w:rPr>
          <w:rStyle w:val="HTML"/>
          <w:rFonts w:ascii="Consolas" w:hAnsi="Consolas"/>
          <w:color w:val="383A42"/>
          <w:sz w:val="21"/>
          <w:szCs w:val="21"/>
          <w:lang w:val="en-US"/>
        </w:rPr>
        <w:t>navLinks</w:t>
      </w:r>
      <w:proofErr w:type="spellEnd"/>
      <w:r w:rsidRPr="00687AD7">
        <w:rPr>
          <w:rStyle w:val="HTML"/>
          <w:rFonts w:ascii="Consolas" w:hAnsi="Consolas"/>
          <w:color w:val="383A42"/>
          <w:sz w:val="21"/>
          <w:szCs w:val="21"/>
          <w:lang w:val="en-US"/>
        </w:rPr>
        <w:t>) {</w:t>
      </w:r>
    </w:p>
    <w:p w:rsidR="007C40F2" w:rsidRPr="00687AD7" w:rsidRDefault="007C40F2" w:rsidP="007C40F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87AD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687AD7">
        <w:rPr>
          <w:rStyle w:val="HTML"/>
          <w:rFonts w:ascii="Consolas" w:hAnsi="Consolas"/>
          <w:color w:val="383A42"/>
          <w:sz w:val="21"/>
          <w:szCs w:val="21"/>
          <w:lang w:val="en-US"/>
        </w:rPr>
        <w:t>link.addEventListener</w:t>
      </w:r>
      <w:proofErr w:type="spellEnd"/>
      <w:r w:rsidRPr="00687AD7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687AD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"click"</w:t>
      </w:r>
      <w:r w:rsidRPr="00687AD7">
        <w:rPr>
          <w:rStyle w:val="HTML"/>
          <w:rFonts w:ascii="Consolas" w:hAnsi="Consolas"/>
          <w:color w:val="383A42"/>
          <w:sz w:val="21"/>
          <w:szCs w:val="21"/>
          <w:lang w:val="en-US"/>
        </w:rPr>
        <w:t>, push);</w:t>
      </w:r>
    </w:p>
    <w:p w:rsidR="007C40F2" w:rsidRPr="00687AD7" w:rsidRDefault="007C40F2" w:rsidP="007C40F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87AD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7C40F2" w:rsidRPr="00687AD7" w:rsidRDefault="007C40F2" w:rsidP="007C40F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lang w:val="en-US"/>
        </w:rPr>
      </w:pPr>
      <w:r w:rsidRPr="00687AD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}; </w:t>
      </w:r>
    </w:p>
    <w:p w:rsidR="007C40F2" w:rsidRDefault="007C40F2" w:rsidP="007C40F2">
      <w:r>
        <w:t>В</w:t>
      </w:r>
      <w:r w:rsidRPr="00687AD7">
        <w:rPr>
          <w:lang w:val="en-US"/>
        </w:rPr>
        <w:t xml:space="preserve"> </w:t>
      </w:r>
      <w:r>
        <w:t>методе</w:t>
      </w:r>
      <w:r w:rsidRPr="00687AD7">
        <w:rPr>
          <w:lang w:val="en-US"/>
        </w:rPr>
        <w:t> </w:t>
      </w:r>
      <w:r w:rsidRPr="00687AD7"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  <w:lang w:val="en-US"/>
        </w:rPr>
        <w:t>push</w:t>
      </w:r>
      <w:r w:rsidRPr="00687AD7">
        <w:rPr>
          <w:lang w:val="en-US"/>
        </w:rPr>
        <w:t> </w:t>
      </w:r>
      <w:r>
        <w:t>будет</w:t>
      </w:r>
      <w:r w:rsidRPr="00687AD7">
        <w:rPr>
          <w:lang w:val="en-US"/>
        </w:rPr>
        <w:t xml:space="preserve"> </w:t>
      </w:r>
      <w:r>
        <w:t>происходить</w:t>
      </w:r>
      <w:r w:rsidRPr="00687AD7">
        <w:rPr>
          <w:lang w:val="en-US"/>
        </w:rPr>
        <w:t xml:space="preserve"> </w:t>
      </w:r>
      <w:r>
        <w:t>магия</w:t>
      </w:r>
      <w:r w:rsidRPr="00687AD7">
        <w:rPr>
          <w:lang w:val="en-US"/>
        </w:rPr>
        <w:t xml:space="preserve"> </w:t>
      </w:r>
      <w:proofErr w:type="spellStart"/>
      <w:r>
        <w:t>роутинга</w:t>
      </w:r>
      <w:proofErr w:type="spellEnd"/>
      <w:r w:rsidRPr="00687AD7">
        <w:rPr>
          <w:lang w:val="en-US"/>
        </w:rPr>
        <w:t xml:space="preserve">. </w:t>
      </w:r>
      <w:r>
        <w:t>Добавим его:</w:t>
      </w:r>
    </w:p>
    <w:p w:rsidR="007C40F2" w:rsidRDefault="007C40F2" w:rsidP="007C40F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</w:rPr>
      </w:pPr>
      <w:r>
        <w:rPr>
          <w:rStyle w:val="code-blockclipboard"/>
          <w:rFonts w:eastAsiaTheme="majorEastAsia"/>
          <w:color w:val="B8BDBF"/>
        </w:rPr>
        <w:t xml:space="preserve">Скопировать </w:t>
      </w:r>
      <w:proofErr w:type="spellStart"/>
      <w:r>
        <w:rPr>
          <w:rStyle w:val="code-blockclipboard"/>
          <w:rFonts w:eastAsiaTheme="majorEastAsia"/>
          <w:color w:val="B8BDBF"/>
        </w:rPr>
        <w:t>код</w:t>
      </w:r>
      <w:r>
        <w:rPr>
          <w:rStyle w:val="code-blocklang"/>
          <w:color w:val="B8BDBF"/>
        </w:rPr>
        <w:t>JSX</w:t>
      </w:r>
      <w:proofErr w:type="spellEnd"/>
    </w:p>
    <w:p w:rsidR="007C40F2" w:rsidRDefault="007C40F2" w:rsidP="007C40F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const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push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(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event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) =&gt; {</w:t>
      </w:r>
    </w:p>
    <w:p w:rsidR="007C40F2" w:rsidRDefault="007C40F2" w:rsidP="007C40F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// Отменяем действие по умолчанию, которое должно произойти по клику на ссылку</w:t>
      </w:r>
    </w:p>
    <w:p w:rsidR="007C40F2" w:rsidRPr="00687AD7" w:rsidRDefault="007C40F2" w:rsidP="007C40F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proofErr w:type="gramStart"/>
      <w:r w:rsidRPr="00687AD7">
        <w:rPr>
          <w:rStyle w:val="HTML"/>
          <w:rFonts w:ascii="Consolas" w:hAnsi="Consolas"/>
          <w:color w:val="383A42"/>
          <w:sz w:val="21"/>
          <w:szCs w:val="21"/>
          <w:lang w:val="en-US"/>
        </w:rPr>
        <w:t>event.preventDefault</w:t>
      </w:r>
      <w:proofErr w:type="spellEnd"/>
      <w:r w:rsidRPr="00687AD7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687AD7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7C40F2" w:rsidRPr="00687AD7" w:rsidRDefault="007C40F2" w:rsidP="007C40F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7C40F2" w:rsidRPr="00687AD7" w:rsidRDefault="007C40F2" w:rsidP="007C40F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87AD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687AD7">
        <w:rPr>
          <w:rStyle w:val="HTML"/>
          <w:rFonts w:ascii="Consolas" w:hAnsi="Consolas"/>
          <w:color w:val="383A42"/>
          <w:sz w:val="21"/>
          <w:szCs w:val="21"/>
          <w:lang w:val="en-US"/>
        </w:rPr>
        <w:t>const</w:t>
      </w:r>
      <w:proofErr w:type="spellEnd"/>
      <w:proofErr w:type="gramEnd"/>
      <w:r w:rsidRPr="00687AD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7C40F2" w:rsidRPr="00687AD7" w:rsidRDefault="007C40F2" w:rsidP="007C40F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87AD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687AD7">
        <w:rPr>
          <w:rStyle w:val="HTML"/>
          <w:rFonts w:ascii="Consolas" w:hAnsi="Consolas"/>
          <w:color w:val="383A42"/>
          <w:sz w:val="21"/>
          <w:szCs w:val="21"/>
          <w:lang w:val="en-US"/>
        </w:rPr>
        <w:t>target</w:t>
      </w:r>
      <w:proofErr w:type="gramEnd"/>
      <w:r w:rsidRPr="00687AD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{ id, </w:t>
      </w:r>
      <w:proofErr w:type="spellStart"/>
      <w:r w:rsidRPr="00687AD7">
        <w:rPr>
          <w:rStyle w:val="HTML"/>
          <w:rFonts w:ascii="Consolas" w:hAnsi="Consolas"/>
          <w:color w:val="383A42"/>
          <w:sz w:val="21"/>
          <w:szCs w:val="21"/>
          <w:lang w:val="en-US"/>
        </w:rPr>
        <w:t>classList</w:t>
      </w:r>
      <w:proofErr w:type="spellEnd"/>
      <w:r w:rsidRPr="00687AD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}</w:t>
      </w:r>
    </w:p>
    <w:p w:rsidR="007C40F2" w:rsidRPr="00687AD7" w:rsidRDefault="007C40F2" w:rsidP="007C40F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87AD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 = event;</w:t>
      </w:r>
    </w:p>
    <w:p w:rsidR="007C40F2" w:rsidRPr="00687AD7" w:rsidRDefault="007C40F2" w:rsidP="007C40F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87AD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687AD7">
        <w:rPr>
          <w:rStyle w:val="HTML"/>
          <w:rFonts w:ascii="Consolas" w:hAnsi="Consolas"/>
          <w:color w:val="383A42"/>
          <w:sz w:val="21"/>
          <w:szCs w:val="21"/>
          <w:lang w:val="en-US"/>
        </w:rPr>
        <w:t>const</w:t>
      </w:r>
      <w:proofErr w:type="spellEnd"/>
      <w:proofErr w:type="gramEnd"/>
      <w:r w:rsidRPr="00687AD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687AD7">
        <w:rPr>
          <w:rStyle w:val="HTML"/>
          <w:rFonts w:ascii="Consolas" w:hAnsi="Consolas"/>
          <w:color w:val="383A42"/>
          <w:sz w:val="21"/>
          <w:szCs w:val="21"/>
          <w:lang w:val="en-US"/>
        </w:rPr>
        <w:t>url</w:t>
      </w:r>
      <w:proofErr w:type="spellEnd"/>
      <w:r w:rsidRPr="00687AD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687AD7">
        <w:rPr>
          <w:rStyle w:val="HTML"/>
          <w:rFonts w:ascii="Consolas" w:hAnsi="Consolas"/>
          <w:color w:val="383A42"/>
          <w:sz w:val="21"/>
          <w:szCs w:val="21"/>
          <w:lang w:val="en-US"/>
        </w:rPr>
        <w:t>event.target.getAttribute</w:t>
      </w:r>
      <w:proofErr w:type="spellEnd"/>
      <w:r w:rsidRPr="00687AD7">
        <w:rPr>
          <w:rStyle w:val="HTML"/>
          <w:rFonts w:ascii="Consolas" w:hAnsi="Consolas"/>
          <w:color w:val="383A42"/>
          <w:sz w:val="21"/>
          <w:szCs w:val="21"/>
          <w:lang w:val="en-US"/>
        </w:rPr>
        <w:t>("</w:t>
      </w:r>
      <w:proofErr w:type="spellStart"/>
      <w:r w:rsidRPr="00687AD7">
        <w:rPr>
          <w:rStyle w:val="HTML"/>
          <w:rFonts w:ascii="Consolas" w:hAnsi="Consolas"/>
          <w:color w:val="383A42"/>
          <w:sz w:val="21"/>
          <w:szCs w:val="21"/>
          <w:lang w:val="en-US"/>
        </w:rPr>
        <w:t>href</w:t>
      </w:r>
      <w:proofErr w:type="spellEnd"/>
      <w:r w:rsidRPr="00687AD7">
        <w:rPr>
          <w:rStyle w:val="HTML"/>
          <w:rFonts w:ascii="Consolas" w:hAnsi="Consolas"/>
          <w:color w:val="383A42"/>
          <w:sz w:val="21"/>
          <w:szCs w:val="21"/>
          <w:lang w:val="en-US"/>
        </w:rPr>
        <w:t>");</w:t>
      </w:r>
    </w:p>
    <w:p w:rsidR="007C40F2" w:rsidRPr="00687AD7" w:rsidRDefault="007C40F2" w:rsidP="007C40F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7C40F2" w:rsidRDefault="007C40F2" w:rsidP="007C40F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687AD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// Изменяем заголовок страницы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title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title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7C40F2" w:rsidRDefault="007C40F2" w:rsidP="007C40F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proofErr w:type="gramStart"/>
      <w:r>
        <w:rPr>
          <w:rStyle w:val="HTML"/>
          <w:rFonts w:ascii="Consolas" w:hAnsi="Consolas"/>
          <w:color w:val="383A42"/>
          <w:sz w:val="21"/>
          <w:szCs w:val="21"/>
        </w:rPr>
        <w:t>document.title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id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7C40F2" w:rsidRDefault="007C40F2" w:rsidP="007C40F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7C40F2" w:rsidRDefault="007C40F2" w:rsidP="007C40F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// Меняем URL страницы</w:t>
      </w:r>
    </w:p>
    <w:p w:rsidR="007C40F2" w:rsidRPr="00687AD7" w:rsidRDefault="007C40F2" w:rsidP="007C40F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proofErr w:type="gramStart"/>
      <w:r w:rsidRPr="00687AD7">
        <w:rPr>
          <w:rStyle w:val="HTML"/>
          <w:rFonts w:ascii="Consolas" w:hAnsi="Consolas"/>
          <w:color w:val="383A42"/>
          <w:sz w:val="21"/>
          <w:szCs w:val="21"/>
          <w:lang w:val="en-US"/>
        </w:rPr>
        <w:t>window.history.pushState</w:t>
      </w:r>
      <w:proofErr w:type="spellEnd"/>
      <w:r w:rsidRPr="00687AD7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687AD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{ id }, "", </w:t>
      </w:r>
      <w:proofErr w:type="spellStart"/>
      <w:r w:rsidRPr="00687AD7">
        <w:rPr>
          <w:rStyle w:val="HTML"/>
          <w:rFonts w:ascii="Consolas" w:hAnsi="Consolas"/>
          <w:color w:val="383A42"/>
          <w:sz w:val="21"/>
          <w:szCs w:val="21"/>
          <w:lang w:val="en-US"/>
        </w:rPr>
        <w:t>url</w:t>
      </w:r>
      <w:proofErr w:type="spellEnd"/>
      <w:r w:rsidRPr="00687AD7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7C40F2" w:rsidRDefault="007C40F2" w:rsidP="007C40F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}; </w:t>
      </w:r>
    </w:p>
    <w:p w:rsidR="007C40F2" w:rsidRDefault="007C40F2" w:rsidP="007C40F2">
      <w:r>
        <w:t xml:space="preserve">За </w:t>
      </w:r>
      <w:proofErr w:type="spellStart"/>
      <w:r>
        <w:t>роутинг</w:t>
      </w:r>
      <w:proofErr w:type="spellEnd"/>
      <w:r>
        <w:t xml:space="preserve"> в нашем коде отвечает строка </w:t>
      </w:r>
      <w:proofErr w:type="spellStart"/>
      <w:proofErr w:type="gram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window.history</w:t>
      </w:r>
      <w:proofErr w:type="gramEnd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.pushState</w:t>
      </w:r>
      <w:proofErr w:type="spellEnd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 xml:space="preserve">({ 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id</w:t>
      </w:r>
      <w:proofErr w:type="spellEnd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 xml:space="preserve"> }, "", 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url</w:t>
      </w:r>
      <w:proofErr w:type="spellEnd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);</w:t>
      </w:r>
      <w:r>
        <w:t>. Разберём её подробнее.</w:t>
      </w:r>
    </w:p>
    <w:p w:rsidR="007C40F2" w:rsidRDefault="007C40F2" w:rsidP="007C40F2">
      <w:pPr>
        <w:pStyle w:val="2"/>
      </w:pPr>
      <w:proofErr w:type="spellStart"/>
      <w:r>
        <w:t>History</w:t>
      </w:r>
      <w:proofErr w:type="spellEnd"/>
      <w:r>
        <w:t xml:space="preserve"> API</w:t>
      </w:r>
    </w:p>
    <w:p w:rsidR="007C40F2" w:rsidRDefault="007C40F2" w:rsidP="007C40F2">
      <w:r>
        <w:t>Свойство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history</w:t>
      </w:r>
      <w:proofErr w:type="spellEnd"/>
      <w:r>
        <w:t> глобального объекта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window</w:t>
      </w:r>
      <w:proofErr w:type="spellEnd"/>
      <w:r>
        <w:t xml:space="preserve"> предоставляет доступ к </w:t>
      </w:r>
      <w:proofErr w:type="spellStart"/>
      <w:r>
        <w:t>History</w:t>
      </w:r>
      <w:proofErr w:type="spellEnd"/>
      <w:r>
        <w:t xml:space="preserve"> API и позволяет работать с историей браузера, по которой мы можем </w:t>
      </w:r>
      <w:proofErr w:type="spellStart"/>
      <w:r>
        <w:t>навигироваться</w:t>
      </w:r>
      <w:proofErr w:type="spellEnd"/>
      <w:r>
        <w:t xml:space="preserve"> или даже изменять её.</w:t>
      </w:r>
    </w:p>
    <w:p w:rsidR="007C40F2" w:rsidRDefault="007C40F2" w:rsidP="007C40F2">
      <w:r>
        <w:t>Существует несколько вариантов навигации по сайту:</w:t>
      </w:r>
    </w:p>
    <w:p w:rsidR="007C40F2" w:rsidRDefault="007C40F2" w:rsidP="007C40F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переход на определённую страницу сайта,</w:t>
      </w:r>
    </w:p>
    <w:p w:rsidR="007C40F2" w:rsidRDefault="007C40F2" w:rsidP="007C40F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возврат на шаг назад,</w:t>
      </w:r>
    </w:p>
    <w:p w:rsidR="007C40F2" w:rsidRDefault="007C40F2" w:rsidP="007C40F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переход на шаг вперёд.</w:t>
      </w:r>
    </w:p>
    <w:p w:rsidR="007C40F2" w:rsidRDefault="007C40F2" w:rsidP="007C40F2">
      <w:pPr>
        <w:spacing w:after="0"/>
      </w:pPr>
      <w:r>
        <w:t>Но чтобы перемещаться по сайту, надо записать страницы в историю браузера. Это делается в процессе перемещения по сайту, чтобы сохранить определённую последовательность посещений, по которой можно вернуться назад (</w:t>
      </w:r>
      <w:proofErr w:type="gramStart"/>
      <w:r>
        <w:t>например</w:t>
      </w:r>
      <w:proofErr w:type="gramEnd"/>
      <w:r>
        <w:t xml:space="preserve"> при помощи </w:t>
      </w:r>
      <w:proofErr w:type="spellStart"/>
      <w:r>
        <w:t>браузерных</w:t>
      </w:r>
      <w:proofErr w:type="spellEnd"/>
      <w:r>
        <w:t xml:space="preserve"> стрелок «Вперед» и «Назад»). О навигации по истории поговорим чуть позже, сначала разберёмся с добавлением страниц.</w:t>
      </w:r>
    </w:p>
    <w:p w:rsidR="007C40F2" w:rsidRDefault="007C40F2" w:rsidP="007C40F2">
      <w:pPr>
        <w:pStyle w:val="3"/>
      </w:pPr>
      <w:r>
        <w:t>Добавление новой записи в историю</w:t>
      </w:r>
    </w:p>
    <w:p w:rsidR="007C40F2" w:rsidRDefault="007C40F2" w:rsidP="007C40F2">
      <w:r>
        <w:t>Сделать это можно двумя способами:</w:t>
      </w:r>
    </w:p>
    <w:p w:rsidR="007C40F2" w:rsidRPr="00687AD7" w:rsidRDefault="007C40F2" w:rsidP="007C40F2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687AD7"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  <w:lang w:val="en-US"/>
        </w:rPr>
        <w:t>window.history.pushState</w:t>
      </w:r>
      <w:proofErr w:type="spellEnd"/>
      <w:r w:rsidRPr="00687AD7"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  <w:lang w:val="en-US"/>
        </w:rPr>
        <w:t xml:space="preserve">(state, title [, </w:t>
      </w:r>
      <w:proofErr w:type="spellStart"/>
      <w:r w:rsidRPr="00687AD7"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  <w:lang w:val="en-US"/>
        </w:rPr>
        <w:t>url</w:t>
      </w:r>
      <w:proofErr w:type="spellEnd"/>
      <w:r w:rsidRPr="00687AD7"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  <w:lang w:val="en-US"/>
        </w:rPr>
        <w:t>]);</w:t>
      </w:r>
      <w:r w:rsidRPr="00687AD7">
        <w:rPr>
          <w:lang w:val="en-US"/>
        </w:rPr>
        <w:t> — </w:t>
      </w:r>
      <w:r>
        <w:rPr>
          <w:rStyle w:val="element-hintwrapper"/>
        </w:rPr>
        <w:t>добавить</w:t>
      </w:r>
      <w:r w:rsidRPr="00687AD7">
        <w:rPr>
          <w:rStyle w:val="element-hintwrapper"/>
          <w:lang w:val="en-US"/>
        </w:rPr>
        <w:t xml:space="preserve"> </w:t>
      </w:r>
      <w:r>
        <w:rPr>
          <w:rStyle w:val="element-hintwrapper"/>
        </w:rPr>
        <w:t>новую</w:t>
      </w:r>
      <w:r w:rsidRPr="00687AD7">
        <w:rPr>
          <w:rStyle w:val="element-hintwrapper"/>
          <w:lang w:val="en-US"/>
        </w:rPr>
        <w:t xml:space="preserve"> </w:t>
      </w:r>
      <w:r>
        <w:rPr>
          <w:rStyle w:val="element-hintwrapper"/>
        </w:rPr>
        <w:t>запись</w:t>
      </w:r>
      <w:r w:rsidRPr="00687AD7">
        <w:rPr>
          <w:lang w:val="en-US"/>
        </w:rPr>
        <w:t>,</w:t>
      </w:r>
    </w:p>
    <w:p w:rsidR="007C40F2" w:rsidRPr="00687AD7" w:rsidRDefault="007C40F2" w:rsidP="007C40F2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proofErr w:type="gramStart"/>
      <w:r w:rsidRPr="00687AD7"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  <w:lang w:val="en-US"/>
        </w:rPr>
        <w:t>window.history.replaceState</w:t>
      </w:r>
      <w:proofErr w:type="spellEnd"/>
      <w:r w:rsidRPr="00687AD7"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  <w:lang w:val="en-US"/>
        </w:rPr>
        <w:t>(</w:t>
      </w:r>
      <w:proofErr w:type="gramEnd"/>
      <w:r w:rsidRPr="00687AD7"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  <w:lang w:val="en-US"/>
        </w:rPr>
        <w:t xml:space="preserve">state, title [, </w:t>
      </w:r>
      <w:proofErr w:type="spellStart"/>
      <w:r w:rsidRPr="00687AD7"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  <w:lang w:val="en-US"/>
        </w:rPr>
        <w:t>url</w:t>
      </w:r>
      <w:proofErr w:type="spellEnd"/>
      <w:r w:rsidRPr="00687AD7"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  <w:lang w:val="en-US"/>
        </w:rPr>
        <w:t>])</w:t>
      </w:r>
      <w:r w:rsidRPr="00687AD7">
        <w:rPr>
          <w:lang w:val="en-US"/>
        </w:rPr>
        <w:t xml:space="preserve"> — </w:t>
      </w:r>
      <w:r>
        <w:t>заменить</w:t>
      </w:r>
      <w:r w:rsidRPr="00687AD7">
        <w:rPr>
          <w:lang w:val="en-US"/>
        </w:rPr>
        <w:t xml:space="preserve"> </w:t>
      </w:r>
      <w:r>
        <w:t>существующую</w:t>
      </w:r>
      <w:r w:rsidRPr="00687AD7">
        <w:rPr>
          <w:lang w:val="en-US"/>
        </w:rPr>
        <w:t>.</w:t>
      </w:r>
    </w:p>
    <w:p w:rsidR="007C40F2" w:rsidRDefault="007C40F2" w:rsidP="007C40F2">
      <w:pPr>
        <w:spacing w:after="0"/>
      </w:pPr>
      <w:r>
        <w:t>В оба этих метода можно передать три параметра:</w:t>
      </w:r>
    </w:p>
    <w:p w:rsidR="007C40F2" w:rsidRDefault="007C40F2" w:rsidP="007C40F2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lastRenderedPageBreak/>
        <w:t>state</w:t>
      </w:r>
      <w:proofErr w:type="spellEnd"/>
      <w:r>
        <w:t> — состояние для новой записи в истории. Так можно пробрасывать параметры на страницы и получать их именно в том месте, куда передали. Если параметры не нужны, можно передать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null</w:t>
      </w:r>
      <w:proofErr w:type="spellEnd"/>
      <w:r>
        <w:t>. В примере выше мы передали уникальный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id</w:t>
      </w:r>
      <w:proofErr w:type="spellEnd"/>
      <w:r>
        <w:t> из тега </w:t>
      </w:r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a</w:t>
      </w:r>
      <w:r>
        <w:t>, теперь мы сможем его использовать в качестве заголовка страницы. В следующих уроках мы более подробно разберём, как можно работать с состоянием истории.</w:t>
      </w:r>
    </w:p>
    <w:p w:rsidR="007C40F2" w:rsidRDefault="007C40F2" w:rsidP="007C40F2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title</w:t>
      </w:r>
      <w:proofErr w:type="spellEnd"/>
      <w:r>
        <w:t xml:space="preserve"> — заголовок страницы. Пока все браузеры, кроме </w:t>
      </w:r>
      <w:proofErr w:type="spellStart"/>
      <w:r>
        <w:t>Safari</w:t>
      </w:r>
      <w:proofErr w:type="spellEnd"/>
      <w:r>
        <w:t>, игнорируют этот параметр, но когда-то могут начать его использовать, поэтому лучше передавать пустую строку.</w:t>
      </w:r>
    </w:p>
    <w:p w:rsidR="007C40F2" w:rsidRDefault="007C40F2" w:rsidP="007C40F2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url</w:t>
      </w:r>
      <w:proofErr w:type="spellEnd"/>
      <w:r>
        <w:t> — URL страницы, которую хотим показать. Это необязательный параметр. Иногда не нужно добавлять новую запись в историю браузера, требуется лишь изменить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state</w:t>
      </w:r>
      <w:proofErr w:type="spellEnd"/>
      <w:r>
        <w:t> текущей страницы. В этом случае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url</w:t>
      </w:r>
      <w:proofErr w:type="spellEnd"/>
      <w:r>
        <w:t> можно опустить.</w:t>
      </w:r>
    </w:p>
    <w:p w:rsidR="007C40F2" w:rsidRDefault="007C40F2" w:rsidP="007C40F2">
      <w:pPr>
        <w:spacing w:after="0"/>
      </w:pPr>
      <w:r>
        <w:t>Метод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pushState</w:t>
      </w:r>
      <w:proofErr w:type="spellEnd"/>
      <w:r>
        <w:t xml:space="preserve"> подойдёт для добавления новых шагов в историю браузера. Если мы будем возвращаться назад по истории с помощью </w:t>
      </w:r>
      <w:proofErr w:type="spellStart"/>
      <w:r>
        <w:t>браузерной</w:t>
      </w:r>
      <w:proofErr w:type="spellEnd"/>
      <w:r>
        <w:t xml:space="preserve"> кнопки «Назад», пройдём эти шаги. Например, на сайтах с иерархией, как и наш интернет-портал для домовых, необходимо сохранять историю посещений. Если домовой зайдёт в “</w:t>
      </w:r>
      <w:proofErr w:type="spellStart"/>
      <w:r>
        <w:t>Shop</w:t>
      </w:r>
      <w:proofErr w:type="spellEnd"/>
      <w:r>
        <w:t>”, потом в категорию «Отопительные приборы» и выберет товар «Печь», назад он должен возвращаться по тому же пути.</w:t>
      </w:r>
    </w:p>
    <w:p w:rsidR="007C40F2" w:rsidRDefault="007C40F2" w:rsidP="007C40F2">
      <w:r>
        <w:t xml:space="preserve">Но бывает, что пользователь не должен попадать на предыдущие шаги. Например, экран ввода кода из смс не отображается каждый раз, когда пользователь возвращается на сайт. Удалить </w:t>
      </w:r>
      <w:proofErr w:type="spellStart"/>
      <w:r>
        <w:t>роуты</w:t>
      </w:r>
      <w:proofErr w:type="spellEnd"/>
      <w:r>
        <w:t xml:space="preserve"> мы не можем, зато можем переписать историю. Для этого и подходит второй метод —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replaceState</w:t>
      </w:r>
      <w:proofErr w:type="spellEnd"/>
      <w:r>
        <w:t>.</w:t>
      </w:r>
    </w:p>
    <w:p w:rsidR="007C40F2" w:rsidRDefault="007C40F2" w:rsidP="007C40F2">
      <w:pPr>
        <w:pStyle w:val="3"/>
      </w:pPr>
      <w:r>
        <w:t>Навигация по истории посещений</w:t>
      </w:r>
    </w:p>
    <w:p w:rsidR="007C40F2" w:rsidRDefault="007C40F2" w:rsidP="007C40F2">
      <w:r>
        <w:t xml:space="preserve">Чтобы перемещаться по посещённым страницам, </w:t>
      </w:r>
      <w:proofErr w:type="spellStart"/>
      <w:r>
        <w:t>History</w:t>
      </w:r>
      <w:proofErr w:type="spellEnd"/>
      <w:r>
        <w:t xml:space="preserve"> API предоставляет несколько методов:</w:t>
      </w:r>
    </w:p>
    <w:p w:rsidR="007C40F2" w:rsidRDefault="007C40F2" w:rsidP="007C40F2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history.back</w:t>
      </w:r>
      <w:proofErr w:type="spellEnd"/>
      <w:proofErr w:type="gramEnd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()</w:t>
      </w:r>
      <w:r>
        <w:t> — перемещение на предыдущую страницу истории;</w:t>
      </w:r>
    </w:p>
    <w:p w:rsidR="007C40F2" w:rsidRDefault="007C40F2" w:rsidP="007C40F2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history.</w:t>
      </w:r>
      <w:proofErr w:type="gram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forward</w:t>
      </w:r>
      <w:proofErr w:type="spellEnd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(</w:t>
      </w:r>
      <w:proofErr w:type="gramEnd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)</w:t>
      </w:r>
      <w:r>
        <w:t> — перемещение на следующую страницу истории;</w:t>
      </w:r>
    </w:p>
    <w:p w:rsidR="007C40F2" w:rsidRDefault="007C40F2" w:rsidP="007C40F2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history.go</w:t>
      </w:r>
      <w:proofErr w:type="spellEnd"/>
      <w:proofErr w:type="gramEnd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(n)</w:t>
      </w:r>
      <w:r>
        <w:t> — универсальное перемещение. С помощью этого метода можно переместиться на любую страницу истории, нужно лишь вместо </w:t>
      </w:r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n</w:t>
      </w:r>
      <w:r>
        <w:t> передать необходимое число. Вызвав </w:t>
      </w:r>
      <w:proofErr w:type="spellStart"/>
      <w:proofErr w:type="gram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history.go</w:t>
      </w:r>
      <w:proofErr w:type="spellEnd"/>
      <w:proofErr w:type="gramEnd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(2)</w:t>
      </w:r>
      <w:r>
        <w:t>, вы переместитесь на 2 страницы вперёд от текущей, а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history.go</w:t>
      </w:r>
      <w:proofErr w:type="spellEnd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(1)</w:t>
      </w:r>
      <w:r>
        <w:t>, на одну страницу вперёд, что соответствует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history.forward</w:t>
      </w:r>
      <w:proofErr w:type="spellEnd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()</w:t>
      </w:r>
      <w:r>
        <w:t>. Кстати, </w:t>
      </w:r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n</w:t>
      </w:r>
      <w:r>
        <w:t> может принимать отрицательные значения, и </w:t>
      </w:r>
      <w:proofErr w:type="spellStart"/>
      <w:proofErr w:type="gram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history.go</w:t>
      </w:r>
      <w:proofErr w:type="spellEnd"/>
      <w:proofErr w:type="gramEnd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(-1)</w:t>
      </w:r>
      <w:r>
        <w:t> соответствует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history.back</w:t>
      </w:r>
      <w:proofErr w:type="spellEnd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()</w:t>
      </w:r>
      <w:r>
        <w:t>.</w:t>
      </w:r>
    </w:p>
    <w:p w:rsidR="007C40F2" w:rsidRDefault="007C40F2" w:rsidP="007C40F2">
      <w:pPr>
        <w:spacing w:after="0"/>
      </w:pPr>
      <w:r>
        <w:t xml:space="preserve">Теперь рассмотрим, как работать с этими методами на практике, — вернёмся к порталу с домовыми. Если домовой перейдёт с </w:t>
      </w:r>
      <w:proofErr w:type="spellStart"/>
      <w:r>
        <w:t>Home</w:t>
      </w:r>
      <w:proofErr w:type="spellEnd"/>
      <w:r>
        <w:t xml:space="preserve"> на </w:t>
      </w:r>
      <w:proofErr w:type="spellStart"/>
      <w:r>
        <w:t>Shop</w:t>
      </w:r>
      <w:proofErr w:type="spellEnd"/>
      <w:r>
        <w:t xml:space="preserve"> и нажмёт на </w:t>
      </w:r>
      <w:proofErr w:type="spellStart"/>
      <w:r>
        <w:t>браузерную</w:t>
      </w:r>
      <w:proofErr w:type="spellEnd"/>
      <w:r>
        <w:t xml:space="preserve"> кнопку «Назад», опять попадёт на страницу </w:t>
      </w:r>
      <w:proofErr w:type="spellStart"/>
      <w:r>
        <w:t>Home</w:t>
      </w:r>
      <w:proofErr w:type="spellEnd"/>
      <w:r>
        <w:t>. Тут как раз следует использовать </w:t>
      </w:r>
      <w:proofErr w:type="spellStart"/>
      <w:proofErr w:type="gram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history.back</w:t>
      </w:r>
      <w:proofErr w:type="spellEnd"/>
      <w:proofErr w:type="gramEnd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();</w:t>
      </w:r>
      <w:r>
        <w:t> или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history.go</w:t>
      </w:r>
      <w:proofErr w:type="spellEnd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(-1);</w:t>
      </w:r>
      <w:r>
        <w:t>. Добавим на страницу кнопку и по клику на неё будем вызывать </w:t>
      </w:r>
      <w:proofErr w:type="spellStart"/>
      <w:proofErr w:type="gram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history.back</w:t>
      </w:r>
      <w:proofErr w:type="spellEnd"/>
      <w:proofErr w:type="gramEnd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()</w:t>
      </w:r>
      <w:r>
        <w:t>:</w:t>
      </w:r>
    </w:p>
    <w:p w:rsidR="007C40F2" w:rsidRPr="00687AD7" w:rsidRDefault="007C40F2" w:rsidP="007C40F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lang w:val="en-US"/>
        </w:rPr>
      </w:pPr>
      <w:r>
        <w:rPr>
          <w:rStyle w:val="code-blockclipboard"/>
          <w:rFonts w:eastAsiaTheme="majorEastAsia"/>
          <w:color w:val="B8BDBF"/>
        </w:rPr>
        <w:t>Скопировать</w:t>
      </w:r>
      <w:r w:rsidRPr="00687AD7">
        <w:rPr>
          <w:rStyle w:val="code-blockclipboard"/>
          <w:rFonts w:eastAsiaTheme="majorEastAsia"/>
          <w:color w:val="B8BDBF"/>
          <w:lang w:val="en-US"/>
        </w:rPr>
        <w:t xml:space="preserve"> </w:t>
      </w:r>
      <w:r>
        <w:rPr>
          <w:rStyle w:val="code-blockclipboard"/>
          <w:rFonts w:eastAsiaTheme="majorEastAsia"/>
          <w:color w:val="B8BDBF"/>
        </w:rPr>
        <w:t>код</w:t>
      </w:r>
      <w:r w:rsidRPr="00687AD7">
        <w:rPr>
          <w:rStyle w:val="code-blocklang"/>
          <w:color w:val="B8BDBF"/>
          <w:lang w:val="en-US"/>
        </w:rPr>
        <w:t>HTML</w:t>
      </w:r>
    </w:p>
    <w:p w:rsidR="007C40F2" w:rsidRPr="00687AD7" w:rsidRDefault="007C40F2" w:rsidP="007C40F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87AD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Start"/>
      <w:r w:rsidRPr="00687AD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main</w:t>
      </w:r>
      <w:proofErr w:type="gramEnd"/>
      <w:r w:rsidRPr="00687AD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7C40F2" w:rsidRPr="00687AD7" w:rsidRDefault="007C40F2" w:rsidP="007C40F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87AD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687AD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687AD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687AD7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687AD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id</w:t>
      </w:r>
      <w:r w:rsidRPr="00687AD7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687AD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"content"</w:t>
      </w:r>
      <w:r w:rsidRPr="00687AD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&gt;&lt;/</w:t>
      </w:r>
      <w:r w:rsidRPr="00687AD7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687AD7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7C40F2" w:rsidRPr="007C40F2" w:rsidRDefault="007C40F2" w:rsidP="007C40F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7C40F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7C40F2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7C40F2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7C40F2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7C40F2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id</w:t>
      </w:r>
      <w:r w:rsidRPr="007C40F2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7C40F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7C40F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backButton</w:t>
      </w:r>
      <w:proofErr w:type="spellEnd"/>
      <w:r w:rsidRPr="007C40F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7C40F2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7C40F2">
        <w:rPr>
          <w:rStyle w:val="HTML"/>
          <w:rFonts w:ascii="Consolas" w:hAnsi="Consolas"/>
          <w:color w:val="383A42"/>
          <w:sz w:val="21"/>
          <w:szCs w:val="21"/>
          <w:lang w:val="en-US"/>
        </w:rPr>
        <w:t>Back</w:t>
      </w:r>
      <w:r w:rsidRPr="007C40F2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7C40F2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7C40F2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7C40F2" w:rsidRPr="007C40F2" w:rsidRDefault="007C40F2" w:rsidP="007C40F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lang w:val="en-US"/>
        </w:rPr>
      </w:pPr>
      <w:r w:rsidRPr="007C40F2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7C40F2">
        <w:rPr>
          <w:rStyle w:val="hljs-name"/>
          <w:rFonts w:ascii="Consolas" w:hAnsi="Consolas"/>
          <w:color w:val="FF4040"/>
          <w:sz w:val="21"/>
          <w:szCs w:val="21"/>
          <w:lang w:val="en-US"/>
        </w:rPr>
        <w:t>main</w:t>
      </w:r>
      <w:r w:rsidRPr="007C40F2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7C40F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7C40F2" w:rsidRPr="007C40F2" w:rsidRDefault="007C40F2" w:rsidP="007C40F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lang w:val="en-US"/>
        </w:rPr>
      </w:pPr>
      <w:r>
        <w:rPr>
          <w:rStyle w:val="code-blockclipboard"/>
          <w:rFonts w:eastAsiaTheme="majorEastAsia"/>
          <w:color w:val="B8BDBF"/>
        </w:rPr>
        <w:t>Скопировать</w:t>
      </w:r>
      <w:r w:rsidRPr="007C40F2">
        <w:rPr>
          <w:rStyle w:val="code-blockclipboard"/>
          <w:rFonts w:eastAsiaTheme="majorEastAsia"/>
          <w:color w:val="B8BDBF"/>
          <w:lang w:val="en-US"/>
        </w:rPr>
        <w:t xml:space="preserve"> </w:t>
      </w:r>
      <w:r>
        <w:rPr>
          <w:rStyle w:val="code-blockclipboard"/>
          <w:rFonts w:eastAsiaTheme="majorEastAsia"/>
          <w:color w:val="B8BDBF"/>
        </w:rPr>
        <w:t>код</w:t>
      </w:r>
      <w:r w:rsidRPr="007C40F2">
        <w:rPr>
          <w:rStyle w:val="code-blocklang"/>
          <w:color w:val="B8BDBF"/>
          <w:lang w:val="en-US"/>
        </w:rPr>
        <w:t>JSX</w:t>
      </w:r>
    </w:p>
    <w:p w:rsidR="007C40F2" w:rsidRPr="007C40F2" w:rsidRDefault="007C40F2" w:rsidP="007C40F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7C40F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window</w:t>
      </w:r>
      <w:r w:rsidRPr="007C40F2">
        <w:rPr>
          <w:rStyle w:val="HTML"/>
          <w:rFonts w:ascii="Consolas" w:hAnsi="Consolas"/>
          <w:color w:val="383A42"/>
          <w:sz w:val="21"/>
          <w:szCs w:val="21"/>
          <w:lang w:val="en-US"/>
        </w:rPr>
        <w:t>.onload</w:t>
      </w:r>
      <w:proofErr w:type="spellEnd"/>
      <w:r w:rsidRPr="007C40F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7C40F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7C40F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7C40F2" w:rsidRPr="007C40F2" w:rsidRDefault="007C40F2" w:rsidP="007C40F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7C40F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...</w:t>
      </w:r>
    </w:p>
    <w:p w:rsidR="007C40F2" w:rsidRPr="007C40F2" w:rsidRDefault="007C40F2" w:rsidP="007C40F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7C40F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7C40F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7C40F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back = </w:t>
      </w:r>
      <w:proofErr w:type="spellStart"/>
      <w:r w:rsidRPr="007C40F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document</w:t>
      </w:r>
      <w:r w:rsidRPr="007C40F2">
        <w:rPr>
          <w:rStyle w:val="HTML"/>
          <w:rFonts w:ascii="Consolas" w:hAnsi="Consolas"/>
          <w:color w:val="383A42"/>
          <w:sz w:val="21"/>
          <w:szCs w:val="21"/>
          <w:lang w:val="en-US"/>
        </w:rPr>
        <w:t>.getElementById</w:t>
      </w:r>
      <w:proofErr w:type="spellEnd"/>
      <w:r w:rsidRPr="007C40F2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7C40F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proofErr w:type="spellStart"/>
      <w:r w:rsidRPr="007C40F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backButton</w:t>
      </w:r>
      <w:proofErr w:type="spellEnd"/>
      <w:r w:rsidRPr="007C40F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7C40F2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7C40F2" w:rsidRPr="007C40F2" w:rsidRDefault="007C40F2" w:rsidP="007C40F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7C40F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r w:rsidRPr="007C40F2">
        <w:rPr>
          <w:rStyle w:val="HTML"/>
          <w:rFonts w:ascii="Consolas" w:hAnsi="Consolas"/>
          <w:color w:val="383A42"/>
          <w:sz w:val="21"/>
          <w:szCs w:val="21"/>
          <w:lang w:val="en-US"/>
        </w:rPr>
        <w:t>back.onclick</w:t>
      </w:r>
      <w:proofErr w:type="spellEnd"/>
      <w:r w:rsidRPr="007C40F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7C40F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7C40F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proofErr w:type="gramStart"/>
      <w:r w:rsidRPr="007C40F2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window</w:t>
      </w:r>
      <w:r w:rsidRPr="007C40F2">
        <w:rPr>
          <w:rStyle w:val="HTML"/>
          <w:rFonts w:ascii="Consolas" w:hAnsi="Consolas"/>
          <w:color w:val="383A42"/>
          <w:sz w:val="21"/>
          <w:szCs w:val="21"/>
          <w:lang w:val="en-US"/>
        </w:rPr>
        <w:t>.history.back</w:t>
      </w:r>
      <w:proofErr w:type="spellEnd"/>
      <w:r w:rsidRPr="007C40F2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7C40F2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7C40F2" w:rsidRDefault="007C40F2" w:rsidP="007C40F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}; </w:t>
      </w:r>
    </w:p>
    <w:p w:rsidR="007C40F2" w:rsidRDefault="007C40F2" w:rsidP="007C40F2">
      <w:r>
        <w:t xml:space="preserve">Вот и всё, мы написали простой клиентский </w:t>
      </w:r>
      <w:proofErr w:type="spellStart"/>
      <w:r>
        <w:t>роутинг</w:t>
      </w:r>
      <w:proofErr w:type="spellEnd"/>
      <w:r>
        <w:t xml:space="preserve"> на </w:t>
      </w:r>
      <w:proofErr w:type="spellStart"/>
      <w:r>
        <w:t>JavaScript</w:t>
      </w:r>
      <w:proofErr w:type="spellEnd"/>
      <w:r>
        <w:t xml:space="preserve">. В этом уроке вы познакомились с главными составляющими </w:t>
      </w:r>
      <w:proofErr w:type="spellStart"/>
      <w:r>
        <w:t>History</w:t>
      </w:r>
      <w:proofErr w:type="spellEnd"/>
      <w:r>
        <w:t xml:space="preserve"> API: методами, с помощью которых можно добавлять страницы в историю, —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pushState</w:t>
      </w:r>
      <w:proofErr w:type="spellEnd"/>
      <w:r>
        <w:t>,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replaceState</w:t>
      </w:r>
      <w:proofErr w:type="spellEnd"/>
      <w:r>
        <w:t>, и методами для перемещения по этим страницам —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back</w:t>
      </w:r>
      <w:proofErr w:type="spellEnd"/>
      <w:r>
        <w:t>,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forward</w:t>
      </w:r>
      <w:proofErr w:type="spellEnd"/>
      <w:r>
        <w:t>,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go</w:t>
      </w:r>
      <w:proofErr w:type="spellEnd"/>
      <w:r>
        <w:t>.</w:t>
      </w:r>
    </w:p>
    <w:p w:rsidR="007C40F2" w:rsidRDefault="007C40F2" w:rsidP="007C40F2">
      <w:r>
        <w:t xml:space="preserve">Если вам показалось, что клиентский </w:t>
      </w:r>
      <w:proofErr w:type="spellStart"/>
      <w:r>
        <w:t>роутинг</w:t>
      </w:r>
      <w:proofErr w:type="spellEnd"/>
      <w:r>
        <w:t xml:space="preserve"> в разы круче серверного, это не совсем так. Например, при первоначальной загрузке сайта с клиентским </w:t>
      </w:r>
      <w:proofErr w:type="spellStart"/>
      <w:r>
        <w:t>роутингом</w:t>
      </w:r>
      <w:proofErr w:type="spellEnd"/>
      <w:r>
        <w:t xml:space="preserve"> пользователю придётся немного потупить в пустой экран из-за отсутствия готовой HTML-страницы для отображения. Но уже при последующей навигации по сайту всё загрузится моментально.</w:t>
      </w:r>
    </w:p>
    <w:p w:rsidR="007C40F2" w:rsidRDefault="007C40F2" w:rsidP="007C40F2">
      <w:r>
        <w:lastRenderedPageBreak/>
        <w:t>В общем, у обоих подходов есть свои достоинства и недостатки. Какой из них лучше использовать, решать вам — просто отталкивайтесь от поставленной задачи.</w:t>
      </w:r>
    </w:p>
    <w:p w:rsidR="007C40F2" w:rsidRDefault="007C40F2" w:rsidP="007C40F2">
      <w:r>
        <w:t xml:space="preserve">Уже в следующих уроках познакомимся с </w:t>
      </w:r>
      <w:proofErr w:type="spellStart"/>
      <w:r>
        <w:t>роутингом</w:t>
      </w:r>
      <w:proofErr w:type="spellEnd"/>
      <w:r>
        <w:t xml:space="preserve"> в </w:t>
      </w:r>
      <w:proofErr w:type="spellStart"/>
      <w:r>
        <w:t>React</w:t>
      </w:r>
      <w:proofErr w:type="spellEnd"/>
      <w:r>
        <w:t xml:space="preserve"> и библиотекой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>.</w:t>
      </w:r>
    </w:p>
    <w:p w:rsidR="007C40F2" w:rsidRDefault="007C40F2" w:rsidP="007C40F2">
      <w:r>
        <w:t xml:space="preserve">Всё просто: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ускоряет процесс разработки и добавляет в проект наглядности. Например, позволяет использовать </w:t>
      </w:r>
      <w:proofErr w:type="spellStart"/>
      <w:r>
        <w:t>роутинг</w:t>
      </w:r>
      <w:proofErr w:type="spellEnd"/>
      <w:r>
        <w:t>, который основан на файловой структуре вашего приложения, когда каждой странице соответствует папка или файл.</w:t>
      </w:r>
    </w:p>
    <w:p w:rsidR="00687AD7" w:rsidRDefault="00687AD7" w:rsidP="00687AD7">
      <w:pPr>
        <w:pStyle w:val="1"/>
        <w:shd w:val="clear" w:color="auto" w:fill="FFFFFF"/>
        <w:rPr>
          <w:rFonts w:ascii="Arial" w:hAnsi="Arial" w:cs="Arial"/>
          <w:color w:val="1A1B22"/>
        </w:rPr>
      </w:pPr>
      <w:r>
        <w:rPr>
          <w:rFonts w:ascii="Arial" w:hAnsi="Arial" w:cs="Arial"/>
          <w:color w:val="1A1B22"/>
        </w:rPr>
        <w:t xml:space="preserve">Установка и подключение </w:t>
      </w:r>
      <w:proofErr w:type="spellStart"/>
      <w:r>
        <w:rPr>
          <w:rFonts w:ascii="Arial" w:hAnsi="Arial" w:cs="Arial"/>
          <w:color w:val="1A1B22"/>
        </w:rPr>
        <w:t>React</w:t>
      </w:r>
      <w:proofErr w:type="spellEnd"/>
      <w:r>
        <w:rPr>
          <w:rFonts w:ascii="Arial" w:hAnsi="Arial" w:cs="Arial"/>
          <w:color w:val="1A1B22"/>
        </w:rPr>
        <w:t xml:space="preserve"> </w:t>
      </w:r>
      <w:proofErr w:type="spellStart"/>
      <w:r>
        <w:rPr>
          <w:rFonts w:ascii="Arial" w:hAnsi="Arial" w:cs="Arial"/>
          <w:color w:val="1A1B22"/>
        </w:rPr>
        <w:t>Router</w:t>
      </w:r>
      <w:proofErr w:type="spellEnd"/>
    </w:p>
    <w:p w:rsidR="00687AD7" w:rsidRDefault="00687AD7" w:rsidP="00687AD7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В предыдущих уроках вы познакомились с подходом маршрутизации на клиенте и для этого использовали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History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API — </w:t>
      </w:r>
      <w:proofErr w:type="spellStart"/>
      <w:proofErr w:type="gram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window.history</w:t>
      </w:r>
      <w:proofErr w:type="spellEnd"/>
      <w:proofErr w:type="gramEnd"/>
      <w:r>
        <w:rPr>
          <w:rFonts w:ascii="Arial" w:hAnsi="Arial" w:cs="Arial"/>
          <w:color w:val="1A1B22"/>
          <w:sz w:val="27"/>
          <w:szCs w:val="27"/>
        </w:rPr>
        <w:t xml:space="preserve">. В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React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-приложениях для клиентского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роутинга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обычно используют библиотеку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React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Router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. Под капотом она так же работает с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History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API, только ещё предоставляет различные компоненты, функции и хуки для удобной организации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роутинга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Кроме этого, разработчики библиотеки позаботились о решении </w:t>
      </w:r>
      <w:r>
        <w:rPr>
          <w:rStyle w:val="element-hintwrapper"/>
          <w:rFonts w:ascii="Arial" w:hAnsi="Arial" w:cs="Arial"/>
          <w:color w:val="1A1B22"/>
          <w:sz w:val="27"/>
          <w:szCs w:val="27"/>
        </w:rPr>
        <w:t>распространённых проблем</w:t>
      </w:r>
      <w:r>
        <w:rPr>
          <w:rFonts w:ascii="Arial" w:hAnsi="Arial" w:cs="Arial"/>
          <w:color w:val="1A1B22"/>
          <w:sz w:val="27"/>
          <w:szCs w:val="27"/>
        </w:rPr>
        <w:t> и нам не придётся тратить на них своё время.</w:t>
      </w:r>
    </w:p>
    <w:p w:rsidR="00687AD7" w:rsidRDefault="00687AD7" w:rsidP="00687AD7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В этом уроке вы научитесь устанавливать и настраивать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React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Router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в проекте и познакомитесь с возможностями библиотеки. Мы сделаем чат, который под конец спринта будет выглядеть как-то так:</w:t>
      </w:r>
    </w:p>
    <w:p w:rsidR="00687AD7" w:rsidRDefault="00687AD7" w:rsidP="00687AD7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noProof/>
          <w:color w:val="1A1B22"/>
          <w:sz w:val="27"/>
          <w:szCs w:val="27"/>
          <w:lang w:eastAsia="ru-RU"/>
        </w:rPr>
        <w:drawing>
          <wp:inline distT="0" distB="0" distL="0" distR="0">
            <wp:extent cx="3880704" cy="4377859"/>
            <wp:effectExtent l="0" t="0" r="5715" b="3810"/>
            <wp:docPr id="5" name="Рисунок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016" cy="43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AD7" w:rsidRDefault="00687AD7" w:rsidP="00687AD7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Style w:val="a3"/>
          <w:rFonts w:ascii="Arial" w:hAnsi="Arial" w:cs="Arial"/>
          <w:color w:val="1A1B22"/>
          <w:sz w:val="27"/>
          <w:szCs w:val="27"/>
        </w:rPr>
        <w:t>Кажется, ради деда придётся добавить в чат и голосовые сообщения. Но это не точно.</w:t>
      </w:r>
    </w:p>
    <w:p w:rsidR="00687AD7" w:rsidRDefault="00687AD7" w:rsidP="00687AD7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lastRenderedPageBreak/>
        <w:t>Сперва создадим новый проект с помощью CRA. Для этого в командной строке введите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npx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create-react-app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chat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</w:t>
      </w:r>
    </w:p>
    <w:p w:rsidR="00687AD7" w:rsidRDefault="00687AD7" w:rsidP="00687AD7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Чтобы установить библиотеку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React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Router</w:t>
      </w:r>
      <w:proofErr w:type="spellEnd"/>
      <w:r>
        <w:rPr>
          <w:rFonts w:ascii="Arial" w:hAnsi="Arial" w:cs="Arial"/>
          <w:color w:val="1A1B22"/>
          <w:sz w:val="27"/>
          <w:szCs w:val="27"/>
        </w:rPr>
        <w:t>, откройте главную директорию проекта и введите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npm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 xml:space="preserve"> i react-router-dom@5.2.1</w:t>
      </w:r>
      <w:r>
        <w:rPr>
          <w:rFonts w:ascii="Arial" w:hAnsi="Arial" w:cs="Arial"/>
          <w:color w:val="1A1B22"/>
          <w:sz w:val="27"/>
          <w:szCs w:val="27"/>
        </w:rPr>
        <w:t xml:space="preserve">. Эта версия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React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Router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предназначена для маршрутизации в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браузерных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приложениях.</w:t>
      </w:r>
    </w:p>
    <w:p w:rsidR="00687AD7" w:rsidRDefault="00687AD7" w:rsidP="00687AD7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Важно установить именно эту версию библиотеки —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5.2.1</w:t>
      </w:r>
      <w:r>
        <w:rPr>
          <w:rFonts w:ascii="Arial" w:hAnsi="Arial" w:cs="Arial"/>
          <w:color w:val="1A1B22"/>
          <w:sz w:val="27"/>
          <w:szCs w:val="27"/>
        </w:rPr>
        <w:t>. Сейчас доступна более новая мажорная версия, но она пока не стала популярной в больших проектах.</w:t>
      </w:r>
    </w:p>
    <w:p w:rsidR="00687AD7" w:rsidRDefault="00687AD7" w:rsidP="00687AD7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Теперь надо организовать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роутинг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Чтобы задать определённые адреса для страниц приложения, используем два компонента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Route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BrowserRouter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</w:t>
      </w:r>
    </w:p>
    <w:p w:rsidR="00687AD7" w:rsidRDefault="00687AD7" w:rsidP="00687AD7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Компонент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Route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— главный строительный блок. Он отвечает за привязку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[path](https://www.notion.so/3-58dcca55e1664ba397685356ee7ce0f2)</w:t>
      </w:r>
      <w:r>
        <w:rPr>
          <w:rFonts w:ascii="Arial" w:hAnsi="Arial" w:cs="Arial"/>
          <w:color w:val="1A1B22"/>
          <w:sz w:val="27"/>
          <w:szCs w:val="27"/>
        </w:rPr>
        <w:t> к компоненту. Чтобы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Route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работал правильно, нужно убедиться, что он вложен в компонент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BrowserRouter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</w:t>
      </w:r>
    </w:p>
    <w:p w:rsidR="00687AD7" w:rsidRDefault="00687AD7" w:rsidP="00687AD7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Компонент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BrowserRouter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отслеживает историю навигации в процессе работы. Когда пользователь переходит в браузере назад или вперёд,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BrowserRouter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показывает нужный контент.</w:t>
      </w:r>
    </w:p>
    <w:p w:rsidR="00687AD7" w:rsidRDefault="00687AD7" w:rsidP="00687AD7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Теперь самое время добавить пару маршрутов. Сделаем это в следующем уроке!</w:t>
      </w:r>
    </w:p>
    <w:p w:rsidR="003F271B" w:rsidRDefault="003F271B" w:rsidP="00687AD7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</w:p>
    <w:p w:rsidR="003F271B" w:rsidRDefault="003F271B" w:rsidP="003F271B">
      <w:pPr>
        <w:pStyle w:val="1"/>
      </w:pPr>
      <w:r>
        <w:t>Создание маршрутов</w:t>
      </w:r>
    </w:p>
    <w:p w:rsidR="003F271B" w:rsidRDefault="003F271B" w:rsidP="003F271B">
      <w:r>
        <w:t xml:space="preserve">Пора добавить в приложение несколько маршрутов. В папке </w:t>
      </w:r>
      <w:proofErr w:type="spellStart"/>
      <w:r>
        <w:t>pages</w:t>
      </w:r>
      <w:proofErr w:type="spellEnd"/>
      <w:r>
        <w:t xml:space="preserve"> мы будем хранить все экраны приложения, для которых создадим маршруты. Добавим первый экран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login.jsx</w:t>
      </w:r>
      <w:proofErr w:type="spellEnd"/>
      <w:r>
        <w:t>:</w:t>
      </w:r>
    </w:p>
    <w:p w:rsidR="003F271B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</w:rPr>
      </w:pPr>
      <w:r>
        <w:rPr>
          <w:rStyle w:val="code-blockclipboard"/>
          <w:rFonts w:eastAsiaTheme="majorEastAsia"/>
          <w:color w:val="B8BDBF"/>
        </w:rPr>
        <w:t xml:space="preserve">Скопировать </w:t>
      </w:r>
      <w:proofErr w:type="spellStart"/>
      <w:r>
        <w:rPr>
          <w:rStyle w:val="code-blockclipboard"/>
          <w:rFonts w:eastAsiaTheme="majorEastAsia"/>
          <w:color w:val="B8BDBF"/>
        </w:rPr>
        <w:t>код</w:t>
      </w:r>
      <w:r>
        <w:rPr>
          <w:rStyle w:val="code-blocklang"/>
          <w:color w:val="B8BDBF"/>
        </w:rPr>
        <w:t>JSX</w:t>
      </w:r>
      <w:proofErr w:type="spellEnd"/>
    </w:p>
    <w:p w:rsidR="003F271B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login.jsx</w:t>
      </w:r>
      <w:proofErr w:type="spellEnd"/>
    </w:p>
    <w:p w:rsidR="003F271B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3F271B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import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React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from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react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3F271B" w:rsidRPr="003F271B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3F271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3F271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styles </w:t>
      </w:r>
      <w:r w:rsidRPr="003F271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3F271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3F27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'./login.module.css'</w:t>
      </w:r>
      <w:r w:rsidRPr="003F271B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3F271B" w:rsidRPr="003F271B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3F271B" w:rsidRPr="003F271B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3F271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3F271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3F271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3F271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3F271B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LoginPage</w:t>
      </w:r>
      <w:proofErr w:type="spellEnd"/>
      <w:r w:rsidRPr="003F271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3F271B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3F271B" w:rsidRPr="003F271B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3F271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3F271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3F271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3F271B" w:rsidRPr="003F271B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3F271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3F27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3F27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3F27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3F271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proofErr w:type="gramStart"/>
      <w:r w:rsidRPr="003F27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3F27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3F27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styles.wrapper</w:t>
      </w:r>
      <w:proofErr w:type="spellEnd"/>
      <w:r w:rsidRPr="003F27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3F27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F271B" w:rsidRPr="003F271B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3F271B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3F27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3F27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form</w:t>
      </w:r>
      <w:r w:rsidRPr="003F27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3F271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proofErr w:type="gramStart"/>
      <w:r w:rsidRPr="003F27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3F27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3F27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styles.form</w:t>
      </w:r>
      <w:proofErr w:type="spellEnd"/>
      <w:r w:rsidRPr="003F27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3F27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F271B" w:rsidRPr="003F271B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3F271B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3F27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3F27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h1</w:t>
      </w:r>
      <w:r w:rsidRPr="003F271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3F271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proofErr w:type="gramStart"/>
      <w:r w:rsidRPr="003F27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3F27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3F27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styles.heading</w:t>
      </w:r>
      <w:proofErr w:type="spellEnd"/>
      <w:r w:rsidRPr="003F271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3F27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Вход</w:t>
      </w:r>
      <w:r w:rsidRPr="003F27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3F271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h1</w:t>
      </w:r>
      <w:r w:rsidRPr="003F271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F271B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3F271B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form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3F271B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3F271B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);</w:t>
      </w:r>
    </w:p>
    <w:p w:rsidR="003F271B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3F271B" w:rsidRDefault="003F271B" w:rsidP="003F271B">
      <w:r>
        <w:t>Теперь сделаем маршрут для страницы логина. Для этого импортируем компоненты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Route</w:t>
      </w:r>
      <w:proofErr w:type="spellEnd"/>
      <w:r>
        <w:t> и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LoginPage</w:t>
      </w:r>
      <w:proofErr w:type="spellEnd"/>
      <w:r>
        <w:t> в файл </w:t>
      </w:r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App.js</w:t>
      </w:r>
      <w:r>
        <w:t>. Внутрь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Route</w:t>
      </w:r>
      <w:proofErr w:type="spellEnd"/>
      <w:r>
        <w:t xml:space="preserve"> вложим компонент, который </w:t>
      </w:r>
      <w:proofErr w:type="spellStart"/>
      <w:r>
        <w:t>отрисовывается</w:t>
      </w:r>
      <w:proofErr w:type="spellEnd"/>
      <w:r>
        <w:t>, когда адрес соответствует пропсу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path</w:t>
      </w:r>
      <w:proofErr w:type="spellEnd"/>
      <w:r>
        <w:t>. И не забудем обернуть всё в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BrowserRouter</w:t>
      </w:r>
      <w:proofErr w:type="spellEnd"/>
      <w:r>
        <w:t>:</w:t>
      </w:r>
    </w:p>
    <w:p w:rsidR="003F271B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</w:rPr>
      </w:pPr>
      <w:r>
        <w:rPr>
          <w:rStyle w:val="code-blockclipboard"/>
          <w:rFonts w:eastAsiaTheme="majorEastAsia"/>
          <w:color w:val="B8BDBF"/>
        </w:rPr>
        <w:lastRenderedPageBreak/>
        <w:t xml:space="preserve">Скопировать </w:t>
      </w:r>
      <w:proofErr w:type="spellStart"/>
      <w:r>
        <w:rPr>
          <w:rStyle w:val="code-blockclipboard"/>
          <w:rFonts w:eastAsiaTheme="majorEastAsia"/>
          <w:color w:val="B8BDBF"/>
        </w:rPr>
        <w:t>код</w:t>
      </w:r>
      <w:r>
        <w:rPr>
          <w:rStyle w:val="code-blocklang"/>
          <w:color w:val="B8BDBF"/>
        </w:rPr>
        <w:t>JSX</w:t>
      </w:r>
      <w:proofErr w:type="spellEnd"/>
    </w:p>
    <w:p w:rsidR="003F271B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App.js</w:t>
      </w:r>
    </w:p>
    <w:p w:rsidR="003F271B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FC5E8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>BrowserRouter</w:t>
      </w:r>
      <w:proofErr w:type="spell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FC5E8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as</w:t>
      </w: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Router, Route } </w:t>
      </w:r>
      <w:r w:rsidRPr="00FC5E8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FC5E8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'react-router-</w:t>
      </w:r>
      <w:proofErr w:type="spellStart"/>
      <w:r w:rsidRPr="00FC5E8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dom</w:t>
      </w:r>
      <w:proofErr w:type="spellEnd"/>
      <w:r w:rsidRPr="00FC5E8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FC5E8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FC5E8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'./App.css'</w:t>
      </w: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FC5E8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>LoginPage</w:t>
      </w:r>
      <w:proofErr w:type="spell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} </w:t>
      </w:r>
      <w:r w:rsidRPr="00FC5E8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FC5E8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'./pages'</w:t>
      </w: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FC5E8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FC5E8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default</w:t>
      </w: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FC5E8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FC5E89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FC5E89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App</w:t>
      </w:r>
      <w:r w:rsidRPr="00FC5E89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FC5E8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FC5E8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Router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FC5E8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FC5E89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FC5E8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"/login"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FC5E8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LoginPage</w:t>
      </w:r>
      <w:proofErr w:type="spellEnd"/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3F271B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FC5E89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Route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3F271B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Router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3F271B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);</w:t>
      </w:r>
    </w:p>
    <w:p w:rsidR="003F271B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3F271B" w:rsidRDefault="003F271B" w:rsidP="003F271B">
      <w:r>
        <w:t>Готово. Если запустить приложение и перейти в браузере на </w:t>
      </w:r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/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login</w:t>
      </w:r>
      <w:proofErr w:type="spellEnd"/>
      <w:r>
        <w:t>, вы увидите содержимое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LoginPage</w:t>
      </w:r>
      <w:proofErr w:type="spellEnd"/>
      <w:r>
        <w:t>.</w:t>
      </w:r>
    </w:p>
    <w:p w:rsidR="003F271B" w:rsidRDefault="003F271B" w:rsidP="003F271B">
      <w:pPr>
        <w:pStyle w:val="2"/>
      </w:pPr>
      <w:r>
        <w:t>Больше маршрутов!</w:t>
      </w:r>
    </w:p>
    <w:p w:rsidR="003F271B" w:rsidRDefault="003F271B" w:rsidP="003F271B">
      <w:r>
        <w:t>Пока наше приложение содержит всего один экран — экран входа. Добавим главную страницу со списком чатов. В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list.jsx</w:t>
      </w:r>
      <w:proofErr w:type="spellEnd"/>
      <w:r>
        <w:t xml:space="preserve"> сделаем запрос на сервер и </w:t>
      </w:r>
      <w:proofErr w:type="spellStart"/>
      <w:r>
        <w:t>отрендерим</w:t>
      </w:r>
      <w:proofErr w:type="spellEnd"/>
      <w:r>
        <w:t xml:space="preserve"> список чатов: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lang w:val="en-US"/>
        </w:rPr>
      </w:pPr>
      <w:r>
        <w:rPr>
          <w:rStyle w:val="code-blockclipboard"/>
          <w:rFonts w:eastAsiaTheme="majorEastAsia"/>
          <w:color w:val="B8BDBF"/>
        </w:rPr>
        <w:t>Скопировать</w:t>
      </w:r>
      <w:r w:rsidRPr="00FC5E89">
        <w:rPr>
          <w:rStyle w:val="code-blockclipboard"/>
          <w:rFonts w:eastAsiaTheme="majorEastAsia"/>
          <w:color w:val="B8BDBF"/>
          <w:lang w:val="en-US"/>
        </w:rPr>
        <w:t xml:space="preserve"> </w:t>
      </w:r>
      <w:r>
        <w:rPr>
          <w:rStyle w:val="code-blockclipboard"/>
          <w:rFonts w:eastAsiaTheme="majorEastAsia"/>
          <w:color w:val="B8BDBF"/>
        </w:rPr>
        <w:t>код</w:t>
      </w:r>
      <w:r w:rsidRPr="00FC5E89">
        <w:rPr>
          <w:rStyle w:val="code-blocklang"/>
          <w:color w:val="B8BDBF"/>
          <w:lang w:val="en-US"/>
        </w:rPr>
        <w:t>JSX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proofErr w:type="spellStart"/>
      <w:r w:rsidRPr="00FC5E8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list.jsx</w:t>
      </w:r>
      <w:proofErr w:type="spellEnd"/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FC5E8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React, { </w:t>
      </w:r>
      <w:proofErr w:type="spellStart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>useEffect</w:t>
      </w:r>
      <w:proofErr w:type="spell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>useState</w:t>
      </w:r>
      <w:proofErr w:type="spell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} </w:t>
      </w:r>
      <w:r w:rsidRPr="00FC5E8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FC5E8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'react'</w:t>
      </w: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FC5E8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>ChatsList</w:t>
      </w:r>
      <w:proofErr w:type="spell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} </w:t>
      </w:r>
      <w:r w:rsidRPr="00FC5E8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FC5E8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'../components/chats-list'</w:t>
      </w: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FC5E8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>listStyles</w:t>
      </w:r>
      <w:proofErr w:type="spell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FC5E8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FC5E8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'./list.module.css'</w:t>
      </w: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FC5E8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C5E8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>ListPage</w:t>
      </w:r>
      <w:proofErr w:type="spell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FC5E89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FC5E8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[data, </w:t>
      </w:r>
      <w:proofErr w:type="spellStart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>setData</w:t>
      </w:r>
      <w:proofErr w:type="spell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 = </w:t>
      </w:r>
      <w:proofErr w:type="spellStart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>useState</w:t>
      </w:r>
      <w:proofErr w:type="spell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([]); </w:t>
      </w:r>
      <w:r w:rsidRPr="00FC5E8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здесь</w:t>
      </w:r>
      <w:r w:rsidRPr="00FC5E8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будем</w:t>
      </w:r>
      <w:r w:rsidRPr="00FC5E8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хранить</w:t>
      </w:r>
      <w:r w:rsidRPr="00FC5E8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список</w:t>
      </w:r>
      <w:r w:rsidRPr="00FC5E8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чатов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FC5E8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[loading, </w:t>
      </w:r>
      <w:proofErr w:type="spellStart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>setLoading</w:t>
      </w:r>
      <w:proofErr w:type="spell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 = </w:t>
      </w:r>
      <w:proofErr w:type="spellStart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>useState</w:t>
      </w:r>
      <w:proofErr w:type="spell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FC5E89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false</w:t>
      </w: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FC5E8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состояние</w:t>
      </w:r>
      <w:r w:rsidRPr="00FC5E8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для</w:t>
      </w:r>
      <w:r w:rsidRPr="00FC5E8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загрузки</w:t>
      </w:r>
      <w:r w:rsidRPr="00FC5E8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данных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FC5E8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content = loading ? (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FC5E8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gramStart"/>
      <w:r w:rsidRPr="00FC5E8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loading</w:t>
      </w:r>
      <w:proofErr w:type="gramEnd"/>
      <w:r w:rsidRPr="00FC5E8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>) :</w:t>
      </w:r>
      <w:proofErr w:type="gram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data &amp;&amp; </w:t>
      </w:r>
      <w:proofErr w:type="spellStart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>data.length</w:t>
      </w:r>
      <w:proofErr w:type="spell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? (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FC5E8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ChatsList</w:t>
      </w:r>
      <w:proofErr w:type="spellEnd"/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FC5E89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chats</w:t>
      </w:r>
      <w:proofErr w:type="gramStart"/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FC5E8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FC5E8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data}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>) :</w:t>
      </w:r>
      <w:proofErr w:type="gram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FC5E89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null</w:t>
      </w: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FC5E8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FC5E8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C5E89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proofErr w:type="gramStart"/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FC5E8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FC5E8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listStyles.container</w:t>
      </w:r>
      <w:proofErr w:type="spellEnd"/>
      <w:r w:rsidRPr="00FC5E8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FC5E8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C5E89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proofErr w:type="gramStart"/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FC5E8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FC5E8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listStyles.list</w:t>
      </w:r>
      <w:proofErr w:type="spellEnd"/>
      <w:r w:rsidRPr="00FC5E8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F271B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FC5E89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>
        <w:rPr>
          <w:rStyle w:val="xml"/>
          <w:rFonts w:ascii="Consolas" w:hAnsi="Consolas"/>
          <w:color w:val="383A42"/>
          <w:sz w:val="21"/>
          <w:szCs w:val="21"/>
        </w:rPr>
        <w:t>{</w:t>
      </w:r>
      <w:proofErr w:type="spellStart"/>
      <w:r>
        <w:rPr>
          <w:rStyle w:val="xml"/>
          <w:rFonts w:ascii="Consolas" w:hAnsi="Consolas"/>
          <w:color w:val="383A42"/>
          <w:sz w:val="21"/>
          <w:szCs w:val="21"/>
        </w:rPr>
        <w:t>content</w:t>
      </w:r>
      <w:proofErr w:type="spellEnd"/>
      <w:r>
        <w:rPr>
          <w:rStyle w:val="xml"/>
          <w:rFonts w:ascii="Consolas" w:hAnsi="Consolas"/>
          <w:color w:val="383A42"/>
          <w:sz w:val="21"/>
          <w:szCs w:val="21"/>
        </w:rPr>
        <w:t>}</w:t>
      </w:r>
    </w:p>
    <w:p w:rsidR="003F271B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3F271B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3F271B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);</w:t>
      </w:r>
    </w:p>
    <w:p w:rsidR="003F271B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lastRenderedPageBreak/>
        <w:t xml:space="preserve">}; </w:t>
      </w:r>
    </w:p>
    <w:p w:rsidR="003F271B" w:rsidRDefault="003F271B" w:rsidP="003F271B">
      <w:r>
        <w:t>Добавим метод для загрузки списка чатов с сервера: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lang w:val="en-US"/>
        </w:rPr>
      </w:pPr>
      <w:r>
        <w:rPr>
          <w:rStyle w:val="code-blockclipboard"/>
          <w:rFonts w:eastAsiaTheme="majorEastAsia"/>
          <w:color w:val="B8BDBF"/>
        </w:rPr>
        <w:t>Скопировать</w:t>
      </w:r>
      <w:r w:rsidRPr="00FC5E89">
        <w:rPr>
          <w:rStyle w:val="code-blockclipboard"/>
          <w:rFonts w:eastAsiaTheme="majorEastAsia"/>
          <w:color w:val="B8BDBF"/>
          <w:lang w:val="en-US"/>
        </w:rPr>
        <w:t xml:space="preserve"> </w:t>
      </w:r>
      <w:r>
        <w:rPr>
          <w:rStyle w:val="code-blockclipboard"/>
          <w:rFonts w:eastAsiaTheme="majorEastAsia"/>
          <w:color w:val="B8BDBF"/>
        </w:rPr>
        <w:t>код</w:t>
      </w:r>
      <w:r w:rsidRPr="00FC5E89">
        <w:rPr>
          <w:rStyle w:val="code-blocklang"/>
          <w:color w:val="B8BDBF"/>
          <w:lang w:val="en-US"/>
        </w:rPr>
        <w:t>JSX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proofErr w:type="spellStart"/>
      <w:r w:rsidRPr="00FC5E8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list.jsx</w:t>
      </w:r>
      <w:proofErr w:type="spellEnd"/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>...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FC5E8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>getChats</w:t>
      </w:r>
      <w:proofErr w:type="spell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} </w:t>
      </w:r>
      <w:r w:rsidRPr="00FC5E8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FC5E8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'../services/</w:t>
      </w:r>
      <w:proofErr w:type="spellStart"/>
      <w:r w:rsidRPr="00FC5E8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api</w:t>
      </w:r>
      <w:proofErr w:type="spellEnd"/>
      <w:r w:rsidRPr="00FC5E8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FC5E8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C5E8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>ListPage</w:t>
      </w:r>
      <w:proofErr w:type="spell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FC5E89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...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FC5E8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>getChatsData</w:t>
      </w:r>
      <w:proofErr w:type="spell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FC5E8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async</w:t>
      </w:r>
      <w:proofErr w:type="spell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() =&gt; {</w:t>
      </w:r>
    </w:p>
    <w:p w:rsidR="003F271B" w:rsidRPr="00376051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376051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добавим</w:t>
      </w:r>
      <w:r w:rsidRPr="00376051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состояние</w:t>
      </w:r>
      <w:r w:rsidRPr="00376051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загрузки</w:t>
      </w:r>
    </w:p>
    <w:p w:rsidR="003F271B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3760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большой объём данных может подгружаться довольно долго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proofErr w:type="gramStart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>setLoading</w:t>
      </w:r>
      <w:proofErr w:type="spell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FC5E89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true</w:t>
      </w: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FC5E8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try</w:t>
      </w:r>
      <w:proofErr w:type="gram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spellStart"/>
      <w:proofErr w:type="gramStart"/>
      <w:r w:rsidRPr="00FC5E8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chats = </w:t>
      </w:r>
      <w:r w:rsidRPr="00FC5E8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await</w:t>
      </w: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>getChats</w:t>
      </w:r>
      <w:proofErr w:type="spell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>();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spellStart"/>
      <w:proofErr w:type="gramStart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>setData</w:t>
      </w:r>
      <w:proofErr w:type="spell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>chats);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} </w:t>
      </w:r>
      <w:r w:rsidRPr="00FC5E8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finally</w:t>
      </w: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spellStart"/>
      <w:proofErr w:type="gramStart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>setLoading</w:t>
      </w:r>
      <w:proofErr w:type="spell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FC5E89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false</w:t>
      </w: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}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};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>useEffect</w:t>
      </w:r>
      <w:proofErr w:type="spell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FC5E89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FC5E8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загрузим</w:t>
      </w:r>
      <w:r w:rsidRPr="00FC5E8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список</w:t>
      </w:r>
      <w:r w:rsidRPr="00FC5E8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чатов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>getChatsData</w:t>
      </w:r>
      <w:proofErr w:type="spell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3F271B" w:rsidRPr="00376051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376051">
        <w:rPr>
          <w:rStyle w:val="HTML"/>
          <w:rFonts w:ascii="Consolas" w:hAnsi="Consolas"/>
          <w:color w:val="383A42"/>
          <w:sz w:val="21"/>
          <w:szCs w:val="21"/>
          <w:lang w:val="en-US"/>
        </w:rPr>
        <w:t>}, []);</w:t>
      </w:r>
    </w:p>
    <w:p w:rsidR="003F271B" w:rsidRPr="00376051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3F271B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3760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(</w:t>
      </w:r>
    </w:p>
    <w:p w:rsidR="003F271B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);</w:t>
      </w:r>
    </w:p>
    <w:p w:rsidR="003F271B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}; </w:t>
      </w:r>
    </w:p>
    <w:p w:rsidR="003F271B" w:rsidRDefault="003F271B" w:rsidP="003F271B">
      <w:r>
        <w:t>Затем перейдём в </w:t>
      </w:r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App.js</w:t>
      </w:r>
      <w:r>
        <w:t xml:space="preserve"> и добавим </w:t>
      </w:r>
      <w:proofErr w:type="spellStart"/>
      <w:r>
        <w:t>роут</w:t>
      </w:r>
      <w:proofErr w:type="spellEnd"/>
      <w:r>
        <w:t xml:space="preserve"> для списка чатов. Чтобы в браузере отображался только один компонент, обернём маршруты в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Switch</w:t>
      </w:r>
      <w:proofErr w:type="spellEnd"/>
      <w:r>
        <w:t>: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lang w:val="en-US"/>
        </w:rPr>
      </w:pPr>
      <w:r>
        <w:rPr>
          <w:rStyle w:val="code-blockclipboard"/>
          <w:rFonts w:eastAsiaTheme="majorEastAsia"/>
          <w:color w:val="B8BDBF"/>
        </w:rPr>
        <w:t>Скопировать</w:t>
      </w:r>
      <w:r w:rsidRPr="00FC5E89">
        <w:rPr>
          <w:rStyle w:val="code-blockclipboard"/>
          <w:rFonts w:eastAsiaTheme="majorEastAsia"/>
          <w:color w:val="B8BDBF"/>
          <w:lang w:val="en-US"/>
        </w:rPr>
        <w:t xml:space="preserve"> </w:t>
      </w:r>
      <w:r>
        <w:rPr>
          <w:rStyle w:val="code-blockclipboard"/>
          <w:rFonts w:eastAsiaTheme="majorEastAsia"/>
          <w:color w:val="B8BDBF"/>
        </w:rPr>
        <w:t>код</w:t>
      </w:r>
      <w:r w:rsidRPr="00FC5E89">
        <w:rPr>
          <w:rStyle w:val="code-blocklang"/>
          <w:color w:val="B8BDBF"/>
          <w:lang w:val="en-US"/>
        </w:rPr>
        <w:t>JSX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App.js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FC5E8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>BrowserRouter</w:t>
      </w:r>
      <w:proofErr w:type="spell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FC5E8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as</w:t>
      </w: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Router, Switch, Route } </w:t>
      </w:r>
      <w:r w:rsidRPr="00FC5E8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FC5E8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'react-router-</w:t>
      </w:r>
      <w:proofErr w:type="spellStart"/>
      <w:r w:rsidRPr="00FC5E8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dom</w:t>
      </w:r>
      <w:proofErr w:type="spellEnd"/>
      <w:r w:rsidRPr="00FC5E8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FC5E8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FC5E8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'./App.css'</w:t>
      </w: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FC5E8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>LoginPage</w:t>
      </w:r>
      <w:proofErr w:type="spell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>ListPage</w:t>
      </w:r>
      <w:proofErr w:type="spell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} </w:t>
      </w:r>
      <w:r w:rsidRPr="00FC5E8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FC5E8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'./pages'</w:t>
      </w: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FC5E8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FC5E8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default</w:t>
      </w: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FC5E8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FC5E89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FC5E89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App</w:t>
      </w:r>
      <w:r w:rsidRPr="00FC5E89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FC5E8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FC5E8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Router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FC5E8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Switch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FC5E8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FC5E89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FC5E8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"/"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x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      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FC5E8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ListPage</w:t>
      </w:r>
      <w:proofErr w:type="spellEnd"/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FC5E8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FC5E8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FC5E89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FC5E8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"/login"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FC5E8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LoginPage</w:t>
      </w:r>
      <w:proofErr w:type="spellEnd"/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FC5E8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FC5E8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Switch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FC5E8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Router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);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lang w:val="en-US"/>
        </w:rPr>
      </w:pP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} </w:t>
      </w:r>
    </w:p>
    <w:p w:rsidR="003F271B" w:rsidRPr="00FC5E89" w:rsidRDefault="003F271B" w:rsidP="003F271B">
      <w:pPr>
        <w:rPr>
          <w:lang w:val="en-US"/>
        </w:rPr>
      </w:pPr>
      <w:r>
        <w:t>Теперь</w:t>
      </w:r>
      <w:r w:rsidRPr="00FC5E89">
        <w:rPr>
          <w:lang w:val="en-US"/>
        </w:rPr>
        <w:t xml:space="preserve">, </w:t>
      </w:r>
      <w:r>
        <w:t>если</w:t>
      </w:r>
      <w:r w:rsidRPr="00FC5E89">
        <w:rPr>
          <w:lang w:val="en-US"/>
        </w:rPr>
        <w:t xml:space="preserve"> </w:t>
      </w:r>
      <w:r>
        <w:t>вы</w:t>
      </w:r>
      <w:r w:rsidRPr="00FC5E89">
        <w:rPr>
          <w:lang w:val="en-US"/>
        </w:rPr>
        <w:t xml:space="preserve"> </w:t>
      </w:r>
      <w:r>
        <w:t>перейдёте</w:t>
      </w:r>
      <w:r w:rsidRPr="00FC5E89">
        <w:rPr>
          <w:lang w:val="en-US"/>
        </w:rPr>
        <w:t xml:space="preserve"> </w:t>
      </w:r>
      <w:r>
        <w:t>на</w:t>
      </w:r>
      <w:r w:rsidRPr="00FC5E89">
        <w:rPr>
          <w:lang w:val="en-US"/>
        </w:rPr>
        <w:t> </w:t>
      </w:r>
      <w:hyperlink r:id="rId15" w:tgtFrame="_blank" w:history="1">
        <w:r w:rsidRPr="00FC5E89">
          <w:rPr>
            <w:rStyle w:val="a4"/>
            <w:color w:val="23272E"/>
            <w:lang w:val="en-US"/>
          </w:rPr>
          <w:t>http://localhost:3000/login</w:t>
        </w:r>
      </w:hyperlink>
      <w:r w:rsidRPr="00FC5E89">
        <w:rPr>
          <w:lang w:val="en-US"/>
        </w:rPr>
        <w:t xml:space="preserve">, </w:t>
      </w:r>
      <w:r>
        <w:t>увидите</w:t>
      </w:r>
      <w:r w:rsidRPr="00FC5E89">
        <w:rPr>
          <w:lang w:val="en-US"/>
        </w:rPr>
        <w:t> </w:t>
      </w:r>
      <w:proofErr w:type="spellStart"/>
      <w:r w:rsidRPr="00FC5E89"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  <w:lang w:val="en-US"/>
        </w:rPr>
        <w:t>ListPage</w:t>
      </w:r>
      <w:proofErr w:type="spellEnd"/>
      <w:r w:rsidRPr="00FC5E89">
        <w:rPr>
          <w:lang w:val="en-US"/>
        </w:rPr>
        <w:t>.</w:t>
      </w:r>
    </w:p>
    <w:p w:rsidR="003F271B" w:rsidRDefault="003F271B" w:rsidP="003F271B">
      <w:r>
        <w:t>Всё просто. Компонент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Switch</w:t>
      </w:r>
      <w:proofErr w:type="spellEnd"/>
      <w:r>
        <w:t xml:space="preserve"> проверяет маршруты сверху вниз и </w:t>
      </w:r>
      <w:proofErr w:type="spellStart"/>
      <w:r>
        <w:t>рендерит</w:t>
      </w:r>
      <w:proofErr w:type="spellEnd"/>
      <w:r>
        <w:t xml:space="preserve"> самый первый из подходящих, так как значение пропса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path</w:t>
      </w:r>
      <w:proofErr w:type="spellEnd"/>
      <w:r>
        <w:t> сравнивается с путём в URL не по принципу равенства, а по принципу «начинается с». Иными словами, маршрут с путём </w:t>
      </w:r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/</w:t>
      </w:r>
      <w:r>
        <w:t> будет активным для любого пути в URL, ведь любой путь всегда начинается с </w:t>
      </w:r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/</w:t>
      </w:r>
      <w:r>
        <w:t>. Даже если перейти по </w:t>
      </w:r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localhost:3000/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login</w:t>
      </w:r>
      <w:proofErr w:type="spellEnd"/>
      <w:r>
        <w:t>, всё равно отобразится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ListPage</w:t>
      </w:r>
      <w:proofErr w:type="spellEnd"/>
      <w:r>
        <w:t>, ведь в названии маршрута тоже стоит </w:t>
      </w:r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/</w:t>
      </w:r>
      <w:r>
        <w:t>.</w:t>
      </w:r>
    </w:p>
    <w:p w:rsidR="003F271B" w:rsidRDefault="003F271B" w:rsidP="003F271B">
      <w:r>
        <w:t>Решить эту проблему можно несколькими способами:</w:t>
      </w:r>
    </w:p>
    <w:p w:rsidR="003F271B" w:rsidRDefault="003F271B" w:rsidP="003F271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поставить </w:t>
      </w:r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&lt;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Route</w:t>
      </w:r>
      <w:proofErr w:type="spellEnd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path</w:t>
      </w:r>
      <w:proofErr w:type="spellEnd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="/"&gt;</w:t>
      </w:r>
      <w:r>
        <w:t> самым последним в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Switch</w:t>
      </w:r>
      <w:proofErr w:type="spellEnd"/>
      <w:r>
        <w:t>;</w:t>
      </w:r>
    </w:p>
    <w:p w:rsidR="003F271B" w:rsidRDefault="003F271B" w:rsidP="003F271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добавить </w:t>
      </w:r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&lt;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Route</w:t>
      </w:r>
      <w:proofErr w:type="spellEnd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 xml:space="preserve"> 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path</w:t>
      </w:r>
      <w:proofErr w:type="spellEnd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 xml:space="preserve">="/" 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exact</w:t>
      </w:r>
      <w:proofErr w:type="spellEnd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={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true</w:t>
      </w:r>
      <w:proofErr w:type="spellEnd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}&gt;</w:t>
      </w:r>
      <w:r>
        <w:t>, где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exact</w:t>
      </w:r>
      <w:proofErr w:type="spellEnd"/>
      <w:r>
        <w:t> указывает на полное соответствие путей.</w:t>
      </w:r>
    </w:p>
    <w:p w:rsidR="003F271B" w:rsidRDefault="003F271B" w:rsidP="003F271B">
      <w:pPr>
        <w:spacing w:after="0"/>
      </w:pPr>
      <w:r>
        <w:t>Мы рассмотрели работу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Switch</w:t>
      </w:r>
      <w:proofErr w:type="spellEnd"/>
      <w:r>
        <w:t> и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exact</w:t>
      </w:r>
      <w:proofErr w:type="spellEnd"/>
      <w:r>
        <w:t> в деле, теперь для наглядности заменим URL для списка чатов на </w:t>
      </w:r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/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list</w:t>
      </w:r>
      <w:proofErr w:type="spellEnd"/>
      <w:r>
        <w:t>: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lang w:val="en-US"/>
        </w:rPr>
      </w:pPr>
      <w:r>
        <w:rPr>
          <w:rStyle w:val="code-blockclipboard"/>
          <w:rFonts w:eastAsiaTheme="majorEastAsia"/>
          <w:color w:val="B8BDBF"/>
        </w:rPr>
        <w:t>Скопировать</w:t>
      </w:r>
      <w:r w:rsidRPr="00FC5E89">
        <w:rPr>
          <w:rStyle w:val="code-blockclipboard"/>
          <w:rFonts w:eastAsiaTheme="majorEastAsia"/>
          <w:color w:val="B8BDBF"/>
          <w:lang w:val="en-US"/>
        </w:rPr>
        <w:t xml:space="preserve"> </w:t>
      </w:r>
      <w:r>
        <w:rPr>
          <w:rStyle w:val="code-blockclipboard"/>
          <w:rFonts w:eastAsiaTheme="majorEastAsia"/>
          <w:color w:val="B8BDBF"/>
        </w:rPr>
        <w:t>код</w:t>
      </w:r>
      <w:r w:rsidRPr="00FC5E89">
        <w:rPr>
          <w:rStyle w:val="code-blocklang"/>
          <w:color w:val="B8BDBF"/>
          <w:lang w:val="en-US"/>
        </w:rPr>
        <w:t>JSX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App.js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FC5E8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FC5E8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default</w:t>
      </w: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FC5E8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FC5E89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FC5E89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App</w:t>
      </w:r>
      <w:r w:rsidRPr="00FC5E89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FC5E8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FC5E8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Router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FC5E8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Switch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FC5E8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FC5E89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FC5E8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"/list"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FC5E8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ListPage</w:t>
      </w:r>
      <w:proofErr w:type="spellEnd"/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FC5E8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F271B" w:rsidRPr="00FC5E89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FC5E8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FC5E89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FC5E8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"/login"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F271B" w:rsidRPr="00E13D7C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E13D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E13D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LoginPage</w:t>
      </w:r>
      <w:proofErr w:type="spellEnd"/>
      <w:r w:rsidRPr="00E13D7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3F271B" w:rsidRPr="00E13D7C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13D7C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E13D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13D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E13D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F271B" w:rsidRPr="00E13D7C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13D7C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E13D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13D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Switch</w:t>
      </w:r>
      <w:r w:rsidRPr="00E13D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F271B" w:rsidRPr="00E13D7C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13D7C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E13D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13D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Router</w:t>
      </w:r>
      <w:r w:rsidRPr="00E13D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3F271B" w:rsidRPr="00E13D7C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);</w:t>
      </w:r>
    </w:p>
    <w:p w:rsidR="003F271B" w:rsidRPr="00E13D7C" w:rsidRDefault="003F271B" w:rsidP="003F271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lang w:val="en-US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} </w:t>
      </w:r>
    </w:p>
    <w:p w:rsidR="003F271B" w:rsidRPr="00E13D7C" w:rsidRDefault="003F271B" w:rsidP="003F271B">
      <w:pPr>
        <w:pStyle w:val="2"/>
        <w:rPr>
          <w:color w:val="auto"/>
          <w:lang w:val="en-US"/>
        </w:rPr>
      </w:pPr>
      <w:r>
        <w:t>Всё</w:t>
      </w:r>
      <w:r w:rsidRPr="00E13D7C">
        <w:rPr>
          <w:lang w:val="en-US"/>
        </w:rPr>
        <w:t xml:space="preserve"> </w:t>
      </w:r>
      <w:r>
        <w:t>хорошо</w:t>
      </w:r>
      <w:r w:rsidRPr="00E13D7C">
        <w:rPr>
          <w:lang w:val="en-US"/>
        </w:rPr>
        <w:t xml:space="preserve">, </w:t>
      </w:r>
      <w:r>
        <w:t>что</w:t>
      </w:r>
      <w:r w:rsidRPr="00E13D7C">
        <w:rPr>
          <w:lang w:val="en-US"/>
        </w:rPr>
        <w:t xml:space="preserve"> </w:t>
      </w:r>
      <w:r>
        <w:t>хорошо</w:t>
      </w:r>
      <w:r w:rsidRPr="00E13D7C">
        <w:rPr>
          <w:lang w:val="en-US"/>
        </w:rPr>
        <w:t xml:space="preserve"> </w:t>
      </w:r>
      <w:r>
        <w:t>маршрутизируется</w:t>
      </w:r>
    </w:p>
    <w:p w:rsidR="003F271B" w:rsidRDefault="003F271B" w:rsidP="003F271B">
      <w:r>
        <w:t xml:space="preserve">Чтобы использовать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в проекте, нужно импортировать необходимые компоненты. Если хотите добавить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Route</w:t>
      </w:r>
      <w:proofErr w:type="spellEnd"/>
      <w:r>
        <w:t> в приложение, убедитесь, что он обёрнут в компонент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BrowserRouter</w:t>
      </w:r>
      <w:proofErr w:type="spellEnd"/>
      <w:r>
        <w:t>. Компонент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Route</w:t>
      </w:r>
      <w:proofErr w:type="spellEnd"/>
      <w:r>
        <w:t> устанавливает связь между путём, указанным в пропсе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path</w:t>
      </w:r>
      <w:proofErr w:type="spellEnd"/>
      <w:r>
        <w:t>, и URL-адресом, который в данный момент используется браузером. При каждом обращении к этому URL будет отображаться компонент внутри маршрута. Компонент </w:t>
      </w:r>
      <w:proofErr w:type="spellStart"/>
      <w:r>
        <w:rPr>
          <w:rStyle w:val="HTML"/>
          <w:rFonts w:ascii="Consolas" w:eastAsiaTheme="minorHAnsi" w:hAnsi="Consolas"/>
          <w:color w:val="383A42"/>
          <w:sz w:val="19"/>
          <w:szCs w:val="19"/>
          <w:shd w:val="clear" w:color="auto" w:fill="F7F9FC"/>
        </w:rPr>
        <w:t>Switch</w:t>
      </w:r>
      <w:proofErr w:type="spellEnd"/>
      <w:r>
        <w:t xml:space="preserve"> применяют в тех случаях, когда нужно </w:t>
      </w:r>
      <w:proofErr w:type="spellStart"/>
      <w:r>
        <w:t>отрисовать</w:t>
      </w:r>
      <w:proofErr w:type="spellEnd"/>
      <w:r>
        <w:t xml:space="preserve"> только один маршрут.</w:t>
      </w:r>
    </w:p>
    <w:p w:rsidR="003F271B" w:rsidRDefault="003F271B" w:rsidP="003F271B">
      <w:r>
        <w:t xml:space="preserve">В следующем уроке вы узнаете, как в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работать со ссылками и навигацией внутри приложения.</w:t>
      </w:r>
    </w:p>
    <w:p w:rsidR="00FC5E89" w:rsidRDefault="00FC5E89" w:rsidP="00FC5E89">
      <w:pPr>
        <w:pStyle w:val="1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Навигация и ссылки. Основа</w:t>
      </w:r>
    </w:p>
    <w:p w:rsidR="00FC5E89" w:rsidRDefault="00FC5E89" w:rsidP="00FC5E8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Надо признать, что принуждать пользователей вручную вводить URL-адрес, чтобы перемещаться по приложению, — не самое мудрое решение. Вы уже знаете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про тег</w:t>
      </w:r>
      <w:proofErr w:type="gramEnd"/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&lt;a&gt;</w:t>
      </w:r>
      <w:r>
        <w:rPr>
          <w:rFonts w:ascii="Arial" w:hAnsi="Arial" w:cs="Arial"/>
          <w:color w:val="000000"/>
          <w:sz w:val="27"/>
          <w:szCs w:val="27"/>
        </w:rPr>
        <w:t> и о том, как его можно использовать, чтобы помочь пользователям находить нужную информацию.</w:t>
      </w:r>
    </w:p>
    <w:p w:rsidR="00FC5E89" w:rsidRDefault="00FC5E89" w:rsidP="00FC5E8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React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Router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предлагает свой набор инструментов навигации, и в этом уроке мы их рассмотрим.</w:t>
      </w:r>
    </w:p>
    <w:p w:rsidR="00FC5E89" w:rsidRDefault="00FC5E89" w:rsidP="00FC5E89">
      <w:pPr>
        <w:pStyle w:val="2"/>
        <w:shd w:val="clear" w:color="auto" w:fill="FFFFFF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</w:rPr>
        <w:t>Недостающая ссылка</w:t>
      </w:r>
    </w:p>
    <w:p w:rsidR="00FC5E89" w:rsidRDefault="00FC5E89" w:rsidP="00FC5E8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React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Router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предоставляет компонент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Link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который выполняет операцию, аналогичную знакомым тегам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&lt;a&gt;</w:t>
      </w:r>
      <w:r>
        <w:rPr>
          <w:rFonts w:ascii="Arial" w:hAnsi="Arial" w:cs="Arial"/>
          <w:color w:val="000000"/>
          <w:sz w:val="27"/>
          <w:szCs w:val="27"/>
        </w:rPr>
        <w:t> из стандартного HTML. В действительности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Link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тег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&lt;a&gt;</w:t>
      </w:r>
      <w:r>
        <w:rPr>
          <w:rFonts w:ascii="Arial" w:hAnsi="Arial" w:cs="Arial"/>
          <w:color w:val="000000"/>
          <w:sz w:val="27"/>
          <w:szCs w:val="27"/>
        </w:rPr>
        <w:t xml:space="preserve"> с дополнительными характеристиками для работы с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Router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FC5E89" w:rsidRDefault="00FC5E89" w:rsidP="00FC5E8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Импортируем компонент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Link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из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react-router-dom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Затем добавим ссылку на компонент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ListPage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чтобы пользователи могли перейти на страницу чатов. Сам процесс авторизации в приложении мы сделаем чуть позже.</w:t>
      </w:r>
    </w:p>
    <w:p w:rsidR="00FC5E89" w:rsidRDefault="00FC5E89" w:rsidP="00FC5E8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FC5E89" w:rsidRPr="00FC5E89" w:rsidRDefault="00FC5E89" w:rsidP="00FC5E8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proofErr w:type="spellStart"/>
      <w:r w:rsidRPr="00FC5E89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login.jsx</w:t>
      </w:r>
      <w:proofErr w:type="spellEnd"/>
    </w:p>
    <w:p w:rsidR="00FC5E89" w:rsidRPr="00FC5E89" w:rsidRDefault="00FC5E89" w:rsidP="00FC5E8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FC5E89" w:rsidRPr="00FC5E89" w:rsidRDefault="00FC5E89" w:rsidP="00FC5E8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FC5E8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React </w:t>
      </w:r>
      <w:r w:rsidRPr="00FC5E8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FC5E8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'react'</w:t>
      </w: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FC5E89" w:rsidRPr="00FC5E89" w:rsidRDefault="00FC5E89" w:rsidP="00FC5E8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FC5E8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Link } </w:t>
      </w:r>
      <w:r w:rsidRPr="00FC5E8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FC5E8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'react-router-</w:t>
      </w:r>
      <w:proofErr w:type="spellStart"/>
      <w:r w:rsidRPr="00FC5E8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dom</w:t>
      </w:r>
      <w:proofErr w:type="spellEnd"/>
      <w:r w:rsidRPr="00FC5E8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FC5E89" w:rsidRPr="00FC5E89" w:rsidRDefault="00FC5E89" w:rsidP="00FC5E8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FC5E8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styles </w:t>
      </w:r>
      <w:r w:rsidRPr="00FC5E8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FC5E8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'./login.module.css'</w:t>
      </w: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FC5E89" w:rsidRPr="00FC5E89" w:rsidRDefault="00FC5E89" w:rsidP="00FC5E8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FC5E89" w:rsidRPr="00FC5E89" w:rsidRDefault="00FC5E89" w:rsidP="00FC5E8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FC5E8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FC5E8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FC5E89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C5E89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LoginPage</w:t>
      </w:r>
      <w:proofErr w:type="spellEnd"/>
      <w:r w:rsidRPr="00FC5E89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FC5E89" w:rsidRPr="00FC5E89" w:rsidRDefault="00FC5E89" w:rsidP="00FC5E8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FC5E89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FC5E89" w:rsidRPr="00FC5E89" w:rsidRDefault="00FC5E89" w:rsidP="00FC5E8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FC5E8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C5E89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proofErr w:type="gramStart"/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FC5E8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FC5E8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styles.wrapper</w:t>
      </w:r>
      <w:proofErr w:type="spellEnd"/>
      <w:r w:rsidRPr="00FC5E8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FC5E89" w:rsidRPr="00FC5E89" w:rsidRDefault="00FC5E89" w:rsidP="00FC5E8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FC5E8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form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C5E89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proofErr w:type="gramStart"/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FC5E8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FC5E8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styles.form</w:t>
      </w:r>
      <w:proofErr w:type="spellEnd"/>
      <w:r w:rsidRPr="00FC5E8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FC5E89" w:rsidRPr="00FC5E89" w:rsidRDefault="00FC5E89" w:rsidP="00FC5E8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FC5E8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h1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C5E89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proofErr w:type="gramStart"/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FC5E8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FC5E8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styles.heading</w:t>
      </w:r>
      <w:proofErr w:type="spellEnd"/>
      <w:r w:rsidRPr="00FC5E8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Вход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FC5E8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h1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FC5E89" w:rsidRPr="00FC5E89" w:rsidRDefault="00FC5E89" w:rsidP="00FC5E8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FC5E8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Link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FC5E89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FC5E89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'/list'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FC5E89" w:rsidRPr="00FC5E89" w:rsidRDefault="00FC5E89" w:rsidP="00FC5E8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>
        <w:rPr>
          <w:rStyle w:val="xml"/>
          <w:rFonts w:ascii="Consolas" w:hAnsi="Consolas"/>
          <w:color w:val="383A42"/>
          <w:sz w:val="21"/>
          <w:szCs w:val="21"/>
        </w:rPr>
        <w:t>Войти</w:t>
      </w:r>
    </w:p>
    <w:p w:rsidR="00FC5E89" w:rsidRPr="00FC5E89" w:rsidRDefault="00FC5E89" w:rsidP="00FC5E8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FC5E89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FC5E89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Link</w:t>
      </w:r>
      <w:r w:rsidRPr="00FC5E89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FC5E89" w:rsidRDefault="00FC5E89" w:rsidP="00FC5E8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FC5E89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form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FC5E89" w:rsidRDefault="00FC5E89" w:rsidP="00FC5E8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FC5E89" w:rsidRDefault="00FC5E89" w:rsidP="00FC5E8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);</w:t>
      </w:r>
    </w:p>
    <w:p w:rsidR="00FC5E89" w:rsidRDefault="00FC5E89" w:rsidP="00FC5E89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FC5E89" w:rsidRDefault="00FC5E89" w:rsidP="00FC5E8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У компонента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Link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есть пропс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to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для описания URL, по которому следует перейти.</w:t>
      </w:r>
    </w:p>
    <w:p w:rsidR="00FC5E89" w:rsidRDefault="00FC5E89" w:rsidP="00FC5E89">
      <w:pPr>
        <w:pStyle w:val="2"/>
        <w:shd w:val="clear" w:color="auto" w:fill="FFFFFF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</w:rPr>
        <w:t>Не отклоняйтесь от маршрута</w:t>
      </w:r>
    </w:p>
    <w:p w:rsidR="00FC5E89" w:rsidRDefault="00FC5E89" w:rsidP="00FC5E8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Вы уже научились реализовывать базовую маршрутизацию и навигацию в одностраничных приложениях. Чтобы настроить маршруты, нужно использовать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BrowserRouter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Route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Можно сделать так, чтобы только один соответствующий маршрут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отрисовывался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 помощью компонента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Switch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а с </w:t>
      </w:r>
      <w:r>
        <w:rPr>
          <w:rFonts w:ascii="Arial" w:hAnsi="Arial" w:cs="Arial"/>
          <w:color w:val="000000"/>
          <w:sz w:val="27"/>
          <w:szCs w:val="27"/>
        </w:rPr>
        <w:lastRenderedPageBreak/>
        <w:t>помощью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exact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указать, что путь должен быть точным. Также в этом уроке вы узнали, как с помощью компонента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Link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сделать удобную навигацию.</w:t>
      </w:r>
    </w:p>
    <w:p w:rsidR="00FC5E89" w:rsidRDefault="00FC5E89" w:rsidP="00FC5E8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Пора усложнять задачу. В следующих уроках изменим текущую реализацию навигации — добавим выделение на выбранный чат, а также сделаем программную навигацию.</w:t>
      </w:r>
    </w:p>
    <w:p w:rsidR="00DE5D53" w:rsidRDefault="00DE5D53" w:rsidP="00DE5D53">
      <w:pPr>
        <w:pStyle w:val="1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Навигация и ссылки. Продвинутое использование</w:t>
      </w:r>
    </w:p>
    <w:p w:rsidR="00DE5D53" w:rsidRDefault="00DE5D53" w:rsidP="00DE5D5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Вы уже знаете, что для создания удобной навигации нужно добавить компонент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Link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ChatsList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DE5D53" w:rsidRPr="00DE5D53" w:rsidRDefault="00DE5D53" w:rsidP="00DE5D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rFonts w:eastAsiaTheme="majorEastAsia"/>
          <w:color w:val="B8BDBF"/>
          <w:sz w:val="27"/>
          <w:szCs w:val="27"/>
        </w:rPr>
        <w:t>Скопировать</w:t>
      </w:r>
      <w:r w:rsidRPr="00DE5D53">
        <w:rPr>
          <w:rStyle w:val="code-blockclipboard"/>
          <w:rFonts w:eastAsiaTheme="majorEastAsia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rFonts w:eastAsiaTheme="majorEastAsia"/>
          <w:color w:val="B8BDBF"/>
          <w:sz w:val="27"/>
          <w:szCs w:val="27"/>
        </w:rPr>
        <w:t>код</w:t>
      </w:r>
      <w:r w:rsidRPr="00DE5D53">
        <w:rPr>
          <w:rStyle w:val="code-blocklang"/>
          <w:color w:val="B8BDBF"/>
          <w:sz w:val="27"/>
          <w:szCs w:val="27"/>
          <w:lang w:val="en-US"/>
        </w:rPr>
        <w:t>JSX</w:t>
      </w:r>
    </w:p>
    <w:p w:rsidR="00DE5D53" w:rsidRPr="00DE5D53" w:rsidRDefault="00DE5D53" w:rsidP="00DE5D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E5D5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импортируем</w:t>
      </w:r>
      <w:r w:rsidRPr="00DE5D5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Link</w:t>
      </w:r>
    </w:p>
    <w:p w:rsidR="00DE5D53" w:rsidRPr="00DE5D53" w:rsidRDefault="00DE5D53" w:rsidP="00DE5D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DE5D5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DE5D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Link } </w:t>
      </w:r>
      <w:r w:rsidRPr="00DE5D5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DE5D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E5D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'react-router-</w:t>
      </w:r>
      <w:proofErr w:type="spellStart"/>
      <w:r w:rsidRPr="00DE5D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dom</w:t>
      </w:r>
      <w:proofErr w:type="spellEnd"/>
      <w:r w:rsidRPr="00DE5D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DE5D53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DE5D53" w:rsidRPr="00DE5D53" w:rsidRDefault="00DE5D53" w:rsidP="00DE5D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E5D53">
        <w:rPr>
          <w:rStyle w:val="HTML"/>
          <w:rFonts w:ascii="Consolas" w:hAnsi="Consolas"/>
          <w:color w:val="383A42"/>
          <w:sz w:val="21"/>
          <w:szCs w:val="21"/>
          <w:lang w:val="en-US"/>
        </w:rPr>
        <w:t>...</w:t>
      </w:r>
    </w:p>
    <w:p w:rsidR="00DE5D53" w:rsidRPr="00DE5D53" w:rsidRDefault="00DE5D53" w:rsidP="00DE5D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DE5D5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DE5D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E5D5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DE5D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E5D53">
        <w:rPr>
          <w:rStyle w:val="HTML"/>
          <w:rFonts w:ascii="Consolas" w:hAnsi="Consolas"/>
          <w:color w:val="383A42"/>
          <w:sz w:val="21"/>
          <w:szCs w:val="21"/>
          <w:lang w:val="en-US"/>
        </w:rPr>
        <w:t>ChatsList</w:t>
      </w:r>
      <w:proofErr w:type="spellEnd"/>
      <w:r w:rsidRPr="00DE5D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DE5D5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DE5D53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{ chats }</w:t>
      </w:r>
      <w:r w:rsidRPr="00DE5D5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DE5D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DE5D53" w:rsidRPr="00DE5D53" w:rsidRDefault="00DE5D53" w:rsidP="00DE5D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E5D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DE5D5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DE5D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E5D53">
        <w:rPr>
          <w:rStyle w:val="HTML"/>
          <w:rFonts w:ascii="Consolas" w:hAnsi="Consolas"/>
          <w:color w:val="383A42"/>
          <w:sz w:val="21"/>
          <w:szCs w:val="21"/>
          <w:lang w:val="en-US"/>
        </w:rPr>
        <w:t>normalizedData</w:t>
      </w:r>
      <w:proofErr w:type="spellEnd"/>
      <w:r w:rsidRPr="00DE5D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DE5D53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React.useMemo</w:t>
      </w:r>
      <w:proofErr w:type="spellEnd"/>
      <w:r w:rsidRPr="00DE5D53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DE5D5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DE5D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E5D53">
        <w:rPr>
          <w:rStyle w:val="HTML"/>
          <w:rFonts w:ascii="Consolas" w:hAnsi="Consolas"/>
          <w:color w:val="383A42"/>
          <w:sz w:val="21"/>
          <w:szCs w:val="21"/>
          <w:lang w:val="en-US"/>
        </w:rPr>
        <w:t>normalizeData</w:t>
      </w:r>
      <w:proofErr w:type="spellEnd"/>
      <w:r w:rsidRPr="00DE5D53">
        <w:rPr>
          <w:rStyle w:val="HTML"/>
          <w:rFonts w:ascii="Consolas" w:hAnsi="Consolas"/>
          <w:color w:val="383A42"/>
          <w:sz w:val="21"/>
          <w:szCs w:val="21"/>
          <w:lang w:val="en-US"/>
        </w:rPr>
        <w:t>(chats), [chats]);</w:t>
      </w:r>
    </w:p>
    <w:p w:rsidR="00DE5D53" w:rsidRPr="00DE5D53" w:rsidRDefault="00DE5D53" w:rsidP="00DE5D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E5D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DE5D5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DE5D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DE5D53" w:rsidRPr="00DE5D53" w:rsidRDefault="00DE5D53" w:rsidP="00DE5D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DE5D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DE5D5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proofErr w:type="gramStart"/>
      <w:r w:rsidRPr="00DE5D5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ul</w:t>
      </w:r>
      <w:proofErr w:type="spellEnd"/>
      <w:proofErr w:type="gramEnd"/>
      <w:r w:rsidRPr="00DE5D5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DE5D53" w:rsidRPr="00DE5D53" w:rsidRDefault="00DE5D53" w:rsidP="00DE5D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DE5D5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{</w:t>
      </w:r>
      <w:proofErr w:type="spellStart"/>
      <w:proofErr w:type="gramStart"/>
      <w:r w:rsidRPr="00DE5D53">
        <w:rPr>
          <w:rStyle w:val="xml"/>
          <w:rFonts w:ascii="Consolas" w:hAnsi="Consolas"/>
          <w:color w:val="383A42"/>
          <w:sz w:val="21"/>
          <w:szCs w:val="21"/>
          <w:lang w:val="en-US"/>
        </w:rPr>
        <w:t>normalizedData.map</w:t>
      </w:r>
      <w:proofErr w:type="spellEnd"/>
      <w:r w:rsidRPr="00DE5D53">
        <w:rPr>
          <w:rStyle w:val="x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DE5D5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({ </w:t>
      </w:r>
      <w:proofErr w:type="spellStart"/>
      <w:r w:rsidRPr="00DE5D53">
        <w:rPr>
          <w:rStyle w:val="xml"/>
          <w:rFonts w:ascii="Consolas" w:hAnsi="Consolas"/>
          <w:color w:val="383A42"/>
          <w:sz w:val="21"/>
          <w:szCs w:val="21"/>
          <w:lang w:val="en-US"/>
        </w:rPr>
        <w:t>recipientName</w:t>
      </w:r>
      <w:proofErr w:type="spellEnd"/>
      <w:r w:rsidRPr="00DE5D5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, id, timestamp, </w:t>
      </w:r>
      <w:proofErr w:type="spellStart"/>
      <w:r w:rsidRPr="00DE5D53">
        <w:rPr>
          <w:rStyle w:val="xml"/>
          <w:rFonts w:ascii="Consolas" w:hAnsi="Consolas"/>
          <w:color w:val="383A42"/>
          <w:sz w:val="21"/>
          <w:szCs w:val="21"/>
          <w:lang w:val="en-US"/>
        </w:rPr>
        <w:t>lastMessage</w:t>
      </w:r>
      <w:proofErr w:type="spellEnd"/>
      <w:r w:rsidRPr="00DE5D5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}, index) =&gt; (</w:t>
      </w:r>
    </w:p>
    <w:p w:rsidR="00DE5D53" w:rsidRDefault="00DE5D53" w:rsidP="00DE5D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DE5D5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li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key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hAnsi="Consolas"/>
          <w:color w:val="32A846"/>
          <w:sz w:val="21"/>
          <w:szCs w:val="21"/>
        </w:rPr>
        <w:t>{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index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}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DE5D53" w:rsidRDefault="00DE5D53" w:rsidP="00DE5D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              {/* добавим ссылку на чат */}</w:t>
      </w:r>
    </w:p>
    <w:p w:rsidR="00DE5D53" w:rsidRPr="00DE5D53" w:rsidRDefault="00DE5D53" w:rsidP="00DE5D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    </w:t>
      </w:r>
      <w:r w:rsidRPr="00DE5D5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DE5D5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Link</w:t>
      </w:r>
    </w:p>
    <w:p w:rsidR="00DE5D53" w:rsidRPr="00DE5D53" w:rsidRDefault="00DE5D53" w:rsidP="00DE5D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DE5D5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proofErr w:type="gramStart"/>
      <w:r w:rsidRPr="00DE5D5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</w:t>
      </w:r>
      <w:proofErr w:type="gramEnd"/>
      <w:r w:rsidRPr="00DE5D53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DE5D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{{</w:t>
      </w:r>
      <w:r w:rsidRPr="00DE5D5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E5D5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pathname:</w:t>
      </w:r>
      <w:r w:rsidRPr="00DE5D5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`/</w:t>
      </w:r>
      <w:r w:rsidRPr="00DE5D5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list</w:t>
      </w:r>
      <w:r w:rsidRPr="00DE5D53">
        <w:rPr>
          <w:rStyle w:val="hljs-tag"/>
          <w:rFonts w:ascii="Consolas" w:hAnsi="Consolas"/>
          <w:color w:val="383A42"/>
          <w:sz w:val="21"/>
          <w:szCs w:val="21"/>
          <w:lang w:val="en-US"/>
        </w:rPr>
        <w:t>/${</w:t>
      </w:r>
      <w:r w:rsidRPr="00DE5D5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id</w:t>
      </w:r>
      <w:r w:rsidRPr="00DE5D53">
        <w:rPr>
          <w:rStyle w:val="hljs-tag"/>
          <w:rFonts w:ascii="Consolas" w:hAnsi="Consolas"/>
          <w:color w:val="383A42"/>
          <w:sz w:val="21"/>
          <w:szCs w:val="21"/>
          <w:lang w:val="en-US"/>
        </w:rPr>
        <w:t>}` }}</w:t>
      </w:r>
    </w:p>
    <w:p w:rsidR="00DE5D53" w:rsidRPr="00DE5D53" w:rsidRDefault="00DE5D53" w:rsidP="00DE5D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DE5D5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DE5D5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proofErr w:type="gramEnd"/>
      <w:r w:rsidRPr="00DE5D53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DE5D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r w:rsidRPr="00DE5D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styles.chat</w:t>
      </w:r>
      <w:proofErr w:type="spellEnd"/>
      <w:r w:rsidRPr="00DE5D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</w:p>
    <w:p w:rsidR="00DE5D53" w:rsidRPr="00DE5D53" w:rsidRDefault="00DE5D53" w:rsidP="00DE5D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DE5D5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      &gt;</w:t>
      </w:r>
    </w:p>
    <w:p w:rsidR="00DE5D53" w:rsidRPr="00DE5D53" w:rsidRDefault="00DE5D53" w:rsidP="00DE5D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DE5D5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 w:rsidRPr="00DE5D5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DE5D5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Avatar</w:t>
      </w:r>
      <w:r w:rsidRPr="00DE5D5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DE5D5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proofErr w:type="gramStart"/>
      <w:r w:rsidRPr="00DE5D53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DE5D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DE5D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recipientName</w:t>
      </w:r>
      <w:proofErr w:type="spellEnd"/>
      <w:r w:rsidRPr="00DE5D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DE5D5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DE5D53" w:rsidRPr="00DE5D53" w:rsidRDefault="00DE5D53" w:rsidP="00DE5D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DE5D5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 w:rsidRPr="00DE5D5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DE5D5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DE5D5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E5D5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proofErr w:type="gramStart"/>
      <w:r w:rsidRPr="00DE5D53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DE5D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DE5D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styles.chatContent</w:t>
      </w:r>
      <w:proofErr w:type="spellEnd"/>
      <w:r w:rsidRPr="00DE5D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DE5D5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DE5D53" w:rsidRPr="00DE5D53" w:rsidRDefault="00DE5D53" w:rsidP="00DE5D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DE5D5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  </w:t>
      </w:r>
      <w:r w:rsidRPr="00DE5D5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DE5D5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DE5D5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E5D5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proofErr w:type="gramStart"/>
      <w:r w:rsidRPr="00DE5D53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DE5D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DE5D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styles.info}</w:t>
      </w:r>
      <w:r w:rsidRPr="00DE5D5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DE5D53" w:rsidRPr="00DE5D53" w:rsidRDefault="00DE5D53" w:rsidP="00DE5D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DE5D5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    </w:t>
      </w:r>
      <w:r w:rsidRPr="00DE5D5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Start"/>
      <w:r w:rsidRPr="00DE5D5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span</w:t>
      </w:r>
      <w:proofErr w:type="gramEnd"/>
      <w:r w:rsidRPr="00DE5D5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DE5D53">
        <w:rPr>
          <w:rStyle w:val="xml"/>
          <w:rFonts w:ascii="Consolas" w:hAnsi="Consolas"/>
          <w:color w:val="383A42"/>
          <w:sz w:val="21"/>
          <w:szCs w:val="21"/>
          <w:lang w:val="en-US"/>
        </w:rPr>
        <w:t>{</w:t>
      </w:r>
      <w:proofErr w:type="spellStart"/>
      <w:r w:rsidRPr="00DE5D53">
        <w:rPr>
          <w:rStyle w:val="xml"/>
          <w:rFonts w:ascii="Consolas" w:hAnsi="Consolas"/>
          <w:color w:val="383A42"/>
          <w:sz w:val="21"/>
          <w:szCs w:val="21"/>
          <w:lang w:val="en-US"/>
        </w:rPr>
        <w:t>recipientName</w:t>
      </w:r>
      <w:proofErr w:type="spellEnd"/>
      <w:r w:rsidRPr="00DE5D53">
        <w:rPr>
          <w:rStyle w:val="xml"/>
          <w:rFonts w:ascii="Consolas" w:hAnsi="Consolas"/>
          <w:color w:val="383A42"/>
          <w:sz w:val="21"/>
          <w:szCs w:val="21"/>
          <w:lang w:val="en-US"/>
        </w:rPr>
        <w:t>}</w:t>
      </w:r>
      <w:r w:rsidRPr="00DE5D5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DE5D5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span</w:t>
      </w:r>
      <w:r w:rsidRPr="00DE5D5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DE5D53" w:rsidRPr="00DE5D53" w:rsidRDefault="00DE5D53" w:rsidP="00DE5D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DE5D5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    </w:t>
      </w:r>
      <w:r w:rsidRPr="00DE5D5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Start"/>
      <w:r w:rsidRPr="00DE5D5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span</w:t>
      </w:r>
      <w:proofErr w:type="gramEnd"/>
      <w:r w:rsidRPr="00DE5D5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DE5D53">
        <w:rPr>
          <w:rStyle w:val="xml"/>
          <w:rFonts w:ascii="Consolas" w:hAnsi="Consolas"/>
          <w:color w:val="383A42"/>
          <w:sz w:val="21"/>
          <w:szCs w:val="21"/>
          <w:lang w:val="en-US"/>
        </w:rPr>
        <w:t>{</w:t>
      </w:r>
      <w:proofErr w:type="spellStart"/>
      <w:r w:rsidRPr="00DE5D53">
        <w:rPr>
          <w:rStyle w:val="xml"/>
          <w:rFonts w:ascii="Consolas" w:hAnsi="Consolas"/>
          <w:color w:val="383A42"/>
          <w:sz w:val="21"/>
          <w:szCs w:val="21"/>
          <w:lang w:val="en-US"/>
        </w:rPr>
        <w:t>getTimeFromTimestamp</w:t>
      </w:r>
      <w:proofErr w:type="spellEnd"/>
      <w:r w:rsidRPr="00DE5D53">
        <w:rPr>
          <w:rStyle w:val="xml"/>
          <w:rFonts w:ascii="Consolas" w:hAnsi="Consolas"/>
          <w:color w:val="383A42"/>
          <w:sz w:val="21"/>
          <w:szCs w:val="21"/>
          <w:lang w:val="en-US"/>
        </w:rPr>
        <w:t>(timestamp)}</w:t>
      </w:r>
      <w:r w:rsidRPr="00DE5D5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DE5D5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span</w:t>
      </w:r>
      <w:r w:rsidRPr="00DE5D5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DE5D53" w:rsidRPr="00DE5D53" w:rsidRDefault="00DE5D53" w:rsidP="00DE5D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DE5D5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  </w:t>
      </w:r>
      <w:r w:rsidRPr="00DE5D5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DE5D5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DE5D5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DE5D53" w:rsidRPr="00DE5D53" w:rsidRDefault="00DE5D53" w:rsidP="00DE5D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DE5D5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  </w:t>
      </w:r>
      <w:r w:rsidRPr="00DE5D5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DE5D5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DE5D5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E5D5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proofErr w:type="gramStart"/>
      <w:r w:rsidRPr="00DE5D53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DE5D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DE5D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styles.lastMessage</w:t>
      </w:r>
      <w:proofErr w:type="spellEnd"/>
      <w:r w:rsidRPr="00DE5D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DE5D5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DE5D53" w:rsidRPr="00DE5D53" w:rsidRDefault="00DE5D53" w:rsidP="00DE5D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DE5D5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    </w:t>
      </w:r>
      <w:r w:rsidRPr="00DE5D5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gramStart"/>
      <w:r w:rsidRPr="00DE5D5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span</w:t>
      </w:r>
      <w:proofErr w:type="gramEnd"/>
      <w:r w:rsidRPr="00DE5D5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DE5D53">
        <w:rPr>
          <w:rStyle w:val="xml"/>
          <w:rFonts w:ascii="Consolas" w:hAnsi="Consolas"/>
          <w:color w:val="383A42"/>
          <w:sz w:val="21"/>
          <w:szCs w:val="21"/>
          <w:lang w:val="en-US"/>
        </w:rPr>
        <w:t>{</w:t>
      </w:r>
      <w:proofErr w:type="spellStart"/>
      <w:r w:rsidRPr="00DE5D53">
        <w:rPr>
          <w:rStyle w:val="xml"/>
          <w:rFonts w:ascii="Consolas" w:hAnsi="Consolas"/>
          <w:color w:val="383A42"/>
          <w:sz w:val="21"/>
          <w:szCs w:val="21"/>
          <w:lang w:val="en-US"/>
        </w:rPr>
        <w:t>lastMessage.text</w:t>
      </w:r>
      <w:proofErr w:type="spellEnd"/>
      <w:r w:rsidRPr="00DE5D53">
        <w:rPr>
          <w:rStyle w:val="xml"/>
          <w:rFonts w:ascii="Consolas" w:hAnsi="Consolas"/>
          <w:color w:val="383A42"/>
          <w:sz w:val="21"/>
          <w:szCs w:val="21"/>
          <w:lang w:val="en-US"/>
        </w:rPr>
        <w:t>}</w:t>
      </w:r>
      <w:r w:rsidRPr="00DE5D5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DE5D5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span</w:t>
      </w:r>
      <w:r w:rsidRPr="00DE5D5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DE5D53" w:rsidRPr="00DE5D53" w:rsidRDefault="00DE5D53" w:rsidP="00DE5D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DE5D5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  </w:t>
      </w:r>
      <w:r w:rsidRPr="00DE5D5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DE5D53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DE5D53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DE5D53" w:rsidRPr="00376051" w:rsidRDefault="00DE5D53" w:rsidP="00DE5D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DE5D53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 w:rsidRPr="0037605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376051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37605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DE5D53" w:rsidRPr="00376051" w:rsidRDefault="00DE5D53" w:rsidP="00DE5D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376051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37605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376051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Link</w:t>
      </w:r>
      <w:r w:rsidRPr="0037605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DE5D53" w:rsidRPr="00376051" w:rsidRDefault="00DE5D53" w:rsidP="00DE5D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376051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37605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376051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</w:t>
      </w:r>
      <w:r w:rsidRPr="0037605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DE5D53" w:rsidRPr="00376051" w:rsidRDefault="00DE5D53" w:rsidP="00DE5D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376051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))}</w:t>
      </w:r>
    </w:p>
    <w:p w:rsidR="00DE5D53" w:rsidRPr="00376051" w:rsidRDefault="00DE5D53" w:rsidP="00DE5D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376051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37605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proofErr w:type="spellStart"/>
      <w:r w:rsidRPr="00376051">
        <w:rPr>
          <w:rStyle w:val="hljs-name"/>
          <w:rFonts w:ascii="Consolas" w:hAnsi="Consolas"/>
          <w:color w:val="FF4040"/>
          <w:sz w:val="21"/>
          <w:szCs w:val="21"/>
          <w:lang w:val="en-US"/>
        </w:rPr>
        <w:t>ul</w:t>
      </w:r>
      <w:proofErr w:type="spellEnd"/>
      <w:r w:rsidRPr="0037605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DE5D53" w:rsidRDefault="00DE5D53" w:rsidP="00DE5D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3760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:rsidR="00DE5D53" w:rsidRDefault="00DE5D53" w:rsidP="00DE5D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}; </w:t>
      </w:r>
    </w:p>
    <w:p w:rsidR="00DE5D53" w:rsidRDefault="00DE5D53" w:rsidP="00DE5D5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Теперь мы можем посмотреть переписку:</w:t>
      </w:r>
    </w:p>
    <w:p w:rsidR="00DE5D53" w:rsidRDefault="00DE5D53" w:rsidP="00DE5D5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491569" cy="2708474"/>
            <wp:effectExtent l="0" t="0" r="0" b="0"/>
            <wp:docPr id="6" name="Рисунок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808" cy="271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D53" w:rsidRDefault="00DE5D53" w:rsidP="00DE5D5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3"/>
          <w:rFonts w:ascii="Arial" w:hAnsi="Arial" w:cs="Arial"/>
          <w:color w:val="000000"/>
          <w:sz w:val="27"/>
          <w:szCs w:val="27"/>
        </w:rPr>
        <w:t>Кажется, тут разворачивается драма...</w:t>
      </w:r>
    </w:p>
    <w:p w:rsidR="00DE5D53" w:rsidRDefault="00DE5D53" w:rsidP="00DE5D5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Вот только незаметно, какой из чатов выбран. Лучше бы его выделить. Для этого нужно заменить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Link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на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NavLink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DE5D53" w:rsidRDefault="00DE5D53" w:rsidP="00DE5D53">
      <w:pPr>
        <w:pStyle w:val="2"/>
        <w:shd w:val="clear" w:color="auto" w:fill="FFFFFF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</w:rPr>
        <w:t>Компонент </w:t>
      </w:r>
      <w:proofErr w:type="spellStart"/>
      <w:r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</w:rPr>
        <w:t>NavLink</w:t>
      </w:r>
      <w:proofErr w:type="spellEnd"/>
    </w:p>
    <w:p w:rsidR="00DE5D53" w:rsidRDefault="00DE5D53" w:rsidP="00DE5D5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Этот компонент отличается от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Link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тем, что у него есть пропс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activeClassName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В качестве значения он принимает селектор CSS-класса. Указанный в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activeClassName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CSS-класс будет добавлен к тому элементу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NavLink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маршрут которого совпадает с текущим URL в браузере. Так вы сможете применять собственные стили к ссылкам для текущей активной страницы. Это полезно в панели навигации, поскольку помогает пользователю проследить его текущее местоположение в приложении.</w:t>
      </w:r>
    </w:p>
    <w:p w:rsidR="00DE5D53" w:rsidRDefault="00DE5D53" w:rsidP="00DE5D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rFonts w:eastAsiaTheme="majorEastAsia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rFonts w:eastAsiaTheme="majorEastAsia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DE5D53" w:rsidRDefault="00DE5D53" w:rsidP="00DE5D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NavLink</w:t>
      </w:r>
      <w:proofErr w:type="spellEnd"/>
    </w:p>
    <w:p w:rsidR="00DE5D53" w:rsidRPr="00376051" w:rsidRDefault="00DE5D53" w:rsidP="00DE5D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 xml:space="preserve">    </w:t>
      </w:r>
      <w:proofErr w:type="gramStart"/>
      <w:r w:rsidRPr="0037605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</w:t>
      </w:r>
      <w:proofErr w:type="gramEnd"/>
      <w:r w:rsidRPr="00376051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376051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{{</w:t>
      </w:r>
      <w:r w:rsidRPr="0037605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37605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pathname:</w:t>
      </w:r>
      <w:r w:rsidRPr="0037605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`/</w:t>
      </w:r>
      <w:r w:rsidRPr="0037605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list</w:t>
      </w:r>
      <w:r w:rsidRPr="00376051">
        <w:rPr>
          <w:rStyle w:val="hljs-tag"/>
          <w:rFonts w:ascii="Consolas" w:hAnsi="Consolas"/>
          <w:color w:val="383A42"/>
          <w:sz w:val="21"/>
          <w:szCs w:val="21"/>
          <w:lang w:val="en-US"/>
        </w:rPr>
        <w:t>/${</w:t>
      </w:r>
      <w:r w:rsidRPr="00376051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id</w:t>
      </w:r>
      <w:r w:rsidRPr="00376051">
        <w:rPr>
          <w:rStyle w:val="hljs-tag"/>
          <w:rFonts w:ascii="Consolas" w:hAnsi="Consolas"/>
          <w:color w:val="383A42"/>
          <w:sz w:val="21"/>
          <w:szCs w:val="21"/>
          <w:lang w:val="en-US"/>
        </w:rPr>
        <w:t>}` }}</w:t>
      </w:r>
    </w:p>
    <w:p w:rsidR="00DE5D53" w:rsidRPr="00DE5D53" w:rsidRDefault="00DE5D53" w:rsidP="00DE5D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37605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DE5D5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proofErr w:type="gramEnd"/>
      <w:r w:rsidRPr="00DE5D53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DE5D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r w:rsidRPr="00DE5D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styles.chat</w:t>
      </w:r>
      <w:proofErr w:type="spellEnd"/>
      <w:r w:rsidRPr="00DE5D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</w:p>
    <w:p w:rsidR="00DE5D53" w:rsidRPr="00DE5D53" w:rsidRDefault="00DE5D53" w:rsidP="00DE5D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tag"/>
          <w:rFonts w:ascii="Consolas" w:hAnsi="Consolas"/>
          <w:color w:val="383A42"/>
          <w:sz w:val="21"/>
          <w:szCs w:val="21"/>
          <w:lang w:val="en-US"/>
        </w:rPr>
      </w:pPr>
      <w:r w:rsidRPr="00DE5D5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DE5D53">
        <w:rPr>
          <w:rStyle w:val="hljs-attr"/>
          <w:rFonts w:ascii="Consolas" w:hAnsi="Consolas"/>
          <w:color w:val="CA8D3D"/>
          <w:sz w:val="21"/>
          <w:szCs w:val="21"/>
          <w:lang w:val="en-US"/>
        </w:rPr>
        <w:t>activeClassName</w:t>
      </w:r>
      <w:proofErr w:type="spellEnd"/>
      <w:proofErr w:type="gramEnd"/>
      <w:r w:rsidRPr="00DE5D53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DE5D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r w:rsidRPr="00DE5D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styles.activeChat</w:t>
      </w:r>
      <w:proofErr w:type="spellEnd"/>
      <w:r w:rsidRPr="00DE5D5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</w:p>
    <w:p w:rsidR="00DE5D53" w:rsidRDefault="00DE5D53" w:rsidP="00DE5D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 w:rsidRPr="00DE5D53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DE5D53" w:rsidRDefault="00DE5D53" w:rsidP="00DE5D53">
      <w:pPr>
        <w:pStyle w:val="2"/>
        <w:shd w:val="clear" w:color="auto" w:fill="FFFFFF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</w:rPr>
        <w:t>Программная навигация</w:t>
      </w:r>
    </w:p>
    <w:p w:rsidR="00DE5D53" w:rsidRDefault="00DE5D53" w:rsidP="00DE5D5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Пока что для навигации мы использовали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Link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NavLink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Если посмотреть код собранного приложения, вы увидите ссылку — обычный тег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</w:t>
      </w:r>
      <w:r>
        <w:rPr>
          <w:rFonts w:ascii="Arial" w:hAnsi="Arial" w:cs="Arial"/>
          <w:color w:val="000000"/>
          <w:sz w:val="27"/>
          <w:szCs w:val="27"/>
        </w:rPr>
        <w:t>. Ссылкой мы можем сделать любые текстовые блоки. Но что делать, если на странице есть кнопка и по клику на неё нам нужно перейти на другую страницу? Если обернуть её в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Link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при сборке получим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&lt;a</w:t>
      </w:r>
      <w:proofErr w:type="gram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&gt;&lt;</w:t>
      </w:r>
      <w:proofErr w:type="spellStart"/>
      <w:proofErr w:type="gram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button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...</w:t>
      </w:r>
      <w:r>
        <w:rPr>
          <w:rFonts w:ascii="Arial" w:hAnsi="Arial" w:cs="Arial"/>
          <w:color w:val="000000"/>
          <w:sz w:val="27"/>
          <w:szCs w:val="27"/>
        </w:rPr>
        <w:t>. Но у кнопки есть обработчик события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onClick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 правильнее в нём осуществить переход на другую страницу при помощи программной навигации. Тогда и не придётся оборачивать кнопку в ссылку.</w:t>
      </w:r>
    </w:p>
    <w:p w:rsidR="00DE5D53" w:rsidRDefault="00DE5D53" w:rsidP="00DE5D5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Используем хук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useHistory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он возвращает объект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history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который помогает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программно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контролировать навигацию пользователя. Объект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history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содержит множество свойств и методов, подробнее с ними можно ознакомиться </w:t>
      </w:r>
      <w:hyperlink r:id="rId17" w:tgtFrame="_blank" w:history="1">
        <w:r>
          <w:rPr>
            <w:rStyle w:val="a4"/>
            <w:rFonts w:ascii="Arial" w:hAnsi="Arial" w:cs="Arial"/>
            <w:color w:val="23272E"/>
            <w:sz w:val="27"/>
            <w:szCs w:val="27"/>
          </w:rPr>
          <w:t>в официальной документации библиотеки</w:t>
        </w:r>
      </w:hyperlink>
      <w:r>
        <w:rPr>
          <w:rFonts w:ascii="Arial" w:hAnsi="Arial" w:cs="Arial"/>
          <w:color w:val="000000"/>
          <w:sz w:val="27"/>
          <w:szCs w:val="27"/>
        </w:rPr>
        <w:t xml:space="preserve">. Для реализации программного перехода </w:t>
      </w:r>
      <w:r>
        <w:rPr>
          <w:rFonts w:ascii="Arial" w:hAnsi="Arial" w:cs="Arial"/>
          <w:color w:val="000000"/>
          <w:sz w:val="27"/>
          <w:szCs w:val="27"/>
        </w:rPr>
        <w:lastRenderedPageBreak/>
        <w:t>на другую страницу мы используем метод </w:t>
      </w:r>
      <w:proofErr w:type="spellStart"/>
      <w:proofErr w:type="gram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replace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(</w:t>
      </w:r>
      <w:proofErr w:type="spellStart"/>
      <w:proofErr w:type="gram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path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, [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state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])</w:t>
      </w:r>
      <w:r>
        <w:rPr>
          <w:rFonts w:ascii="Arial" w:hAnsi="Arial" w:cs="Arial"/>
          <w:color w:val="000000"/>
          <w:sz w:val="27"/>
          <w:szCs w:val="27"/>
        </w:rPr>
        <w:t>, который заменяет существующую запись в истории на новую.</w:t>
      </w:r>
    </w:p>
    <w:p w:rsidR="00DE5D53" w:rsidRDefault="00DE5D53" w:rsidP="00DE5D5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Сейчас на странице логина есть ссылка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Link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стилизованная под кнопку. Не будем изобретать велосипед и заменим её на обычную кнопку:</w:t>
      </w:r>
    </w:p>
    <w:p w:rsidR="00DE5D53" w:rsidRDefault="00DE5D53" w:rsidP="00DE5D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rFonts w:eastAsiaTheme="majorEastAsia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rFonts w:eastAsiaTheme="majorEastAsia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DE5D53" w:rsidRDefault="00DE5D53" w:rsidP="00DE5D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Button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onClick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hAnsi="Consolas"/>
          <w:color w:val="32A846"/>
          <w:sz w:val="21"/>
          <w:szCs w:val="21"/>
        </w:rPr>
        <w:t>{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login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}</w:t>
      </w:r>
      <w:r>
        <w:rPr>
          <w:rStyle w:val="hljs-tag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primary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=</w:t>
      </w:r>
      <w:r>
        <w:rPr>
          <w:rStyle w:val="hljs-string"/>
          <w:rFonts w:ascii="Consolas" w:hAnsi="Consolas"/>
          <w:color w:val="32A846"/>
          <w:sz w:val="21"/>
          <w:szCs w:val="21"/>
        </w:rPr>
        <w:t>{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true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}</w:t>
      </w:r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DE5D53" w:rsidRDefault="00DE5D53" w:rsidP="00DE5D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Войти</w:t>
      </w:r>
    </w:p>
    <w:p w:rsidR="00DE5D53" w:rsidRDefault="00DE5D53" w:rsidP="00DE5D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Button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DE5D53" w:rsidRDefault="00DE5D53" w:rsidP="00DE5D5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импортируем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useHistory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 файл:</w:t>
      </w:r>
    </w:p>
    <w:p w:rsidR="00DE5D53" w:rsidRPr="00DE5D53" w:rsidRDefault="00DE5D53" w:rsidP="00DE5D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rFonts w:eastAsiaTheme="majorEastAsia"/>
          <w:color w:val="B8BDBF"/>
          <w:sz w:val="27"/>
          <w:szCs w:val="27"/>
        </w:rPr>
        <w:t>Скопировать</w:t>
      </w:r>
      <w:r w:rsidRPr="00DE5D53">
        <w:rPr>
          <w:rStyle w:val="code-blockclipboard"/>
          <w:rFonts w:eastAsiaTheme="majorEastAsia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rFonts w:eastAsiaTheme="majorEastAsia"/>
          <w:color w:val="B8BDBF"/>
          <w:sz w:val="27"/>
          <w:szCs w:val="27"/>
        </w:rPr>
        <w:t>код</w:t>
      </w:r>
      <w:r w:rsidRPr="00DE5D53">
        <w:rPr>
          <w:rStyle w:val="code-blocklang"/>
          <w:color w:val="B8BDBF"/>
          <w:sz w:val="27"/>
          <w:szCs w:val="27"/>
          <w:lang w:val="en-US"/>
        </w:rPr>
        <w:t>JSX</w:t>
      </w:r>
    </w:p>
    <w:p w:rsidR="00DE5D53" w:rsidRPr="00DE5D53" w:rsidRDefault="00DE5D53" w:rsidP="00DE5D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DE5D53">
        <w:rPr>
          <w:rStyle w:val="HTML"/>
          <w:rFonts w:ascii="Consolas" w:hAnsi="Consolas"/>
          <w:color w:val="383A42"/>
          <w:sz w:val="21"/>
          <w:szCs w:val="21"/>
          <w:lang w:val="en-US"/>
        </w:rPr>
        <w:t>import</w:t>
      </w:r>
      <w:proofErr w:type="gramEnd"/>
      <w:r w:rsidRPr="00DE5D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DE5D53">
        <w:rPr>
          <w:rStyle w:val="HTML"/>
          <w:rFonts w:ascii="Consolas" w:hAnsi="Consolas"/>
          <w:color w:val="383A42"/>
          <w:sz w:val="21"/>
          <w:szCs w:val="21"/>
          <w:lang w:val="en-US"/>
        </w:rPr>
        <w:t>useHistory</w:t>
      </w:r>
      <w:proofErr w:type="spellEnd"/>
      <w:r w:rsidRPr="00DE5D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} from 'react-router-</w:t>
      </w:r>
      <w:proofErr w:type="spellStart"/>
      <w:r w:rsidRPr="00DE5D53">
        <w:rPr>
          <w:rStyle w:val="HTML"/>
          <w:rFonts w:ascii="Consolas" w:hAnsi="Consolas"/>
          <w:color w:val="383A42"/>
          <w:sz w:val="21"/>
          <w:szCs w:val="21"/>
          <w:lang w:val="en-US"/>
        </w:rPr>
        <w:t>dom</w:t>
      </w:r>
      <w:proofErr w:type="spellEnd"/>
      <w:r w:rsidRPr="00DE5D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'; </w:t>
      </w:r>
    </w:p>
    <w:p w:rsidR="00DE5D53" w:rsidRDefault="00DE5D53" w:rsidP="00DE5D5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 вызовем хук внутри функционального компонента. Для этого присвоим его константе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history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DE5D53" w:rsidRPr="00DE5D53" w:rsidRDefault="00DE5D53" w:rsidP="00DE5D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rFonts w:eastAsiaTheme="majorEastAsia"/>
          <w:color w:val="B8BDBF"/>
          <w:sz w:val="27"/>
          <w:szCs w:val="27"/>
        </w:rPr>
        <w:t>Скопировать</w:t>
      </w:r>
      <w:r w:rsidRPr="00DE5D53">
        <w:rPr>
          <w:rStyle w:val="code-blockclipboard"/>
          <w:rFonts w:eastAsiaTheme="majorEastAsia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rFonts w:eastAsiaTheme="majorEastAsia"/>
          <w:color w:val="B8BDBF"/>
          <w:sz w:val="27"/>
          <w:szCs w:val="27"/>
        </w:rPr>
        <w:t>код</w:t>
      </w:r>
      <w:r w:rsidRPr="00DE5D53">
        <w:rPr>
          <w:rStyle w:val="code-blocklang"/>
          <w:color w:val="B8BDBF"/>
          <w:sz w:val="27"/>
          <w:szCs w:val="27"/>
          <w:lang w:val="en-US"/>
        </w:rPr>
        <w:t>JSX</w:t>
      </w:r>
    </w:p>
    <w:p w:rsidR="00DE5D53" w:rsidRPr="00376051" w:rsidRDefault="00DE5D53" w:rsidP="00DE5D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proofErr w:type="gramStart"/>
      <w:r w:rsidRPr="00DE5D53">
        <w:rPr>
          <w:rStyle w:val="HTML"/>
          <w:rFonts w:ascii="Consolas" w:hAnsi="Consolas"/>
          <w:color w:val="383A42"/>
          <w:sz w:val="21"/>
          <w:szCs w:val="21"/>
          <w:lang w:val="en-US"/>
        </w:rPr>
        <w:t>const</w:t>
      </w:r>
      <w:proofErr w:type="spellEnd"/>
      <w:proofErr w:type="gramEnd"/>
      <w:r w:rsidRPr="00376051"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r w:rsidRPr="00DE5D53">
        <w:rPr>
          <w:rStyle w:val="HTML"/>
          <w:rFonts w:ascii="Consolas" w:hAnsi="Consolas"/>
          <w:color w:val="383A42"/>
          <w:sz w:val="21"/>
          <w:szCs w:val="21"/>
          <w:lang w:val="en-US"/>
        </w:rPr>
        <w:t>history</w:t>
      </w:r>
      <w:r w:rsidRPr="00376051">
        <w:rPr>
          <w:rStyle w:val="HTML"/>
          <w:rFonts w:ascii="Consolas" w:hAnsi="Consolas"/>
          <w:color w:val="383A42"/>
          <w:sz w:val="21"/>
          <w:szCs w:val="21"/>
        </w:rPr>
        <w:t xml:space="preserve"> = </w:t>
      </w:r>
      <w:proofErr w:type="spellStart"/>
      <w:r w:rsidRPr="00DE5D53">
        <w:rPr>
          <w:rStyle w:val="HTML"/>
          <w:rFonts w:ascii="Consolas" w:hAnsi="Consolas"/>
          <w:color w:val="383A42"/>
          <w:sz w:val="21"/>
          <w:szCs w:val="21"/>
          <w:lang w:val="en-US"/>
        </w:rPr>
        <w:t>useHistory</w:t>
      </w:r>
      <w:proofErr w:type="spellEnd"/>
      <w:r w:rsidRPr="00376051">
        <w:rPr>
          <w:rStyle w:val="HTML"/>
          <w:rFonts w:ascii="Consolas" w:hAnsi="Consolas"/>
          <w:color w:val="383A42"/>
          <w:sz w:val="21"/>
          <w:szCs w:val="21"/>
        </w:rPr>
        <w:t xml:space="preserve">(); </w:t>
      </w:r>
    </w:p>
    <w:p w:rsidR="00DE5D53" w:rsidRDefault="00DE5D53" w:rsidP="00DE5D5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Затем в методе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login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мы можем вызвать метод </w:t>
      </w:r>
      <w:proofErr w:type="spellStart"/>
      <w:proofErr w:type="gram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history.replace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 и войти в наше приложение с чатами:</w:t>
      </w:r>
    </w:p>
    <w:p w:rsidR="00DE5D53" w:rsidRPr="00DE5D53" w:rsidRDefault="00DE5D53" w:rsidP="00DE5D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rFonts w:eastAsiaTheme="majorEastAsia"/>
          <w:color w:val="B8BDBF"/>
          <w:sz w:val="27"/>
          <w:szCs w:val="27"/>
        </w:rPr>
        <w:t>Скопировать</w:t>
      </w:r>
      <w:r w:rsidRPr="00DE5D53">
        <w:rPr>
          <w:rStyle w:val="code-blockclipboard"/>
          <w:rFonts w:eastAsiaTheme="majorEastAsia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rFonts w:eastAsiaTheme="majorEastAsia"/>
          <w:color w:val="B8BDBF"/>
          <w:sz w:val="27"/>
          <w:szCs w:val="27"/>
        </w:rPr>
        <w:t>код</w:t>
      </w:r>
      <w:r w:rsidRPr="00DE5D53">
        <w:rPr>
          <w:rStyle w:val="code-blocklang"/>
          <w:color w:val="B8BDBF"/>
          <w:sz w:val="27"/>
          <w:szCs w:val="27"/>
          <w:lang w:val="en-US"/>
        </w:rPr>
        <w:t>JSX</w:t>
      </w:r>
    </w:p>
    <w:p w:rsidR="00DE5D53" w:rsidRPr="00DE5D53" w:rsidRDefault="00DE5D53" w:rsidP="00DE5D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DE5D53">
        <w:rPr>
          <w:rStyle w:val="HTML"/>
          <w:rFonts w:ascii="Consolas" w:hAnsi="Consolas"/>
          <w:color w:val="383A42"/>
          <w:sz w:val="21"/>
          <w:szCs w:val="21"/>
          <w:lang w:val="en-US"/>
        </w:rPr>
        <w:t>const</w:t>
      </w:r>
      <w:proofErr w:type="spellEnd"/>
      <w:proofErr w:type="gramEnd"/>
      <w:r w:rsidRPr="00DE5D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login = </w:t>
      </w:r>
      <w:proofErr w:type="spellStart"/>
      <w:r w:rsidRPr="00DE5D53">
        <w:rPr>
          <w:rStyle w:val="HTML"/>
          <w:rFonts w:ascii="Consolas" w:hAnsi="Consolas"/>
          <w:color w:val="383A42"/>
          <w:sz w:val="21"/>
          <w:szCs w:val="21"/>
          <w:lang w:val="en-US"/>
        </w:rPr>
        <w:t>useCallback</w:t>
      </w:r>
      <w:proofErr w:type="spellEnd"/>
      <w:r w:rsidRPr="00DE5D53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</w:p>
    <w:p w:rsidR="00DE5D53" w:rsidRPr="00DE5D53" w:rsidRDefault="00DE5D53" w:rsidP="00DE5D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E5D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() =&gt; {</w:t>
      </w:r>
    </w:p>
    <w:p w:rsidR="00DE5D53" w:rsidRPr="00DE5D53" w:rsidRDefault="00DE5D53" w:rsidP="00DE5D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E5D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E5D53">
        <w:rPr>
          <w:rStyle w:val="HTML"/>
          <w:rFonts w:ascii="Consolas" w:hAnsi="Consolas"/>
          <w:color w:val="383A42"/>
          <w:sz w:val="21"/>
          <w:szCs w:val="21"/>
          <w:lang w:val="en-US"/>
        </w:rPr>
        <w:t>history.replace</w:t>
      </w:r>
      <w:proofErr w:type="spellEnd"/>
      <w:r w:rsidRPr="00DE5D53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DE5D53">
        <w:rPr>
          <w:rStyle w:val="HTML"/>
          <w:rFonts w:ascii="Consolas" w:hAnsi="Consolas"/>
          <w:color w:val="383A42"/>
          <w:sz w:val="21"/>
          <w:szCs w:val="21"/>
          <w:lang w:val="en-US"/>
        </w:rPr>
        <w:t>{ pathname: '/list' });</w:t>
      </w:r>
    </w:p>
    <w:p w:rsidR="00DE5D53" w:rsidRDefault="00DE5D53" w:rsidP="00DE5D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DE5D53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TML"/>
          <w:rFonts w:ascii="Consolas" w:hAnsi="Consolas"/>
          <w:color w:val="383A42"/>
          <w:sz w:val="21"/>
          <w:szCs w:val="21"/>
        </w:rPr>
        <w:t>},</w:t>
      </w:r>
    </w:p>
    <w:p w:rsidR="00DE5D53" w:rsidRDefault="00DE5D53" w:rsidP="00DE5D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[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history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]</w:t>
      </w:r>
    </w:p>
    <w:p w:rsidR="00DE5D53" w:rsidRDefault="00DE5D53" w:rsidP="00DE5D53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); </w:t>
      </w:r>
    </w:p>
    <w:p w:rsidR="00DE5D53" w:rsidRDefault="00DE5D53" w:rsidP="00DE5D5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этом уроке вы узнали про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NavLink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который удобно использовать, когда надо стилизовать активную ссылку. А также рассмотрели хук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useHistory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с помощью которого можно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программно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навигироваться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 приложении, если не нужно оборачивать кнопку в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Link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NavLink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947BD5" w:rsidRPr="00947BD5" w:rsidRDefault="00947BD5" w:rsidP="00947B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947BD5">
        <w:rPr>
          <w:rStyle w:val="HTML"/>
          <w:rFonts w:ascii="Consolas" w:hAnsi="Consolas"/>
          <w:color w:val="383A42"/>
          <w:sz w:val="21"/>
          <w:szCs w:val="21"/>
          <w:lang w:val="en-US"/>
        </w:rPr>
        <w:t>import</w:t>
      </w:r>
      <w:proofErr w:type="gramEnd"/>
      <w:r w:rsidRPr="00947B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Button } from '../components/button';</w:t>
      </w:r>
    </w:p>
    <w:p w:rsidR="00947BD5" w:rsidRPr="00947BD5" w:rsidRDefault="00947BD5" w:rsidP="00947B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947BD5">
        <w:rPr>
          <w:rStyle w:val="HTML"/>
          <w:rFonts w:ascii="Consolas" w:hAnsi="Consolas"/>
          <w:color w:val="383A42"/>
          <w:sz w:val="21"/>
          <w:szCs w:val="21"/>
          <w:lang w:val="en-US"/>
        </w:rPr>
        <w:t>export</w:t>
      </w:r>
      <w:proofErr w:type="gramEnd"/>
      <w:r w:rsidRPr="00947B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function </w:t>
      </w:r>
      <w:proofErr w:type="spellStart"/>
      <w:r w:rsidRPr="00947BD5">
        <w:rPr>
          <w:rStyle w:val="HTML"/>
          <w:rFonts w:ascii="Consolas" w:hAnsi="Consolas"/>
          <w:color w:val="383A42"/>
          <w:sz w:val="21"/>
          <w:szCs w:val="21"/>
          <w:lang w:val="en-US"/>
        </w:rPr>
        <w:t>HomePage</w:t>
      </w:r>
      <w:proofErr w:type="spellEnd"/>
      <w:r w:rsidRPr="00947BD5">
        <w:rPr>
          <w:rStyle w:val="HTML"/>
          <w:rFonts w:ascii="Consolas" w:hAnsi="Consolas"/>
          <w:color w:val="383A42"/>
          <w:sz w:val="21"/>
          <w:szCs w:val="21"/>
          <w:lang w:val="en-US"/>
        </w:rPr>
        <w:t>() {</w:t>
      </w:r>
    </w:p>
    <w:p w:rsidR="00947BD5" w:rsidRPr="00947BD5" w:rsidRDefault="00947BD5" w:rsidP="00947B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47B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947BD5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const</w:t>
      </w:r>
      <w:proofErr w:type="spellEnd"/>
      <w:proofErr w:type="gramEnd"/>
      <w:r w:rsidRPr="00947BD5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 xml:space="preserve"> history = </w:t>
      </w:r>
      <w:proofErr w:type="spellStart"/>
      <w:r w:rsidRPr="00947BD5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useHistory</w:t>
      </w:r>
      <w:proofErr w:type="spellEnd"/>
      <w:r w:rsidRPr="00947BD5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();</w:t>
      </w:r>
    </w:p>
    <w:p w:rsidR="00947BD5" w:rsidRPr="00947BD5" w:rsidRDefault="00947BD5" w:rsidP="00947B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</w:pPr>
      <w:r w:rsidRPr="00947B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947BD5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const</w:t>
      </w:r>
      <w:proofErr w:type="spellEnd"/>
      <w:proofErr w:type="gramEnd"/>
      <w:r w:rsidRPr="00947BD5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 xml:space="preserve"> </w:t>
      </w:r>
      <w:proofErr w:type="spellStart"/>
      <w:r w:rsidRPr="00947BD5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onClick</w:t>
      </w:r>
      <w:proofErr w:type="spellEnd"/>
      <w:r w:rsidRPr="00947BD5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 xml:space="preserve"> = </w:t>
      </w:r>
      <w:proofErr w:type="spellStart"/>
      <w:r w:rsidRPr="00947BD5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useCallback</w:t>
      </w:r>
      <w:proofErr w:type="spellEnd"/>
      <w:r w:rsidRPr="00947BD5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(</w:t>
      </w:r>
    </w:p>
    <w:p w:rsidR="00947BD5" w:rsidRPr="00947BD5" w:rsidRDefault="00947BD5" w:rsidP="00947B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</w:pPr>
      <w:r w:rsidRPr="00947BD5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 xml:space="preserve">    () =&gt; {</w:t>
      </w:r>
    </w:p>
    <w:p w:rsidR="00947BD5" w:rsidRPr="00947BD5" w:rsidRDefault="00947BD5" w:rsidP="00947B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</w:pPr>
      <w:r w:rsidRPr="00947BD5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 xml:space="preserve">        </w:t>
      </w:r>
      <w:proofErr w:type="spellStart"/>
      <w:proofErr w:type="gramStart"/>
      <w:r w:rsidRPr="00947BD5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history.replace</w:t>
      </w:r>
      <w:proofErr w:type="spellEnd"/>
      <w:r w:rsidRPr="00947BD5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(</w:t>
      </w:r>
      <w:proofErr w:type="gramEnd"/>
      <w:r w:rsidRPr="00947BD5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{ pathname: '/list' });</w:t>
      </w:r>
    </w:p>
    <w:p w:rsidR="00947BD5" w:rsidRPr="00947BD5" w:rsidRDefault="00947BD5" w:rsidP="00947B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</w:pPr>
      <w:r w:rsidRPr="00947BD5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 xml:space="preserve">    },</w:t>
      </w:r>
    </w:p>
    <w:p w:rsidR="00947BD5" w:rsidRPr="00947BD5" w:rsidRDefault="00947BD5" w:rsidP="00947B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</w:pPr>
      <w:r w:rsidRPr="00947BD5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 xml:space="preserve">    [</w:t>
      </w:r>
      <w:proofErr w:type="gramStart"/>
      <w:r w:rsidRPr="00947BD5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history</w:t>
      </w:r>
      <w:proofErr w:type="gramEnd"/>
      <w:r w:rsidRPr="00947BD5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]</w:t>
      </w:r>
    </w:p>
    <w:p w:rsidR="00947BD5" w:rsidRPr="00947BD5" w:rsidRDefault="00947BD5" w:rsidP="00947B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47BD5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 xml:space="preserve">  );</w:t>
      </w:r>
      <w:r w:rsidRPr="00947B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947BD5" w:rsidRPr="00947BD5" w:rsidRDefault="00947BD5" w:rsidP="00947B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47B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</w:p>
    <w:p w:rsidR="00947BD5" w:rsidRPr="00947BD5" w:rsidRDefault="00947BD5" w:rsidP="00947B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47B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</w:p>
    <w:p w:rsidR="00947BD5" w:rsidRPr="00947BD5" w:rsidRDefault="00947BD5" w:rsidP="00947B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47B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947BD5">
        <w:rPr>
          <w:rStyle w:val="HTML"/>
          <w:rFonts w:ascii="Consolas" w:hAnsi="Consolas"/>
          <w:color w:val="383A42"/>
          <w:sz w:val="21"/>
          <w:szCs w:val="21"/>
          <w:lang w:val="en-US"/>
        </w:rPr>
        <w:t>return</w:t>
      </w:r>
      <w:proofErr w:type="gramEnd"/>
      <w:r w:rsidRPr="00947B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947BD5" w:rsidRPr="00947BD5" w:rsidRDefault="00947BD5" w:rsidP="00947B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47B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&lt;div </w:t>
      </w:r>
      <w:proofErr w:type="spellStart"/>
      <w:r w:rsidRPr="00947BD5">
        <w:rPr>
          <w:rStyle w:val="HTML"/>
          <w:rFonts w:ascii="Consolas" w:hAnsi="Consolas"/>
          <w:color w:val="383A42"/>
          <w:sz w:val="21"/>
          <w:szCs w:val="21"/>
          <w:lang w:val="en-US"/>
        </w:rPr>
        <w:t>className</w:t>
      </w:r>
      <w:proofErr w:type="spellEnd"/>
      <w:proofErr w:type="gramStart"/>
      <w:r w:rsidRPr="00947BD5">
        <w:rPr>
          <w:rStyle w:val="HTML"/>
          <w:rFonts w:ascii="Consolas" w:hAnsi="Consolas"/>
          <w:color w:val="383A42"/>
          <w:sz w:val="21"/>
          <w:szCs w:val="21"/>
          <w:lang w:val="en-US"/>
        </w:rPr>
        <w:t>={</w:t>
      </w:r>
      <w:proofErr w:type="spellStart"/>
      <w:proofErr w:type="gramEnd"/>
      <w:r w:rsidRPr="00947BD5">
        <w:rPr>
          <w:rStyle w:val="HTML"/>
          <w:rFonts w:ascii="Consolas" w:hAnsi="Consolas"/>
          <w:color w:val="383A42"/>
          <w:sz w:val="21"/>
          <w:szCs w:val="21"/>
          <w:lang w:val="en-US"/>
        </w:rPr>
        <w:t>styles.wrapper</w:t>
      </w:r>
      <w:proofErr w:type="spellEnd"/>
      <w:r w:rsidRPr="00947BD5">
        <w:rPr>
          <w:rStyle w:val="HTML"/>
          <w:rFonts w:ascii="Consolas" w:hAnsi="Consolas"/>
          <w:color w:val="383A42"/>
          <w:sz w:val="21"/>
          <w:szCs w:val="21"/>
          <w:lang w:val="en-US"/>
        </w:rPr>
        <w:t>}&gt;</w:t>
      </w:r>
    </w:p>
    <w:p w:rsidR="00947BD5" w:rsidRPr="00947BD5" w:rsidRDefault="00947BD5" w:rsidP="00947B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47B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&lt;div </w:t>
      </w:r>
      <w:proofErr w:type="spellStart"/>
      <w:r w:rsidRPr="00947BD5">
        <w:rPr>
          <w:rStyle w:val="HTML"/>
          <w:rFonts w:ascii="Consolas" w:hAnsi="Consolas"/>
          <w:color w:val="383A42"/>
          <w:sz w:val="21"/>
          <w:szCs w:val="21"/>
          <w:lang w:val="en-US"/>
        </w:rPr>
        <w:t>className</w:t>
      </w:r>
      <w:proofErr w:type="spellEnd"/>
      <w:proofErr w:type="gramStart"/>
      <w:r w:rsidRPr="00947BD5">
        <w:rPr>
          <w:rStyle w:val="HTML"/>
          <w:rFonts w:ascii="Consolas" w:hAnsi="Consolas"/>
          <w:color w:val="383A42"/>
          <w:sz w:val="21"/>
          <w:szCs w:val="21"/>
          <w:lang w:val="en-US"/>
        </w:rPr>
        <w:t>={</w:t>
      </w:r>
      <w:proofErr w:type="spellStart"/>
      <w:proofErr w:type="gramEnd"/>
      <w:r w:rsidRPr="00947BD5">
        <w:rPr>
          <w:rStyle w:val="HTML"/>
          <w:rFonts w:ascii="Consolas" w:hAnsi="Consolas"/>
          <w:color w:val="383A42"/>
          <w:sz w:val="21"/>
          <w:szCs w:val="21"/>
          <w:lang w:val="en-US"/>
        </w:rPr>
        <w:t>styles.container</w:t>
      </w:r>
      <w:proofErr w:type="spellEnd"/>
      <w:r w:rsidRPr="00947BD5">
        <w:rPr>
          <w:rStyle w:val="HTML"/>
          <w:rFonts w:ascii="Consolas" w:hAnsi="Consolas"/>
          <w:color w:val="383A42"/>
          <w:sz w:val="21"/>
          <w:szCs w:val="21"/>
          <w:lang w:val="en-US"/>
        </w:rPr>
        <w:t>}&gt;</w:t>
      </w:r>
    </w:p>
    <w:p w:rsidR="00947BD5" w:rsidRPr="00947BD5" w:rsidRDefault="00947BD5" w:rsidP="00947B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47BD5">
        <w:rPr>
          <w:rStyle w:val="HT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    &lt;form </w:t>
      </w:r>
      <w:proofErr w:type="spellStart"/>
      <w:r w:rsidRPr="00947BD5">
        <w:rPr>
          <w:rStyle w:val="HTML"/>
          <w:rFonts w:ascii="Consolas" w:hAnsi="Consolas"/>
          <w:color w:val="383A42"/>
          <w:sz w:val="21"/>
          <w:szCs w:val="21"/>
          <w:lang w:val="en-US"/>
        </w:rPr>
        <w:t>className</w:t>
      </w:r>
      <w:proofErr w:type="spellEnd"/>
      <w:proofErr w:type="gramStart"/>
      <w:r w:rsidRPr="00947BD5">
        <w:rPr>
          <w:rStyle w:val="HTML"/>
          <w:rFonts w:ascii="Consolas" w:hAnsi="Consolas"/>
          <w:color w:val="383A42"/>
          <w:sz w:val="21"/>
          <w:szCs w:val="21"/>
          <w:lang w:val="en-US"/>
        </w:rPr>
        <w:t>={</w:t>
      </w:r>
      <w:proofErr w:type="spellStart"/>
      <w:proofErr w:type="gramEnd"/>
      <w:r w:rsidRPr="00947BD5">
        <w:rPr>
          <w:rStyle w:val="HTML"/>
          <w:rFonts w:ascii="Consolas" w:hAnsi="Consolas"/>
          <w:color w:val="383A42"/>
          <w:sz w:val="21"/>
          <w:szCs w:val="21"/>
          <w:lang w:val="en-US"/>
        </w:rPr>
        <w:t>styles.form</w:t>
      </w:r>
      <w:proofErr w:type="spellEnd"/>
      <w:r w:rsidRPr="00947BD5">
        <w:rPr>
          <w:rStyle w:val="HTML"/>
          <w:rFonts w:ascii="Consolas" w:hAnsi="Consolas"/>
          <w:color w:val="383A42"/>
          <w:sz w:val="21"/>
          <w:szCs w:val="21"/>
          <w:lang w:val="en-US"/>
        </w:rPr>
        <w:t>}&gt;</w:t>
      </w:r>
    </w:p>
    <w:p w:rsidR="00947BD5" w:rsidRPr="00947BD5" w:rsidRDefault="00947BD5" w:rsidP="00947B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47B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 &lt;h1 </w:t>
      </w:r>
      <w:proofErr w:type="spellStart"/>
      <w:r w:rsidRPr="00947BD5">
        <w:rPr>
          <w:rStyle w:val="HTML"/>
          <w:rFonts w:ascii="Consolas" w:hAnsi="Consolas"/>
          <w:color w:val="383A42"/>
          <w:sz w:val="21"/>
          <w:szCs w:val="21"/>
          <w:lang w:val="en-US"/>
        </w:rPr>
        <w:t>className</w:t>
      </w:r>
      <w:proofErr w:type="spellEnd"/>
      <w:proofErr w:type="gramStart"/>
      <w:r w:rsidRPr="00947BD5">
        <w:rPr>
          <w:rStyle w:val="HTML"/>
          <w:rFonts w:ascii="Consolas" w:hAnsi="Consolas"/>
          <w:color w:val="383A42"/>
          <w:sz w:val="21"/>
          <w:szCs w:val="21"/>
          <w:lang w:val="en-US"/>
        </w:rPr>
        <w:t>={</w:t>
      </w:r>
      <w:proofErr w:type="spellStart"/>
      <w:proofErr w:type="gramEnd"/>
      <w:r w:rsidRPr="00947BD5">
        <w:rPr>
          <w:rStyle w:val="HTML"/>
          <w:rFonts w:ascii="Consolas" w:hAnsi="Consolas"/>
          <w:color w:val="383A42"/>
          <w:sz w:val="21"/>
          <w:szCs w:val="21"/>
          <w:lang w:val="en-US"/>
        </w:rPr>
        <w:t>styles.heading</w:t>
      </w:r>
      <w:proofErr w:type="spellEnd"/>
      <w:r w:rsidRPr="00947BD5">
        <w:rPr>
          <w:rStyle w:val="HTML"/>
          <w:rFonts w:ascii="Consolas" w:hAnsi="Consolas"/>
          <w:color w:val="383A42"/>
          <w:sz w:val="21"/>
          <w:szCs w:val="21"/>
          <w:lang w:val="en-US"/>
        </w:rPr>
        <w:t>}&gt;Nobel Prize Library&lt;/h1&gt;</w:t>
      </w:r>
    </w:p>
    <w:p w:rsidR="00947BD5" w:rsidRPr="00947BD5" w:rsidRDefault="00947BD5" w:rsidP="00947B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47B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947BD5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 xml:space="preserve">&lt;Button </w:t>
      </w:r>
      <w:proofErr w:type="spellStart"/>
      <w:r w:rsidRPr="00947BD5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onClick</w:t>
      </w:r>
      <w:proofErr w:type="spellEnd"/>
      <w:proofErr w:type="gramStart"/>
      <w:r w:rsidRPr="00947BD5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={</w:t>
      </w:r>
      <w:proofErr w:type="spellStart"/>
      <w:proofErr w:type="gramEnd"/>
      <w:r w:rsidRPr="00947BD5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onClick</w:t>
      </w:r>
      <w:proofErr w:type="spellEnd"/>
      <w:r w:rsidRPr="00947BD5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} primary={true}&gt;</w:t>
      </w:r>
    </w:p>
    <w:p w:rsidR="00947BD5" w:rsidRPr="00947BD5" w:rsidRDefault="00947BD5" w:rsidP="00947B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47B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   View catalog</w:t>
      </w:r>
    </w:p>
    <w:p w:rsidR="00947BD5" w:rsidRPr="00947BD5" w:rsidRDefault="00947BD5" w:rsidP="00947B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47B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 &lt;/Button&gt;</w:t>
      </w:r>
    </w:p>
    <w:p w:rsidR="00947BD5" w:rsidRPr="00947BD5" w:rsidRDefault="00947BD5" w:rsidP="00947B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47B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&lt;/form&gt;</w:t>
      </w:r>
    </w:p>
    <w:p w:rsidR="00947BD5" w:rsidRPr="00947BD5" w:rsidRDefault="00947BD5" w:rsidP="00947B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947B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&lt;p&gt;1901-2020&lt;/p&gt;</w:t>
      </w:r>
    </w:p>
    <w:p w:rsidR="00947BD5" w:rsidRPr="00376051" w:rsidRDefault="00947BD5" w:rsidP="00947B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947B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376051">
        <w:rPr>
          <w:rStyle w:val="HTML"/>
          <w:rFonts w:ascii="Consolas" w:hAnsi="Consolas"/>
          <w:color w:val="383A42"/>
          <w:sz w:val="21"/>
          <w:szCs w:val="21"/>
        </w:rPr>
        <w:t>&lt;/</w:t>
      </w:r>
      <w:r w:rsidRPr="00947BD5">
        <w:rPr>
          <w:rStyle w:val="HTML"/>
          <w:rFonts w:ascii="Consolas" w:hAnsi="Consolas"/>
          <w:color w:val="383A42"/>
          <w:sz w:val="21"/>
          <w:szCs w:val="21"/>
          <w:lang w:val="en-US"/>
        </w:rPr>
        <w:t>div</w:t>
      </w:r>
      <w:r w:rsidRPr="00376051">
        <w:rPr>
          <w:rStyle w:val="HTML"/>
          <w:rFonts w:ascii="Consolas" w:hAnsi="Consolas"/>
          <w:color w:val="383A42"/>
          <w:sz w:val="21"/>
          <w:szCs w:val="21"/>
        </w:rPr>
        <w:t>&gt;</w:t>
      </w:r>
    </w:p>
    <w:p w:rsidR="00947BD5" w:rsidRPr="00376051" w:rsidRDefault="00947BD5" w:rsidP="00947B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376051">
        <w:rPr>
          <w:rStyle w:val="HTML"/>
          <w:rFonts w:ascii="Consolas" w:hAnsi="Consolas"/>
          <w:color w:val="383A42"/>
          <w:sz w:val="21"/>
          <w:szCs w:val="21"/>
        </w:rPr>
        <w:t xml:space="preserve">    &lt;/</w:t>
      </w:r>
      <w:r w:rsidRPr="00947BD5">
        <w:rPr>
          <w:rStyle w:val="HTML"/>
          <w:rFonts w:ascii="Consolas" w:hAnsi="Consolas"/>
          <w:color w:val="383A42"/>
          <w:sz w:val="21"/>
          <w:szCs w:val="21"/>
          <w:lang w:val="en-US"/>
        </w:rPr>
        <w:t>div</w:t>
      </w:r>
      <w:r w:rsidRPr="00376051">
        <w:rPr>
          <w:rStyle w:val="HTML"/>
          <w:rFonts w:ascii="Consolas" w:hAnsi="Consolas"/>
          <w:color w:val="383A42"/>
          <w:sz w:val="21"/>
          <w:szCs w:val="21"/>
        </w:rPr>
        <w:t>&gt;</w:t>
      </w:r>
    </w:p>
    <w:p w:rsidR="00947BD5" w:rsidRPr="00376051" w:rsidRDefault="00947BD5" w:rsidP="00947B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376051">
        <w:rPr>
          <w:rStyle w:val="HTML"/>
          <w:rFonts w:ascii="Consolas" w:hAnsi="Consolas"/>
          <w:color w:val="383A42"/>
          <w:sz w:val="21"/>
          <w:szCs w:val="21"/>
        </w:rPr>
        <w:t xml:space="preserve">  );</w:t>
      </w:r>
    </w:p>
    <w:p w:rsidR="00947BD5" w:rsidRPr="00376051" w:rsidRDefault="00947BD5" w:rsidP="00947B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gramStart"/>
      <w:r w:rsidRPr="00376051">
        <w:rPr>
          <w:rStyle w:val="HTML"/>
          <w:rFonts w:ascii="Consolas" w:hAnsi="Consolas"/>
          <w:color w:val="383A42"/>
          <w:sz w:val="21"/>
          <w:szCs w:val="21"/>
        </w:rPr>
        <w:t xml:space="preserve">}   </w:t>
      </w:r>
      <w:proofErr w:type="gramEnd"/>
      <w:r w:rsidRPr="00376051">
        <w:rPr>
          <w:rStyle w:val="HTML"/>
          <w:rFonts w:ascii="Consolas" w:hAnsi="Consolas"/>
          <w:color w:val="383A42"/>
          <w:sz w:val="21"/>
          <w:szCs w:val="21"/>
        </w:rPr>
        <w:t xml:space="preserve">     "</w:t>
      </w:r>
      <w:r w:rsidRPr="00E96FAB">
        <w:rPr>
          <w:rStyle w:val="HTML"/>
          <w:rFonts w:ascii="Consolas" w:hAnsi="Consolas"/>
          <w:color w:val="383A42"/>
          <w:sz w:val="21"/>
          <w:szCs w:val="21"/>
          <w:lang w:val="en-US"/>
        </w:rPr>
        <w:t>id</w:t>
      </w:r>
      <w:r w:rsidRPr="00376051">
        <w:rPr>
          <w:rStyle w:val="HTML"/>
          <w:rFonts w:ascii="Consolas" w:hAnsi="Consolas"/>
          <w:color w:val="383A42"/>
          <w:sz w:val="21"/>
          <w:szCs w:val="21"/>
        </w:rPr>
        <w:t>": 1,</w:t>
      </w:r>
    </w:p>
    <w:p w:rsidR="00947BD5" w:rsidRDefault="00947BD5" w:rsidP="00DE5D5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</w:p>
    <w:p w:rsidR="003F271B" w:rsidRDefault="003F271B" w:rsidP="00687AD7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</w:p>
    <w:p w:rsidR="00E96FAB" w:rsidRDefault="00E96FAB" w:rsidP="00E96FAB">
      <w:pPr>
        <w:pStyle w:val="1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Динамические маршруты</w:t>
      </w:r>
    </w:p>
    <w:p w:rsidR="00E96FAB" w:rsidRDefault="00E96FAB" w:rsidP="00E96FA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 предыдущих уроках вы познакомились с основами навигации и маршрутизации внутри приложений и попрактиковались в применении инструментов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Router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В этом уроке перейдём на новый уровень и разберём продвинутые возможности этой библиотеки.</w:t>
      </w:r>
    </w:p>
    <w:p w:rsidR="00E96FAB" w:rsidRDefault="00E96FAB" w:rsidP="00E96FA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Пока в приложении есть только список чатов, который мы получаем от сервера в формате JSON:</w:t>
      </w:r>
    </w:p>
    <w:p w:rsidR="00E96FAB" w:rsidRPr="00E96FAB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rFonts w:eastAsiaTheme="majorEastAsia"/>
          <w:color w:val="B8BDBF"/>
          <w:sz w:val="27"/>
          <w:szCs w:val="27"/>
        </w:rPr>
        <w:t>Скопировать</w:t>
      </w:r>
      <w:r w:rsidRPr="00E96FAB">
        <w:rPr>
          <w:rStyle w:val="code-blockclipboard"/>
          <w:rFonts w:eastAsiaTheme="majorEastAsia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rFonts w:eastAsiaTheme="majorEastAsia"/>
          <w:color w:val="B8BDBF"/>
          <w:sz w:val="27"/>
          <w:szCs w:val="27"/>
        </w:rPr>
        <w:t>код</w:t>
      </w:r>
      <w:r w:rsidRPr="00E96FAB">
        <w:rPr>
          <w:rStyle w:val="code-blocklang"/>
          <w:rFonts w:eastAsiaTheme="majorEastAsia"/>
          <w:color w:val="B8BDBF"/>
          <w:sz w:val="27"/>
          <w:szCs w:val="27"/>
          <w:lang w:val="en-US"/>
        </w:rPr>
        <w:t>JSON</w:t>
      </w:r>
    </w:p>
    <w:p w:rsidR="00E96FAB" w:rsidRPr="00E96FAB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96FAB">
        <w:rPr>
          <w:rStyle w:val="HTML"/>
          <w:rFonts w:ascii="Consolas" w:hAnsi="Consolas"/>
          <w:color w:val="383A42"/>
          <w:sz w:val="21"/>
          <w:szCs w:val="21"/>
          <w:lang w:val="en-US"/>
        </w:rPr>
        <w:t>"</w:t>
      </w:r>
      <w:proofErr w:type="gramStart"/>
      <w:r w:rsidRPr="00E96FAB">
        <w:rPr>
          <w:rStyle w:val="HTML"/>
          <w:rFonts w:ascii="Consolas" w:hAnsi="Consolas"/>
          <w:color w:val="383A42"/>
          <w:sz w:val="21"/>
          <w:szCs w:val="21"/>
          <w:lang w:val="en-US"/>
        </w:rPr>
        <w:t>chats</w:t>
      </w:r>
      <w:proofErr w:type="gramEnd"/>
      <w:r w:rsidRPr="00E96FAB">
        <w:rPr>
          <w:rStyle w:val="HTML"/>
          <w:rFonts w:ascii="Consolas" w:hAnsi="Consolas"/>
          <w:color w:val="383A42"/>
          <w:sz w:val="21"/>
          <w:szCs w:val="21"/>
          <w:lang w:val="en-US"/>
        </w:rPr>
        <w:t>": [</w:t>
      </w:r>
    </w:p>
    <w:p w:rsidR="00E96FAB" w:rsidRPr="00E96FAB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96FA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{</w:t>
      </w:r>
    </w:p>
    <w:p w:rsidR="00E96FAB" w:rsidRPr="00E96FAB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96FA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"</w:t>
      </w:r>
      <w:proofErr w:type="gramStart"/>
      <w:r w:rsidRPr="00E96FAB">
        <w:rPr>
          <w:rStyle w:val="HTML"/>
          <w:rFonts w:ascii="Consolas" w:hAnsi="Consolas"/>
          <w:color w:val="383A42"/>
          <w:sz w:val="21"/>
          <w:szCs w:val="21"/>
          <w:lang w:val="en-US"/>
        </w:rPr>
        <w:t>id</w:t>
      </w:r>
      <w:proofErr w:type="gramEnd"/>
      <w:r w:rsidRPr="00E96FAB">
        <w:rPr>
          <w:rStyle w:val="HTML"/>
          <w:rFonts w:ascii="Consolas" w:hAnsi="Consolas"/>
          <w:color w:val="383A42"/>
          <w:sz w:val="21"/>
          <w:szCs w:val="21"/>
          <w:lang w:val="en-US"/>
        </w:rPr>
        <w:t>": 1,</w:t>
      </w:r>
    </w:p>
    <w:p w:rsidR="00E96FAB" w:rsidRPr="00E96FAB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96FA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"</w:t>
      </w:r>
      <w:proofErr w:type="spellStart"/>
      <w:proofErr w:type="gramStart"/>
      <w:r w:rsidRPr="00E96FAB">
        <w:rPr>
          <w:rStyle w:val="HTML"/>
          <w:rFonts w:ascii="Consolas" w:hAnsi="Consolas"/>
          <w:color w:val="383A42"/>
          <w:sz w:val="21"/>
          <w:szCs w:val="21"/>
          <w:lang w:val="en-US"/>
        </w:rPr>
        <w:t>recipientName</w:t>
      </w:r>
      <w:proofErr w:type="spellEnd"/>
      <w:proofErr w:type="gramEnd"/>
      <w:r w:rsidRPr="00E96FAB">
        <w:rPr>
          <w:rStyle w:val="HTML"/>
          <w:rFonts w:ascii="Consolas" w:hAnsi="Consolas"/>
          <w:color w:val="383A42"/>
          <w:sz w:val="21"/>
          <w:szCs w:val="21"/>
          <w:lang w:val="en-US"/>
        </w:rPr>
        <w:t>": "Glenna",</w:t>
      </w:r>
    </w:p>
    <w:p w:rsidR="00E96FAB" w:rsidRPr="00E96FAB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96FA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"</w:t>
      </w:r>
      <w:proofErr w:type="spellStart"/>
      <w:proofErr w:type="gramStart"/>
      <w:r w:rsidRPr="00E96FAB">
        <w:rPr>
          <w:rStyle w:val="HTML"/>
          <w:rFonts w:ascii="Consolas" w:hAnsi="Consolas"/>
          <w:color w:val="383A42"/>
          <w:sz w:val="21"/>
          <w:szCs w:val="21"/>
          <w:lang w:val="en-US"/>
        </w:rPr>
        <w:t>lastSeen</w:t>
      </w:r>
      <w:proofErr w:type="spellEnd"/>
      <w:proofErr w:type="gramEnd"/>
      <w:r w:rsidRPr="00E96FAB">
        <w:rPr>
          <w:rStyle w:val="HTML"/>
          <w:rFonts w:ascii="Consolas" w:hAnsi="Consolas"/>
          <w:color w:val="383A42"/>
          <w:sz w:val="21"/>
          <w:szCs w:val="21"/>
          <w:lang w:val="en-US"/>
        </w:rPr>
        <w:t>": 1619082000,</w:t>
      </w:r>
    </w:p>
    <w:p w:rsidR="00E96FAB" w:rsidRPr="00E96FAB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96FA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"</w:t>
      </w:r>
      <w:proofErr w:type="spellStart"/>
      <w:proofErr w:type="gramStart"/>
      <w:r w:rsidRPr="00E96FAB">
        <w:rPr>
          <w:rStyle w:val="HTML"/>
          <w:rFonts w:ascii="Consolas" w:hAnsi="Consolas"/>
          <w:color w:val="383A42"/>
          <w:sz w:val="21"/>
          <w:szCs w:val="21"/>
          <w:lang w:val="en-US"/>
        </w:rPr>
        <w:t>recipientId</w:t>
      </w:r>
      <w:proofErr w:type="spellEnd"/>
      <w:proofErr w:type="gramEnd"/>
      <w:r w:rsidRPr="00E96FAB">
        <w:rPr>
          <w:rStyle w:val="HTML"/>
          <w:rFonts w:ascii="Consolas" w:hAnsi="Consolas"/>
          <w:color w:val="383A42"/>
          <w:sz w:val="21"/>
          <w:szCs w:val="21"/>
          <w:lang w:val="en-US"/>
        </w:rPr>
        <w:t>": 34,</w:t>
      </w:r>
    </w:p>
    <w:p w:rsidR="00E96FAB" w:rsidRPr="00E96FAB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96FA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"</w:t>
      </w:r>
      <w:proofErr w:type="gramStart"/>
      <w:r w:rsidRPr="00E96FAB">
        <w:rPr>
          <w:rStyle w:val="HTML"/>
          <w:rFonts w:ascii="Consolas" w:hAnsi="Consolas"/>
          <w:color w:val="383A42"/>
          <w:sz w:val="21"/>
          <w:szCs w:val="21"/>
          <w:lang w:val="en-US"/>
        </w:rPr>
        <w:t>messages</w:t>
      </w:r>
      <w:proofErr w:type="gramEnd"/>
      <w:r w:rsidRPr="00E96FAB">
        <w:rPr>
          <w:rStyle w:val="HTML"/>
          <w:rFonts w:ascii="Consolas" w:hAnsi="Consolas"/>
          <w:color w:val="383A42"/>
          <w:sz w:val="21"/>
          <w:szCs w:val="21"/>
          <w:lang w:val="en-US"/>
        </w:rPr>
        <w:t>": [</w:t>
      </w:r>
    </w:p>
    <w:p w:rsidR="00E96FAB" w:rsidRPr="00E96FAB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96FA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   {</w:t>
      </w:r>
    </w:p>
    <w:p w:rsidR="00E96FAB" w:rsidRPr="00E96FAB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96FA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       "</w:t>
      </w:r>
      <w:proofErr w:type="gramStart"/>
      <w:r w:rsidRPr="00E96FAB">
        <w:rPr>
          <w:rStyle w:val="HTML"/>
          <w:rFonts w:ascii="Consolas" w:hAnsi="Consolas"/>
          <w:color w:val="383A42"/>
          <w:sz w:val="21"/>
          <w:szCs w:val="21"/>
          <w:lang w:val="en-US"/>
        </w:rPr>
        <w:t>id</w:t>
      </w:r>
      <w:proofErr w:type="gramEnd"/>
      <w:r w:rsidRPr="00E96FAB">
        <w:rPr>
          <w:rStyle w:val="HTML"/>
          <w:rFonts w:ascii="Consolas" w:hAnsi="Consolas"/>
          <w:color w:val="383A42"/>
          <w:sz w:val="21"/>
          <w:szCs w:val="21"/>
          <w:lang w:val="en-US"/>
        </w:rPr>
        <w:t>": 1,</w:t>
      </w:r>
    </w:p>
    <w:p w:rsidR="00E96FAB" w:rsidRPr="00E96FAB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96FA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       "</w:t>
      </w:r>
      <w:proofErr w:type="spellStart"/>
      <w:proofErr w:type="gramStart"/>
      <w:r w:rsidRPr="00E96FAB">
        <w:rPr>
          <w:rStyle w:val="HTML"/>
          <w:rFonts w:ascii="Consolas" w:hAnsi="Consolas"/>
          <w:color w:val="383A42"/>
          <w:sz w:val="21"/>
          <w:szCs w:val="21"/>
          <w:lang w:val="en-US"/>
        </w:rPr>
        <w:t>senderId</w:t>
      </w:r>
      <w:proofErr w:type="spellEnd"/>
      <w:proofErr w:type="gramEnd"/>
      <w:r w:rsidRPr="00E96FAB">
        <w:rPr>
          <w:rStyle w:val="HTML"/>
          <w:rFonts w:ascii="Consolas" w:hAnsi="Consolas"/>
          <w:color w:val="383A42"/>
          <w:sz w:val="21"/>
          <w:szCs w:val="21"/>
          <w:lang w:val="en-US"/>
        </w:rPr>
        <w:t>": 34,</w:t>
      </w:r>
    </w:p>
    <w:p w:rsidR="00E96FAB" w:rsidRPr="00376051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96FA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       </w:t>
      </w:r>
      <w:r w:rsidRPr="00376051">
        <w:rPr>
          <w:rStyle w:val="HTML"/>
          <w:rFonts w:ascii="Consolas" w:hAnsi="Consolas"/>
          <w:color w:val="383A42"/>
          <w:sz w:val="21"/>
          <w:szCs w:val="21"/>
          <w:lang w:val="en-US"/>
        </w:rPr>
        <w:t>"</w:t>
      </w:r>
      <w:proofErr w:type="gramStart"/>
      <w:r w:rsidRPr="00376051">
        <w:rPr>
          <w:rStyle w:val="HTML"/>
          <w:rFonts w:ascii="Consolas" w:hAnsi="Consolas"/>
          <w:color w:val="383A42"/>
          <w:sz w:val="21"/>
          <w:szCs w:val="21"/>
          <w:lang w:val="en-US"/>
        </w:rPr>
        <w:t>text</w:t>
      </w:r>
      <w:proofErr w:type="gramEnd"/>
      <w:r w:rsidRPr="00376051">
        <w:rPr>
          <w:rStyle w:val="HTML"/>
          <w:rFonts w:ascii="Consolas" w:hAnsi="Consolas"/>
          <w:color w:val="383A42"/>
          <w:sz w:val="21"/>
          <w:szCs w:val="21"/>
          <w:lang w:val="en-US"/>
        </w:rPr>
        <w:t>": "</w:t>
      </w:r>
      <w:r>
        <w:rPr>
          <w:rStyle w:val="HTML"/>
          <w:rFonts w:ascii="Consolas" w:hAnsi="Consolas"/>
          <w:color w:val="383A42"/>
          <w:sz w:val="21"/>
          <w:szCs w:val="21"/>
        </w:rPr>
        <w:t>Привет</w:t>
      </w:r>
      <w:r w:rsidRPr="003760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r>
        <w:rPr>
          <w:rStyle w:val="HTML"/>
          <w:rFonts w:ascii="Consolas" w:hAnsi="Consolas"/>
          <w:color w:val="383A42"/>
          <w:sz w:val="21"/>
          <w:szCs w:val="21"/>
        </w:rPr>
        <w:t>как</w:t>
      </w:r>
      <w:r w:rsidRPr="003760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HTML"/>
          <w:rFonts w:ascii="Consolas" w:hAnsi="Consolas"/>
          <w:color w:val="383A42"/>
          <w:sz w:val="21"/>
          <w:szCs w:val="21"/>
        </w:rPr>
        <w:t>дела</w:t>
      </w:r>
      <w:r w:rsidRPr="00376051">
        <w:rPr>
          <w:rStyle w:val="HTML"/>
          <w:rFonts w:ascii="Consolas" w:hAnsi="Consolas"/>
          <w:color w:val="383A42"/>
          <w:sz w:val="21"/>
          <w:szCs w:val="21"/>
          <w:lang w:val="en-US"/>
        </w:rPr>
        <w:t>?",</w:t>
      </w:r>
    </w:p>
    <w:p w:rsidR="00E96FAB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3760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       </w:t>
      </w:r>
      <w:r>
        <w:rPr>
          <w:rStyle w:val="HTML"/>
          <w:rFonts w:ascii="Consolas" w:hAnsi="Consolas"/>
          <w:color w:val="383A42"/>
          <w:sz w:val="21"/>
          <w:szCs w:val="21"/>
        </w:rPr>
        <w:t>"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timestamp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": 1619082000</w:t>
      </w:r>
    </w:p>
    <w:p w:rsidR="00E96FAB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      }</w:t>
      </w:r>
    </w:p>
    <w:p w:rsidR="00E96FAB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  ]</w:t>
      </w:r>
    </w:p>
    <w:p w:rsidR="00E96FAB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},</w:t>
      </w:r>
    </w:p>
    <w:p w:rsidR="00E96FAB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{</w:t>
      </w:r>
    </w:p>
    <w:p w:rsidR="00E96FAB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  "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id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": 2,</w:t>
      </w:r>
    </w:p>
    <w:p w:rsidR="00E96FAB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          ...</w:t>
      </w:r>
    </w:p>
    <w:p w:rsidR="00E96FAB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lastRenderedPageBreak/>
        <w:t xml:space="preserve">        },</w:t>
      </w:r>
    </w:p>
    <w:p w:rsidR="00E96FAB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  ...</w:t>
      </w:r>
    </w:p>
    <w:p w:rsidR="00E96FAB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] </w:t>
      </w:r>
    </w:p>
    <w:p w:rsidR="00E96FAB" w:rsidRDefault="00E96FAB" w:rsidP="00E96FA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Нам нужно добавить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роуты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для просмотра переписок. Для этого мы могли бы использовать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чатов и добавить новые маршруты в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App.js</w:t>
      </w:r>
      <w:r>
        <w:rPr>
          <w:rFonts w:ascii="Arial" w:hAnsi="Arial" w:cs="Arial"/>
          <w:color w:val="000000"/>
          <w:sz w:val="27"/>
          <w:szCs w:val="27"/>
        </w:rPr>
        <w:t> так:</w:t>
      </w:r>
    </w:p>
    <w:p w:rsidR="00E96FAB" w:rsidRPr="00E13D7C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rFonts w:eastAsiaTheme="majorEastAsia"/>
          <w:color w:val="B8BDBF"/>
          <w:sz w:val="27"/>
          <w:szCs w:val="27"/>
        </w:rPr>
        <w:t>Скопировать</w:t>
      </w:r>
      <w:r w:rsidRPr="00E13D7C">
        <w:rPr>
          <w:rStyle w:val="code-blockclipboard"/>
          <w:rFonts w:eastAsiaTheme="majorEastAsia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rFonts w:eastAsiaTheme="majorEastAsia"/>
          <w:color w:val="B8BDBF"/>
          <w:sz w:val="27"/>
          <w:szCs w:val="27"/>
        </w:rPr>
        <w:t>код</w:t>
      </w:r>
      <w:r w:rsidRPr="00E13D7C">
        <w:rPr>
          <w:rStyle w:val="code-blocklang"/>
          <w:rFonts w:eastAsiaTheme="majorEastAsia"/>
          <w:color w:val="B8BDBF"/>
          <w:sz w:val="27"/>
          <w:szCs w:val="27"/>
          <w:lang w:val="en-US"/>
        </w:rPr>
        <w:t>JSX</w:t>
      </w:r>
    </w:p>
    <w:p w:rsidR="00E96FAB" w:rsidRPr="00E13D7C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13D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13D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E13D7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13D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E13D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13D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'/list/1'</w:t>
      </w:r>
      <w:r w:rsidRPr="00E13D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96FAB" w:rsidRPr="00E13D7C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E13D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E13D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ChatPage</w:t>
      </w:r>
      <w:proofErr w:type="spellEnd"/>
      <w:r w:rsidRPr="00E13D7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E96FAB" w:rsidRPr="00E13D7C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13D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E13D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E13D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96FAB" w:rsidRPr="00E13D7C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13D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13D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E13D7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13D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E13D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13D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'/list/2'</w:t>
      </w:r>
      <w:r w:rsidRPr="00E13D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96FAB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ChatPage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 xml:space="preserve"> /&gt;</w:t>
      </w:r>
    </w:p>
    <w:p w:rsidR="00E96FAB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Route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E96FAB" w:rsidRDefault="00E96FAB" w:rsidP="00E96FA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Только чатов может быть бесконечное множество, 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могут быть какими угодно. Получается, приложение совсем не масштабируемо, поскольку описанные в нём маршруты не умеют работать с динамическими данными. Поправим это с помощью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Router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— добавим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Route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 динамическим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path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E96FAB" w:rsidRPr="00E13D7C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rFonts w:eastAsiaTheme="majorEastAsia"/>
          <w:color w:val="B8BDBF"/>
          <w:sz w:val="27"/>
          <w:szCs w:val="27"/>
        </w:rPr>
        <w:t>Скопировать</w:t>
      </w:r>
      <w:r w:rsidRPr="00E13D7C">
        <w:rPr>
          <w:rStyle w:val="code-blockclipboard"/>
          <w:rFonts w:eastAsiaTheme="majorEastAsia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rFonts w:eastAsiaTheme="majorEastAsia"/>
          <w:color w:val="B8BDBF"/>
          <w:sz w:val="27"/>
          <w:szCs w:val="27"/>
        </w:rPr>
        <w:t>код</w:t>
      </w:r>
      <w:r w:rsidRPr="00E13D7C">
        <w:rPr>
          <w:rStyle w:val="code-blocklang"/>
          <w:rFonts w:eastAsiaTheme="majorEastAsia"/>
          <w:color w:val="B8BDBF"/>
          <w:sz w:val="27"/>
          <w:szCs w:val="27"/>
          <w:lang w:val="en-US"/>
        </w:rPr>
        <w:t>JSX</w:t>
      </w:r>
    </w:p>
    <w:p w:rsidR="00E96FAB" w:rsidRPr="00E13D7C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13D7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proofErr w:type="spellStart"/>
      <w:r w:rsidRPr="00E13D7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list.jsx</w:t>
      </w:r>
      <w:proofErr w:type="spellEnd"/>
    </w:p>
    <w:p w:rsidR="00E96FAB" w:rsidRPr="00E13D7C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13D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React, { </w:t>
      </w:r>
      <w:proofErr w:type="spellStart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>useEffect</w:t>
      </w:r>
      <w:proofErr w:type="spellEnd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>useState</w:t>
      </w:r>
      <w:proofErr w:type="spellEnd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} </w:t>
      </w:r>
      <w:r w:rsidRPr="00E13D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13D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'react'</w:t>
      </w: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E96FAB" w:rsidRPr="00E13D7C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96FAB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добавим импорт компонентов для создания нового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роута</w:t>
      </w:r>
      <w:proofErr w:type="spellEnd"/>
    </w:p>
    <w:p w:rsidR="00E96FAB" w:rsidRPr="00E13D7C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13D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Route, Switch } </w:t>
      </w:r>
      <w:r w:rsidRPr="00E13D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13D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'react-router-</w:t>
      </w:r>
      <w:proofErr w:type="spellStart"/>
      <w:r w:rsidRPr="00E13D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dom</w:t>
      </w:r>
      <w:proofErr w:type="spellEnd"/>
      <w:r w:rsidRPr="00E13D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E96FAB" w:rsidRPr="00E13D7C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13D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proofErr w:type="gramEnd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>ChatPage</w:t>
      </w:r>
      <w:proofErr w:type="spellEnd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} </w:t>
      </w:r>
      <w:r w:rsidRPr="00E13D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13D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'./chat'</w:t>
      </w: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E96FAB" w:rsidRPr="00E13D7C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>...</w:t>
      </w:r>
    </w:p>
    <w:p w:rsidR="00E96FAB" w:rsidRPr="00E13D7C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96FAB" w:rsidRPr="00E13D7C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13D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13D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>ListPage</w:t>
      </w:r>
      <w:proofErr w:type="spellEnd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E13D7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E96FAB" w:rsidRPr="00E13D7C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E13D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[data, </w:t>
      </w:r>
      <w:proofErr w:type="spellStart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>setData</w:t>
      </w:r>
      <w:proofErr w:type="spellEnd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 = </w:t>
      </w:r>
      <w:proofErr w:type="spellStart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>useState</w:t>
      </w:r>
      <w:proofErr w:type="spellEnd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([]); </w:t>
      </w:r>
      <w:r w:rsidRPr="00E13D7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список</w:t>
      </w:r>
      <w:r w:rsidRPr="00E13D7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чатов</w:t>
      </w:r>
    </w:p>
    <w:p w:rsidR="00E96FAB" w:rsidRPr="00E13D7C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E13D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[loading, </w:t>
      </w:r>
      <w:proofErr w:type="spellStart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>setLoading</w:t>
      </w:r>
      <w:proofErr w:type="spellEnd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 = </w:t>
      </w:r>
      <w:proofErr w:type="spellStart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>useState</w:t>
      </w:r>
      <w:proofErr w:type="spellEnd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E13D7C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false</w:t>
      </w: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E96FAB" w:rsidRPr="00E13D7C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...</w:t>
      </w:r>
    </w:p>
    <w:p w:rsidR="00E96FAB" w:rsidRPr="00E13D7C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96FAB" w:rsidRPr="00E13D7C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13D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E96FAB" w:rsidRPr="00E13D7C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E13D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13D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E13D7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13D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proofErr w:type="gramStart"/>
      <w:r w:rsidRPr="00E13D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13D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E13D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listStyles.container</w:t>
      </w:r>
      <w:proofErr w:type="spellEnd"/>
      <w:r w:rsidRPr="00E13D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E13D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96FAB" w:rsidRPr="00E13D7C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13D7C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E13D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13D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E13D7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13D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proofErr w:type="gramStart"/>
      <w:r w:rsidRPr="00E13D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13D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E13D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listStyles.list</w:t>
      </w:r>
      <w:proofErr w:type="spellEnd"/>
      <w:r w:rsidRPr="00E13D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E13D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96FAB" w:rsidRPr="00E13D7C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13D7C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{</w:t>
      </w:r>
      <w:proofErr w:type="gramStart"/>
      <w:r w:rsidRPr="00E13D7C">
        <w:rPr>
          <w:rStyle w:val="xml"/>
          <w:rFonts w:ascii="Consolas" w:hAnsi="Consolas"/>
          <w:color w:val="383A42"/>
          <w:sz w:val="21"/>
          <w:szCs w:val="21"/>
          <w:lang w:val="en-US"/>
        </w:rPr>
        <w:t>content</w:t>
      </w:r>
      <w:proofErr w:type="gramEnd"/>
      <w:r w:rsidRPr="00E13D7C">
        <w:rPr>
          <w:rStyle w:val="xml"/>
          <w:rFonts w:ascii="Consolas" w:hAnsi="Consolas"/>
          <w:color w:val="383A42"/>
          <w:sz w:val="21"/>
          <w:szCs w:val="21"/>
          <w:lang w:val="en-US"/>
        </w:rPr>
        <w:t>}</w:t>
      </w:r>
    </w:p>
    <w:p w:rsidR="00E96FAB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E13D7C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E96FAB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      {/* добавим </w:t>
      </w:r>
      <w:proofErr w:type="spellStart"/>
      <w:r>
        <w:rPr>
          <w:rStyle w:val="xml"/>
          <w:rFonts w:ascii="Consolas" w:hAnsi="Consolas"/>
          <w:color w:val="383A42"/>
          <w:sz w:val="21"/>
          <w:szCs w:val="21"/>
        </w:rPr>
        <w:t>роут</w:t>
      </w:r>
      <w:proofErr w:type="spellEnd"/>
      <w:r>
        <w:rPr>
          <w:rStyle w:val="xml"/>
          <w:rFonts w:ascii="Consolas" w:hAnsi="Consolas"/>
          <w:color w:val="383A42"/>
          <w:sz w:val="21"/>
          <w:szCs w:val="21"/>
        </w:rPr>
        <w:t xml:space="preserve"> для просмотра чата */}</w:t>
      </w:r>
    </w:p>
    <w:p w:rsidR="00E96FAB" w:rsidRPr="00E13D7C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 w:rsidRPr="00E13D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13D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Switch</w:t>
      </w:r>
      <w:r w:rsidRPr="00E13D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96FAB" w:rsidRPr="00E13D7C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13D7C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E13D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13D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E13D7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13D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E13D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13D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'/list/</w:t>
      </w:r>
      <w:proofErr w:type="gramStart"/>
      <w:r w:rsidRPr="00E13D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:</w:t>
      </w:r>
      <w:proofErr w:type="spellStart"/>
      <w:r w:rsidRPr="00E13D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chatId</w:t>
      </w:r>
      <w:proofErr w:type="spellEnd"/>
      <w:r w:rsidRPr="00E13D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gramEnd"/>
      <w:r w:rsidRPr="00E13D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96FAB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E13D7C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ChatPage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 xml:space="preserve"> /&gt;</w:t>
      </w:r>
    </w:p>
    <w:p w:rsidR="00E96FAB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Route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E96FAB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Switch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E96FAB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E96FAB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lastRenderedPageBreak/>
        <w:t xml:space="preserve">  );</w:t>
      </w:r>
    </w:p>
    <w:p w:rsidR="00E96FAB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}; </w:t>
      </w:r>
    </w:p>
    <w:p w:rsidR="00E96FAB" w:rsidRDefault="00E96FAB" w:rsidP="00E96FA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Мы добавили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Route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именно в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ListPage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а не в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App.js</w:t>
      </w:r>
      <w:r>
        <w:rPr>
          <w:rFonts w:ascii="Arial" w:hAnsi="Arial" w:cs="Arial"/>
          <w:color w:val="000000"/>
          <w:sz w:val="27"/>
          <w:szCs w:val="27"/>
        </w:rPr>
        <w:t>. Это нужно, чтобы экран с перепиской отображался сбоку от списка чатов.</w:t>
      </w:r>
    </w:p>
    <w:p w:rsidR="00E96FAB" w:rsidRDefault="00E96FAB" w:rsidP="00E96FA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Новый компонент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ChatPage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содержит переписку и отображается по динамическому маршруту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/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list</w:t>
      </w:r>
      <w:proofErr w:type="spellEnd"/>
      <w:proofErr w:type="gram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/: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chatId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E96FAB" w:rsidRDefault="00E96FAB" w:rsidP="00E96FA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перед нами встают две задачи:</w:t>
      </w:r>
    </w:p>
    <w:p w:rsidR="00E96FAB" w:rsidRDefault="00E96FAB" w:rsidP="00E96FA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Отобразить переписку в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ChatPage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Для этого нужно получить из URL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чата при помощи хука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useParams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E96FAB" w:rsidRDefault="00E96FAB" w:rsidP="00E96FA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Не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хардкодить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путь для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ChatPage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Если путь для компонента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ListPage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поменять в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App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к примеру с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/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list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на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/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chats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роутинг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для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ChatPage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сломается, ведь для него прописан путь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/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list</w:t>
      </w:r>
      <w:proofErr w:type="spellEnd"/>
      <w:proofErr w:type="gram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/: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chatId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. Чтобы этого избежать, нужно в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ListPage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получить текущий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path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который указан в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Route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Для этого следует воспользоваться хуком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useRouteMatch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E96FAB" w:rsidRDefault="00E96FAB" w:rsidP="00E96FAB">
      <w:pPr>
        <w:shd w:val="clear" w:color="auto" w:fill="FFFFFF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Рассмотрим, как решить эти задачи на практике.</w:t>
      </w:r>
    </w:p>
    <w:p w:rsidR="00E96FAB" w:rsidRDefault="00E96FAB" w:rsidP="00E96FAB">
      <w:pPr>
        <w:pStyle w:val="2"/>
        <w:shd w:val="clear" w:color="auto" w:fill="FFFFFF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</w:rPr>
        <w:t>Параметры URL. Хук </w:t>
      </w:r>
      <w:proofErr w:type="spellStart"/>
      <w:r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</w:rPr>
        <w:t>useParams</w:t>
      </w:r>
      <w:proofErr w:type="spellEnd"/>
    </w:p>
    <w:p w:rsidR="00E96FAB" w:rsidRDefault="00E96FAB" w:rsidP="00E96FA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useParams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возвращает объект, который содержит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ключ-значение</w:t>
      </w:r>
      <w:r>
        <w:rPr>
          <w:rFonts w:ascii="Arial" w:hAnsi="Arial" w:cs="Arial"/>
          <w:color w:val="000000"/>
          <w:sz w:val="27"/>
          <w:szCs w:val="27"/>
        </w:rPr>
        <w:t> для каждого параметра в адресе. В нашем случае этот хук вернёт объект с ключом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chatId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 значением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переписки.</w:t>
      </w:r>
    </w:p>
    <w:p w:rsidR="00E96FAB" w:rsidRDefault="00E96FAB" w:rsidP="00E96FA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Например, когда мы находимся по адресу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/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list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/777</w:t>
      </w:r>
      <w:r>
        <w:rPr>
          <w:rFonts w:ascii="Arial" w:hAnsi="Arial" w:cs="Arial"/>
          <w:color w:val="000000"/>
          <w:sz w:val="27"/>
          <w:szCs w:val="27"/>
        </w:rPr>
        <w:t>, вызов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useParams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вернёт такой объект:</w:t>
      </w:r>
    </w:p>
    <w:p w:rsidR="00E96FAB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rFonts w:eastAsiaTheme="majorEastAsia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rFonts w:eastAsiaTheme="majorEastAsia"/>
          <w:color w:val="B8BDBF"/>
          <w:sz w:val="27"/>
          <w:szCs w:val="27"/>
        </w:rPr>
        <w:t>код</w:t>
      </w:r>
      <w:r>
        <w:rPr>
          <w:rStyle w:val="code-blocklang"/>
          <w:rFonts w:eastAsiaTheme="majorEastAsia"/>
          <w:color w:val="B8BDBF"/>
          <w:sz w:val="27"/>
          <w:szCs w:val="27"/>
        </w:rPr>
        <w:t>JSON</w:t>
      </w:r>
      <w:proofErr w:type="spellEnd"/>
    </w:p>
    <w:p w:rsidR="00E96FAB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{</w:t>
      </w:r>
    </w:p>
    <w:p w:rsidR="00E96FAB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chatId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: "777"</w:t>
      </w:r>
    </w:p>
    <w:p w:rsidR="00E96FAB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E96FAB" w:rsidRDefault="00E96FAB" w:rsidP="00E96FA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 помощью хука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useParams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мы получаем значения параметров адреса, в который обёрнут компонент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ChatPage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В нашем случае мы можем использовать эти значения, чтобы отобразить нужный чат.</w:t>
      </w:r>
    </w:p>
    <w:p w:rsidR="00E96FAB" w:rsidRDefault="00E96FAB" w:rsidP="00E96FAB">
      <w:pPr>
        <w:pStyle w:val="2"/>
        <w:shd w:val="clear" w:color="auto" w:fill="FFFFFF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</w:rPr>
        <w:t>Совпадение маршрутов. Хук </w:t>
      </w:r>
      <w:proofErr w:type="spellStart"/>
      <w:r>
        <w:rPr>
          <w:rStyle w:val="HTML"/>
          <w:rFonts w:ascii="Consolas" w:eastAsiaTheme="majorEastAsia" w:hAnsi="Consolas"/>
          <w:color w:val="383A42"/>
          <w:sz w:val="29"/>
          <w:szCs w:val="29"/>
          <w:shd w:val="clear" w:color="auto" w:fill="F7F9FC"/>
        </w:rPr>
        <w:t>useRouteMatch</w:t>
      </w:r>
      <w:proofErr w:type="spellEnd"/>
    </w:p>
    <w:p w:rsidR="00E96FAB" w:rsidRDefault="00E96FAB" w:rsidP="00E96FA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Хук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useRouteMatch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применяется, чтобы получить данные о том, как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Route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сравнивает текущий адрес с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path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переданным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Route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Хук возвращает </w:t>
      </w:r>
      <w:hyperlink r:id="rId18" w:tgtFrame="_blank" w:history="1">
        <w:r>
          <w:rPr>
            <w:rStyle w:val="a4"/>
            <w:rFonts w:ascii="Arial" w:hAnsi="Arial" w:cs="Arial"/>
            <w:color w:val="23272E"/>
            <w:sz w:val="27"/>
            <w:szCs w:val="27"/>
          </w:rPr>
          <w:t>объект </w:t>
        </w:r>
        <w:proofErr w:type="spellStart"/>
        <w:r>
          <w:rPr>
            <w:rStyle w:val="HTML"/>
            <w:rFonts w:ascii="Consolas" w:eastAsiaTheme="minorHAnsi" w:hAnsi="Consolas"/>
            <w:color w:val="383A42"/>
            <w:u w:val="single"/>
            <w:shd w:val="clear" w:color="auto" w:fill="F7F9FC"/>
          </w:rPr>
          <w:t>match</w:t>
        </w:r>
        <w:proofErr w:type="spellEnd"/>
      </w:hyperlink>
      <w:r>
        <w:rPr>
          <w:rFonts w:ascii="Arial" w:hAnsi="Arial" w:cs="Arial"/>
          <w:color w:val="000000"/>
          <w:sz w:val="27"/>
          <w:szCs w:val="27"/>
        </w:rPr>
        <w:t>, который и содержит все необходимые данные:</w:t>
      </w:r>
    </w:p>
    <w:p w:rsidR="00E96FAB" w:rsidRDefault="00E96FAB" w:rsidP="00E96FA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params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объект с параметрами из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path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такой же, как возвращает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useParams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;</w:t>
      </w:r>
    </w:p>
    <w:p w:rsidR="00E96FAB" w:rsidRDefault="00E96FAB" w:rsidP="00E96FA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isExact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true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если адрес совпадает с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path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роуте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>;</w:t>
      </w:r>
    </w:p>
    <w:p w:rsidR="00E96FAB" w:rsidRDefault="00E96FAB" w:rsidP="00E96FA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path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сам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path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который задан в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Route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;</w:t>
      </w:r>
    </w:p>
    <w:p w:rsidR="00E96FAB" w:rsidRDefault="00E96FAB" w:rsidP="00E96FA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url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текущий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url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от корня сайта.</w:t>
      </w:r>
    </w:p>
    <w:p w:rsidR="00E96FAB" w:rsidRDefault="00E96FAB" w:rsidP="00E96FAB">
      <w:pPr>
        <w:shd w:val="clear" w:color="auto" w:fill="FFFFFF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Есть несколько способов вызова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useRouteMatch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E96FAB" w:rsidRDefault="00E96FAB" w:rsidP="00E96FA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Без параметров. Так мы получаем объект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match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с данными о сравнении адреса с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path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роута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в который обёрнут компонент.</w:t>
      </w:r>
    </w:p>
    <w:p w:rsidR="00E96FAB" w:rsidRDefault="00E96FAB" w:rsidP="00E96FAB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В этом случае объект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match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чаще используется для получения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path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url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E96FAB" w:rsidRDefault="00E96FAB" w:rsidP="00E96FAB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url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используется для создания ссылок относительно текущего пути:</w:t>
      </w:r>
    </w:p>
    <w:p w:rsidR="00E96FAB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rFonts w:eastAsiaTheme="majorEastAsia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rFonts w:eastAsiaTheme="majorEastAsia"/>
          <w:color w:val="B8BDBF"/>
          <w:sz w:val="27"/>
          <w:szCs w:val="27"/>
        </w:rPr>
        <w:t>код</w:t>
      </w:r>
      <w:r>
        <w:rPr>
          <w:rStyle w:val="code-blocklang"/>
          <w:rFonts w:eastAsiaTheme="majorEastAsia"/>
          <w:color w:val="B8BDBF"/>
          <w:sz w:val="27"/>
          <w:szCs w:val="27"/>
        </w:rPr>
        <w:t>JSX</w:t>
      </w:r>
      <w:proofErr w:type="spellEnd"/>
    </w:p>
    <w:p w:rsidR="00E96FAB" w:rsidRPr="00376051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376051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3760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376051">
        <w:rPr>
          <w:rStyle w:val="HTML"/>
          <w:rFonts w:ascii="Consolas" w:hAnsi="Consolas"/>
          <w:color w:val="383A42"/>
          <w:sz w:val="21"/>
          <w:szCs w:val="21"/>
          <w:lang w:val="en-US"/>
        </w:rPr>
        <w:t>url</w:t>
      </w:r>
      <w:proofErr w:type="spellEnd"/>
      <w:r w:rsidRPr="003760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} = </w:t>
      </w:r>
      <w:proofErr w:type="spellStart"/>
      <w:r w:rsidRPr="00376051">
        <w:rPr>
          <w:rStyle w:val="HTML"/>
          <w:rFonts w:ascii="Consolas" w:hAnsi="Consolas"/>
          <w:color w:val="383A42"/>
          <w:sz w:val="21"/>
          <w:szCs w:val="21"/>
          <w:lang w:val="en-US"/>
        </w:rPr>
        <w:t>useRouteMatch</w:t>
      </w:r>
      <w:proofErr w:type="spellEnd"/>
      <w:r w:rsidRPr="00376051">
        <w:rPr>
          <w:rStyle w:val="HTML"/>
          <w:rFonts w:ascii="Consolas" w:hAnsi="Consolas"/>
          <w:color w:val="383A42"/>
          <w:sz w:val="21"/>
          <w:szCs w:val="21"/>
          <w:lang w:val="en-US"/>
        </w:rPr>
        <w:t>();</w:t>
      </w:r>
    </w:p>
    <w:p w:rsidR="00E96FAB" w:rsidRPr="00376051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96FAB" w:rsidRPr="00E13D7C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E13D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13D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Link</w:t>
      </w:r>
      <w:r w:rsidRPr="00E13D7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13D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</w:t>
      </w:r>
      <w:proofErr w:type="gramStart"/>
      <w:r w:rsidRPr="00E13D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13D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E13D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`${</w:t>
      </w:r>
      <w:proofErr w:type="spellStart"/>
      <w:r w:rsidRPr="00E13D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url</w:t>
      </w:r>
      <w:proofErr w:type="spellEnd"/>
      <w:r w:rsidRPr="00E13D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}`/</w:t>
      </w:r>
      <w:r w:rsidRPr="00E13D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some-</w:t>
      </w:r>
      <w:proofErr w:type="spellStart"/>
      <w:r w:rsidRPr="00E13D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nestend</w:t>
      </w:r>
      <w:proofErr w:type="spellEnd"/>
      <w:r w:rsidRPr="00E13D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-</w:t>
      </w:r>
      <w:proofErr w:type="spellStart"/>
      <w:r w:rsidRPr="00E13D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url</w:t>
      </w:r>
      <w:proofErr w:type="spellEnd"/>
      <w:r w:rsidRPr="00E13D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}&gt;</w:t>
      </w: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E96FAB" w:rsidRDefault="00E96FAB" w:rsidP="00E96FA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path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используется для создания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роутов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 компоненте, в который вложен другой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роут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Как раз то, что нам нужно — получим в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ListPage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path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E96FAB" w:rsidRPr="00E13D7C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rFonts w:eastAsiaTheme="majorEastAsia"/>
          <w:color w:val="B8BDBF"/>
          <w:sz w:val="27"/>
          <w:szCs w:val="27"/>
        </w:rPr>
        <w:t>Скопировать</w:t>
      </w:r>
      <w:r w:rsidRPr="00E13D7C">
        <w:rPr>
          <w:rStyle w:val="code-blockclipboard"/>
          <w:rFonts w:eastAsiaTheme="majorEastAsia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rFonts w:eastAsiaTheme="majorEastAsia"/>
          <w:color w:val="B8BDBF"/>
          <w:sz w:val="27"/>
          <w:szCs w:val="27"/>
        </w:rPr>
        <w:t>код</w:t>
      </w:r>
      <w:r w:rsidRPr="00E13D7C">
        <w:rPr>
          <w:rStyle w:val="code-blocklang"/>
          <w:rFonts w:eastAsiaTheme="majorEastAsia"/>
          <w:color w:val="B8BDBF"/>
          <w:sz w:val="27"/>
          <w:szCs w:val="27"/>
          <w:lang w:val="en-US"/>
        </w:rPr>
        <w:t>JSX</w:t>
      </w:r>
    </w:p>
    <w:p w:rsidR="00E96FAB" w:rsidRPr="00E13D7C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13D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13D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>ListPage</w:t>
      </w:r>
      <w:proofErr w:type="spellEnd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E13D7C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E96FAB" w:rsidRPr="00E13D7C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E13D7C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path === /list</w:t>
      </w:r>
    </w:p>
    <w:p w:rsidR="00E96FAB" w:rsidRPr="00E13D7C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E13D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path } = </w:t>
      </w:r>
      <w:proofErr w:type="spellStart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>useRouteMatch</w:t>
      </w:r>
      <w:proofErr w:type="spellEnd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>();</w:t>
      </w:r>
    </w:p>
    <w:p w:rsidR="00E96FAB" w:rsidRPr="00E13D7C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...</w:t>
      </w:r>
    </w:p>
    <w:p w:rsidR="00E96FAB" w:rsidRPr="00E13D7C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E13D7C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E96FAB" w:rsidRPr="00E13D7C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E13D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13D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E13D7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13D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proofErr w:type="gramStart"/>
      <w:r w:rsidRPr="00E13D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13D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E13D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listStyles.container</w:t>
      </w:r>
      <w:proofErr w:type="spellEnd"/>
      <w:r w:rsidRPr="00E13D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E13D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96FAB" w:rsidRPr="00E13D7C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13D7C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 w:rsidRPr="00E13D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13D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E13D7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E13D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proofErr w:type="gramStart"/>
      <w:r w:rsidRPr="00E13D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13D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E13D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listStyles.list</w:t>
      </w:r>
      <w:proofErr w:type="spellEnd"/>
      <w:r w:rsidRPr="00E13D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E13D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96FAB" w:rsidRPr="00E13D7C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13D7C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    {</w:t>
      </w:r>
      <w:proofErr w:type="gramStart"/>
      <w:r w:rsidRPr="00E13D7C">
        <w:rPr>
          <w:rStyle w:val="xml"/>
          <w:rFonts w:ascii="Consolas" w:hAnsi="Consolas"/>
          <w:color w:val="383A42"/>
          <w:sz w:val="21"/>
          <w:szCs w:val="21"/>
          <w:lang w:val="en-US"/>
        </w:rPr>
        <w:t>content</w:t>
      </w:r>
      <w:proofErr w:type="gramEnd"/>
      <w:r w:rsidRPr="00E13D7C">
        <w:rPr>
          <w:rStyle w:val="xml"/>
          <w:rFonts w:ascii="Consolas" w:hAnsi="Consolas"/>
          <w:color w:val="383A42"/>
          <w:sz w:val="21"/>
          <w:szCs w:val="21"/>
          <w:lang w:val="en-US"/>
        </w:rPr>
        <w:t>}</w:t>
      </w:r>
    </w:p>
    <w:p w:rsidR="00E96FAB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E13D7C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E96FAB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      {/* добавим </w:t>
      </w:r>
      <w:proofErr w:type="spellStart"/>
      <w:r>
        <w:rPr>
          <w:rStyle w:val="xml"/>
          <w:rFonts w:ascii="Consolas" w:hAnsi="Consolas"/>
          <w:color w:val="383A42"/>
          <w:sz w:val="21"/>
          <w:szCs w:val="21"/>
        </w:rPr>
        <w:t>роут</w:t>
      </w:r>
      <w:proofErr w:type="spellEnd"/>
      <w:r>
        <w:rPr>
          <w:rStyle w:val="xml"/>
          <w:rFonts w:ascii="Consolas" w:hAnsi="Consolas"/>
          <w:color w:val="383A42"/>
          <w:sz w:val="21"/>
          <w:szCs w:val="21"/>
        </w:rPr>
        <w:t xml:space="preserve"> для просмотра чата */}</w:t>
      </w:r>
    </w:p>
    <w:p w:rsidR="00E96FAB" w:rsidRPr="00E13D7C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      </w:t>
      </w:r>
      <w:r w:rsidRPr="00E13D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13D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Switch</w:t>
      </w:r>
      <w:r w:rsidRPr="00E13D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96FAB" w:rsidRPr="00E13D7C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13D7C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    </w:t>
      </w:r>
      <w:r w:rsidRPr="00E13D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E13D7C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E13D7C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E13D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proofErr w:type="gramStart"/>
      <w:r w:rsidRPr="00E13D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E13D7C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E13D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`${</w:t>
      </w:r>
      <w:r w:rsidRPr="00E13D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E13D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}/</w:t>
      </w:r>
      <w:r w:rsidRPr="00E13D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:</w:t>
      </w:r>
      <w:proofErr w:type="spellStart"/>
      <w:r w:rsidRPr="00E13D7C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chatId</w:t>
      </w:r>
      <w:proofErr w:type="spellEnd"/>
      <w:r w:rsidRPr="00E13D7C">
        <w:rPr>
          <w:rStyle w:val="hljs-tag"/>
          <w:rFonts w:ascii="Consolas" w:hAnsi="Consolas"/>
          <w:color w:val="383A42"/>
          <w:sz w:val="21"/>
          <w:szCs w:val="21"/>
          <w:lang w:val="en-US"/>
        </w:rPr>
        <w:t>`}&gt;</w:t>
      </w:r>
    </w:p>
    <w:p w:rsidR="00E96FAB" w:rsidRPr="00376051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E13D7C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        </w:t>
      </w:r>
      <w:r w:rsidRPr="00376051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376051">
        <w:rPr>
          <w:rStyle w:val="hljs-name"/>
          <w:rFonts w:ascii="Consolas" w:hAnsi="Consolas"/>
          <w:color w:val="FF4040"/>
          <w:sz w:val="21"/>
          <w:szCs w:val="21"/>
          <w:lang w:val="en-US"/>
        </w:rPr>
        <w:t>ChatPage</w:t>
      </w:r>
      <w:proofErr w:type="spellEnd"/>
      <w:r w:rsidRPr="00376051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E96FAB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376051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Route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E96FAB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Switch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E96FAB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E96FAB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);</w:t>
      </w:r>
    </w:p>
    <w:p w:rsidR="00E96FAB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}; </w:t>
      </w:r>
    </w:p>
    <w:p w:rsidR="00E96FAB" w:rsidRDefault="00E96FAB" w:rsidP="00E96FA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 параметрами. В качестве параметра в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useRouteMatch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передаётся строка или объект, которые описывают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path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Такой вызов хука применяется для другой задачи — проверки соответствия текущего адреса с каким-то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path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Так без использования компонента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Route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мы можем проверить такое соответствие:</w:t>
      </w:r>
    </w:p>
    <w:p w:rsidR="00E96FAB" w:rsidRPr="00E96FAB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ind w:left="720"/>
        <w:rPr>
          <w:color w:val="B8BDBF"/>
          <w:lang w:val="en-US"/>
        </w:rPr>
      </w:pPr>
      <w:r>
        <w:rPr>
          <w:rStyle w:val="code-blockclipboard"/>
          <w:rFonts w:eastAsiaTheme="majorEastAsia"/>
          <w:color w:val="B8BDBF"/>
        </w:rPr>
        <w:t>Скопировать</w:t>
      </w:r>
      <w:r w:rsidRPr="00E96FAB">
        <w:rPr>
          <w:rStyle w:val="code-blockclipboard"/>
          <w:rFonts w:eastAsiaTheme="majorEastAsia"/>
          <w:color w:val="B8BDBF"/>
          <w:lang w:val="en-US"/>
        </w:rPr>
        <w:t xml:space="preserve"> </w:t>
      </w:r>
      <w:r>
        <w:rPr>
          <w:rStyle w:val="code-blockclipboard"/>
          <w:rFonts w:eastAsiaTheme="majorEastAsia"/>
          <w:color w:val="B8BDBF"/>
        </w:rPr>
        <w:t>код</w:t>
      </w:r>
      <w:r w:rsidRPr="00E96FAB">
        <w:rPr>
          <w:rStyle w:val="code-blocklang"/>
          <w:rFonts w:eastAsiaTheme="majorEastAsia"/>
          <w:color w:val="B8BDBF"/>
          <w:lang w:val="en-US"/>
        </w:rPr>
        <w:t>JSX</w:t>
      </w:r>
    </w:p>
    <w:p w:rsidR="00E96FAB" w:rsidRPr="00E96FAB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96FA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proofErr w:type="gramStart"/>
      <w:r w:rsidRPr="00E96FAB">
        <w:rPr>
          <w:rStyle w:val="HTML"/>
          <w:rFonts w:ascii="Consolas" w:hAnsi="Consolas"/>
          <w:color w:val="383A42"/>
          <w:sz w:val="21"/>
          <w:szCs w:val="21"/>
          <w:lang w:val="en-US"/>
        </w:rPr>
        <w:t>const</w:t>
      </w:r>
      <w:proofErr w:type="spellEnd"/>
      <w:proofErr w:type="gramEnd"/>
      <w:r w:rsidRPr="00E96FA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match = </w:t>
      </w:r>
      <w:proofErr w:type="spellStart"/>
      <w:r w:rsidRPr="00E96FAB">
        <w:rPr>
          <w:rStyle w:val="HTML"/>
          <w:rFonts w:ascii="Consolas" w:hAnsi="Consolas"/>
          <w:color w:val="383A42"/>
          <w:sz w:val="21"/>
          <w:szCs w:val="21"/>
          <w:lang w:val="en-US"/>
        </w:rPr>
        <w:t>useRouteMatch</w:t>
      </w:r>
      <w:proofErr w:type="spellEnd"/>
      <w:r w:rsidRPr="00E96FAB">
        <w:rPr>
          <w:rStyle w:val="HTML"/>
          <w:rFonts w:ascii="Consolas" w:hAnsi="Consolas"/>
          <w:color w:val="383A42"/>
          <w:sz w:val="21"/>
          <w:szCs w:val="21"/>
          <w:lang w:val="en-US"/>
        </w:rPr>
        <w:t>("/blog/:slug");</w:t>
      </w:r>
    </w:p>
    <w:p w:rsidR="00E96FAB" w:rsidRPr="00E96FAB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96FA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proofErr w:type="gramStart"/>
      <w:r w:rsidRPr="00E96FAB">
        <w:rPr>
          <w:rStyle w:val="HTML"/>
          <w:rFonts w:ascii="Consolas" w:hAnsi="Consolas"/>
          <w:color w:val="383A42"/>
          <w:sz w:val="21"/>
          <w:szCs w:val="21"/>
          <w:lang w:val="en-US"/>
        </w:rPr>
        <w:t>const</w:t>
      </w:r>
      <w:proofErr w:type="spellEnd"/>
      <w:proofErr w:type="gramEnd"/>
      <w:r w:rsidRPr="00E96FA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match = </w:t>
      </w:r>
      <w:proofErr w:type="spellStart"/>
      <w:r w:rsidRPr="00E96FAB">
        <w:rPr>
          <w:rStyle w:val="HTML"/>
          <w:rFonts w:ascii="Consolas" w:hAnsi="Consolas"/>
          <w:color w:val="383A42"/>
          <w:sz w:val="21"/>
          <w:szCs w:val="21"/>
          <w:lang w:val="en-US"/>
        </w:rPr>
        <w:t>useRouteMatch</w:t>
      </w:r>
      <w:proofErr w:type="spellEnd"/>
      <w:r w:rsidRPr="00E96FAB">
        <w:rPr>
          <w:rStyle w:val="HTML"/>
          <w:rFonts w:ascii="Consolas" w:hAnsi="Consolas"/>
          <w:color w:val="383A42"/>
          <w:sz w:val="21"/>
          <w:szCs w:val="21"/>
          <w:lang w:val="en-US"/>
        </w:rPr>
        <w:t>({</w:t>
      </w:r>
    </w:p>
    <w:p w:rsidR="00E96FAB" w:rsidRPr="00E96FAB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96FA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</w:t>
      </w:r>
      <w:proofErr w:type="gramStart"/>
      <w:r w:rsidRPr="00E96FAB">
        <w:rPr>
          <w:rStyle w:val="HTML"/>
          <w:rFonts w:ascii="Consolas" w:hAnsi="Consolas"/>
          <w:color w:val="383A42"/>
          <w:sz w:val="21"/>
          <w:szCs w:val="21"/>
          <w:lang w:val="en-US"/>
        </w:rPr>
        <w:t>path</w:t>
      </w:r>
      <w:proofErr w:type="gramEnd"/>
      <w:r w:rsidRPr="00E96FAB">
        <w:rPr>
          <w:rStyle w:val="HTML"/>
          <w:rFonts w:ascii="Consolas" w:hAnsi="Consolas"/>
          <w:color w:val="383A42"/>
          <w:sz w:val="21"/>
          <w:szCs w:val="21"/>
          <w:lang w:val="en-US"/>
        </w:rPr>
        <w:t>: "/BLOG/:slug/",</w:t>
      </w:r>
    </w:p>
    <w:p w:rsidR="00E96FAB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  <w:r w:rsidRPr="00E96FA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strict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true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,</w:t>
      </w:r>
    </w:p>
    <w:p w:rsidR="00E96FAB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sensitive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true</w:t>
      </w:r>
      <w:proofErr w:type="spellEnd"/>
    </w:p>
    <w:p w:rsidR="00E96FAB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});</w:t>
      </w:r>
    </w:p>
    <w:p w:rsidR="00E96FAB" w:rsidRDefault="00E96FAB" w:rsidP="00E96FA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ind w:left="720"/>
        <w:rPr>
          <w:color w:val="383A42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</w:p>
    <w:p w:rsidR="00E96FAB" w:rsidRDefault="00E96FAB" w:rsidP="00E96FAB">
      <w:pPr>
        <w:shd w:val="clear" w:color="auto" w:fill="FFFFFF"/>
        <w:spacing w:beforeAutospacing="1" w:afterAutospacing="1"/>
        <w:ind w:left="72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В результате мы получаем объект сравнения текущего адреса с переданным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path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useRouteMatch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Так мы без использования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Route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можем проверить, подходит ли текущий адрес под заданный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path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Если адрес не подходит,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useRouteMatch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вернёт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null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если подходит — объект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match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E96FAB" w:rsidRPr="00376051" w:rsidRDefault="00E13D7C" w:rsidP="00687AD7">
      <w:pPr>
        <w:shd w:val="clear" w:color="auto" w:fill="FFFFFF"/>
        <w:rPr>
          <w:rFonts w:ascii="Arial" w:hAnsi="Arial" w:cs="Arial"/>
          <w:color w:val="1A1B22"/>
          <w:sz w:val="27"/>
          <w:szCs w:val="27"/>
          <w:lang w:val="en-US"/>
        </w:rPr>
      </w:pPr>
      <w:r w:rsidRPr="00E13D7C">
        <w:rPr>
          <w:rFonts w:ascii="Arial" w:hAnsi="Arial" w:cs="Arial"/>
          <w:color w:val="1A1B22"/>
          <w:sz w:val="27"/>
          <w:szCs w:val="27"/>
          <w:highlight w:val="yellow"/>
        </w:rPr>
        <w:t>Пример</w:t>
      </w:r>
      <w:r w:rsidRPr="00376051">
        <w:rPr>
          <w:rFonts w:ascii="Arial" w:hAnsi="Arial" w:cs="Arial"/>
          <w:color w:val="1A1B22"/>
          <w:sz w:val="27"/>
          <w:szCs w:val="27"/>
          <w:highlight w:val="yellow"/>
          <w:lang w:val="en-US"/>
        </w:rPr>
        <w:t>:</w:t>
      </w:r>
    </w:p>
    <w:p w:rsidR="00E13D7C" w:rsidRPr="00E13D7C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</w:t>
      </w:r>
      <w:proofErr w:type="gramStart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>export</w:t>
      </w:r>
      <w:proofErr w:type="gramEnd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default </w:t>
      </w:r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function App()</w:t>
      </w: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E13D7C" w:rsidRPr="00376051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376051">
        <w:rPr>
          <w:rStyle w:val="HTML"/>
          <w:rFonts w:ascii="Consolas" w:hAnsi="Consolas"/>
          <w:color w:val="383A42"/>
          <w:sz w:val="21"/>
          <w:szCs w:val="21"/>
          <w:lang w:val="en-US"/>
        </w:rPr>
        <w:t>return</w:t>
      </w:r>
      <w:proofErr w:type="gramEnd"/>
      <w:r w:rsidRPr="003760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E13D7C" w:rsidRPr="00376051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3760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&lt;Router&gt;</w:t>
      </w:r>
    </w:p>
    <w:p w:rsidR="00E13D7C" w:rsidRPr="00376051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3760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&lt;Switch&gt;</w:t>
      </w:r>
    </w:p>
    <w:p w:rsidR="00E13D7C" w:rsidRPr="00E13D7C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&lt;Route path="/" exact</w:t>
      </w:r>
      <w:proofErr w:type="gramStart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>={</w:t>
      </w:r>
      <w:proofErr w:type="gramEnd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>true}&gt;</w:t>
      </w:r>
    </w:p>
    <w:p w:rsidR="00E13D7C" w:rsidRPr="00E13D7C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 &lt;</w:t>
      </w:r>
      <w:proofErr w:type="spellStart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>HomePage</w:t>
      </w:r>
      <w:proofErr w:type="spellEnd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E13D7C" w:rsidRPr="00E13D7C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&lt;/Route&gt;</w:t>
      </w:r>
    </w:p>
    <w:p w:rsidR="00E13D7C" w:rsidRPr="00E13D7C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&lt;Route path="/list" exact</w:t>
      </w:r>
      <w:proofErr w:type="gramStart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>={</w:t>
      </w:r>
      <w:proofErr w:type="gramEnd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>true}&gt;</w:t>
      </w:r>
    </w:p>
    <w:p w:rsidR="00E13D7C" w:rsidRPr="00E13D7C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 &lt;</w:t>
      </w:r>
      <w:proofErr w:type="spellStart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>ListPage</w:t>
      </w:r>
      <w:proofErr w:type="spellEnd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E13D7C" w:rsidRPr="00E13D7C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&lt;/Route&gt;</w:t>
      </w:r>
    </w:p>
    <w:p w:rsidR="00E13D7C" w:rsidRPr="00E13D7C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&lt;Route path="/list/</w:t>
      </w:r>
      <w:proofErr w:type="gramStart"/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:country</w:t>
      </w:r>
      <w:proofErr w:type="gramEnd"/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"&gt;</w:t>
      </w:r>
    </w:p>
    <w:p w:rsidR="00E13D7C" w:rsidRPr="00376051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 xml:space="preserve">          </w:t>
      </w:r>
      <w:r w:rsidRPr="00376051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&lt;</w:t>
      </w:r>
      <w:proofErr w:type="spellStart"/>
      <w:r w:rsidRPr="00376051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CountryPage</w:t>
      </w:r>
      <w:proofErr w:type="spellEnd"/>
      <w:r w:rsidRPr="00376051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 xml:space="preserve"> /&gt;</w:t>
      </w:r>
    </w:p>
    <w:p w:rsidR="00E13D7C" w:rsidRPr="00E13D7C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  <w:r w:rsidRPr="00376051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 xml:space="preserve">        </w:t>
      </w:r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</w:rPr>
        <w:t>&lt;/</w:t>
      </w:r>
      <w:proofErr w:type="spellStart"/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</w:rPr>
        <w:t>Route</w:t>
      </w:r>
      <w:proofErr w:type="spellEnd"/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</w:rPr>
        <w:t>&gt;</w:t>
      </w:r>
    </w:p>
    <w:p w:rsidR="00E13D7C" w:rsidRPr="00E13D7C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</w:rPr>
        <w:t xml:space="preserve">      &lt;/</w:t>
      </w:r>
      <w:proofErr w:type="spellStart"/>
      <w:r w:rsidRPr="00E13D7C">
        <w:rPr>
          <w:rStyle w:val="HTML"/>
          <w:rFonts w:ascii="Consolas" w:hAnsi="Consolas"/>
          <w:color w:val="383A42"/>
          <w:sz w:val="21"/>
          <w:szCs w:val="21"/>
        </w:rPr>
        <w:t>Switch</w:t>
      </w:r>
      <w:proofErr w:type="spellEnd"/>
      <w:r w:rsidRPr="00E13D7C">
        <w:rPr>
          <w:rStyle w:val="HTML"/>
          <w:rFonts w:ascii="Consolas" w:hAnsi="Consolas"/>
          <w:color w:val="383A42"/>
          <w:sz w:val="21"/>
          <w:szCs w:val="21"/>
        </w:rPr>
        <w:t>&gt;</w:t>
      </w:r>
    </w:p>
    <w:p w:rsidR="00E13D7C" w:rsidRPr="00E13D7C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</w:rPr>
        <w:t xml:space="preserve">    &lt;/</w:t>
      </w:r>
      <w:proofErr w:type="spellStart"/>
      <w:r w:rsidRPr="00E13D7C">
        <w:rPr>
          <w:rStyle w:val="HTML"/>
          <w:rFonts w:ascii="Consolas" w:hAnsi="Consolas"/>
          <w:color w:val="383A42"/>
          <w:sz w:val="21"/>
          <w:szCs w:val="21"/>
        </w:rPr>
        <w:t>Router</w:t>
      </w:r>
      <w:proofErr w:type="spellEnd"/>
      <w:r w:rsidRPr="00E13D7C">
        <w:rPr>
          <w:rStyle w:val="HTML"/>
          <w:rFonts w:ascii="Consolas" w:hAnsi="Consolas"/>
          <w:color w:val="383A42"/>
          <w:sz w:val="21"/>
          <w:szCs w:val="21"/>
        </w:rPr>
        <w:t>&gt;</w:t>
      </w:r>
    </w:p>
    <w:p w:rsidR="00E13D7C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</w:rPr>
        <w:t xml:space="preserve">  );</w:t>
      </w:r>
    </w:p>
    <w:p w:rsidR="00E13D7C" w:rsidRPr="00E13D7C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export</w:t>
      </w:r>
      <w:proofErr w:type="gramEnd"/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 xml:space="preserve"> </w:t>
      </w:r>
      <w:proofErr w:type="spellStart"/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const</w:t>
      </w:r>
      <w:proofErr w:type="spellEnd"/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 xml:space="preserve"> </w:t>
      </w:r>
      <w:proofErr w:type="spellStart"/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CountryPage</w:t>
      </w:r>
      <w:proofErr w:type="spellEnd"/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 xml:space="preserve"> =</w:t>
      </w: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() =&gt; {</w:t>
      </w:r>
    </w:p>
    <w:p w:rsidR="00E13D7C" w:rsidRPr="00E13D7C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>const</w:t>
      </w:r>
      <w:proofErr w:type="spellEnd"/>
      <w:proofErr w:type="gramEnd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[laureates, </w:t>
      </w:r>
      <w:proofErr w:type="spellStart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>setLaureates</w:t>
      </w:r>
      <w:proofErr w:type="spellEnd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 = </w:t>
      </w:r>
      <w:proofErr w:type="spellStart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>useState</w:t>
      </w:r>
      <w:proofErr w:type="spellEnd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>([]);</w:t>
      </w:r>
    </w:p>
    <w:p w:rsidR="00E13D7C" w:rsidRPr="00E13D7C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>const</w:t>
      </w:r>
      <w:proofErr w:type="spellEnd"/>
      <w:proofErr w:type="gramEnd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[</w:t>
      </w:r>
      <w:proofErr w:type="spellStart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>countryTitle</w:t>
      </w:r>
      <w:proofErr w:type="spellEnd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>setCountryTitle</w:t>
      </w:r>
      <w:proofErr w:type="spellEnd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 = </w:t>
      </w:r>
      <w:proofErr w:type="spellStart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>useState</w:t>
      </w:r>
      <w:proofErr w:type="spellEnd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>('');</w:t>
      </w:r>
    </w:p>
    <w:p w:rsidR="00E13D7C" w:rsidRPr="00E13D7C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13D7C" w:rsidRPr="00E13D7C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const</w:t>
      </w:r>
      <w:proofErr w:type="spellEnd"/>
      <w:proofErr w:type="gramEnd"/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 xml:space="preserve"> { country } = </w:t>
      </w:r>
      <w:proofErr w:type="spellStart"/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useParams</w:t>
      </w:r>
      <w:proofErr w:type="spellEnd"/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();</w:t>
      </w:r>
    </w:p>
    <w:p w:rsidR="00E13D7C" w:rsidRPr="00E13D7C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13D7C" w:rsidRPr="00E13D7C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const</w:t>
      </w:r>
      <w:proofErr w:type="spellEnd"/>
      <w:proofErr w:type="gramEnd"/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 xml:space="preserve"> </w:t>
      </w:r>
      <w:proofErr w:type="spellStart"/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loadCountryInfo</w:t>
      </w:r>
      <w:proofErr w:type="spellEnd"/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 xml:space="preserve"> = </w:t>
      </w:r>
      <w:proofErr w:type="spellStart"/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useCallback</w:t>
      </w:r>
      <w:proofErr w:type="spellEnd"/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(</w:t>
      </w:r>
    </w:p>
    <w:p w:rsidR="00E13D7C" w:rsidRPr="00E13D7C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 xml:space="preserve">    () =&gt; {</w:t>
      </w:r>
    </w:p>
    <w:p w:rsidR="00E13D7C" w:rsidRPr="00E13D7C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 xml:space="preserve">      </w:t>
      </w:r>
      <w:proofErr w:type="spellStart"/>
      <w:proofErr w:type="gramStart"/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loadCountries</w:t>
      </w:r>
      <w:proofErr w:type="spellEnd"/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(</w:t>
      </w:r>
      <w:proofErr w:type="gramEnd"/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).then(countries =&gt; {</w:t>
      </w:r>
    </w:p>
    <w:p w:rsidR="00E13D7C" w:rsidRPr="00E13D7C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 xml:space="preserve">        </w:t>
      </w:r>
      <w:proofErr w:type="spellStart"/>
      <w:proofErr w:type="gramStart"/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const</w:t>
      </w:r>
      <w:proofErr w:type="spellEnd"/>
      <w:proofErr w:type="gramEnd"/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 xml:space="preserve"> </w:t>
      </w:r>
      <w:proofErr w:type="spellStart"/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currentCountry</w:t>
      </w:r>
      <w:proofErr w:type="spellEnd"/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 xml:space="preserve"> = </w:t>
      </w:r>
      <w:proofErr w:type="spellStart"/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countries.find</w:t>
      </w:r>
      <w:proofErr w:type="spellEnd"/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(({ code }) =&gt; code === country);</w:t>
      </w:r>
    </w:p>
    <w:p w:rsidR="00E13D7C" w:rsidRPr="00E13D7C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 xml:space="preserve">        </w:t>
      </w:r>
      <w:proofErr w:type="spellStart"/>
      <w:proofErr w:type="gramStart"/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setCountryTitle</w:t>
      </w:r>
      <w:proofErr w:type="spellEnd"/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(</w:t>
      </w:r>
      <w:proofErr w:type="spellStart"/>
      <w:proofErr w:type="gramEnd"/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currentCountry</w:t>
      </w:r>
      <w:proofErr w:type="spellEnd"/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 xml:space="preserve"> &amp;&amp; currentCountry.name ? currentCountry.name : country);</w:t>
      </w:r>
    </w:p>
    <w:p w:rsidR="00E13D7C" w:rsidRPr="00E13D7C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 xml:space="preserve">      });</w:t>
      </w:r>
    </w:p>
    <w:p w:rsidR="00E13D7C" w:rsidRPr="00E13D7C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 xml:space="preserve">    },</w:t>
      </w:r>
    </w:p>
    <w:p w:rsidR="00E13D7C" w:rsidRPr="00E13D7C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 xml:space="preserve">    [</w:t>
      </w:r>
      <w:proofErr w:type="gramStart"/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country</w:t>
      </w:r>
      <w:proofErr w:type="gramEnd"/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]</w:t>
      </w:r>
    </w:p>
    <w:p w:rsidR="00E13D7C" w:rsidRPr="00E13D7C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);</w:t>
      </w:r>
    </w:p>
    <w:p w:rsidR="00E13D7C" w:rsidRPr="00E13D7C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>} });</w:t>
      </w:r>
    </w:p>
    <w:p w:rsidR="00E13D7C" w:rsidRPr="00E13D7C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13D7C" w:rsidRPr="00E13D7C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export</w:t>
      </w:r>
      <w:proofErr w:type="gramEnd"/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 xml:space="preserve"> </w:t>
      </w:r>
      <w:proofErr w:type="spellStart"/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const</w:t>
      </w:r>
      <w:proofErr w:type="spellEnd"/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 xml:space="preserve"> </w:t>
      </w:r>
      <w:proofErr w:type="spellStart"/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CountryList</w:t>
      </w:r>
      <w:proofErr w:type="spellEnd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({ countries }) =&gt; {</w:t>
      </w:r>
    </w:p>
    <w:p w:rsidR="00E13D7C" w:rsidRPr="00E13D7C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</w:p>
    <w:p w:rsidR="00E13D7C" w:rsidRPr="00E13D7C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</w:t>
      </w:r>
      <w:proofErr w:type="spellStart"/>
      <w:proofErr w:type="gramStart"/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const</w:t>
      </w:r>
      <w:proofErr w:type="spellEnd"/>
      <w:proofErr w:type="gramEnd"/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 xml:space="preserve"> { </w:t>
      </w:r>
      <w:proofErr w:type="spellStart"/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url</w:t>
      </w:r>
      <w:proofErr w:type="spellEnd"/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 xml:space="preserve"> } = </w:t>
      </w:r>
      <w:proofErr w:type="spellStart"/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useRouteMatch</w:t>
      </w:r>
      <w:proofErr w:type="spellEnd"/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();</w:t>
      </w:r>
    </w:p>
    <w:p w:rsidR="00E13D7C" w:rsidRPr="00E13D7C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 xml:space="preserve">  </w:t>
      </w:r>
      <w:proofErr w:type="spellStart"/>
      <w:proofErr w:type="gramStart"/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const</w:t>
      </w:r>
      <w:proofErr w:type="spellEnd"/>
      <w:proofErr w:type="gramEnd"/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 xml:space="preserve"> { code } = </w:t>
      </w:r>
      <w:proofErr w:type="spellStart"/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useParams</w:t>
      </w:r>
      <w:proofErr w:type="spellEnd"/>
      <w:r w:rsidRPr="00E13D7C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();</w:t>
      </w:r>
    </w:p>
    <w:p w:rsidR="00E13D7C" w:rsidRPr="00E13D7C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</w:p>
    <w:p w:rsidR="00E13D7C" w:rsidRPr="00E13D7C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>return</w:t>
      </w:r>
      <w:proofErr w:type="gramEnd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E13D7C" w:rsidRPr="00E13D7C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&lt;</w:t>
      </w:r>
      <w:proofErr w:type="spellStart"/>
      <w:proofErr w:type="gramStart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>ul</w:t>
      </w:r>
      <w:proofErr w:type="spellEnd"/>
      <w:proofErr w:type="gramEnd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13D7C" w:rsidRPr="00E13D7C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{</w:t>
      </w:r>
      <w:proofErr w:type="spellStart"/>
      <w:proofErr w:type="gramStart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>countries.map</w:t>
      </w:r>
      <w:proofErr w:type="spellEnd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>({ name, code, count }, index) =&gt; (</w:t>
      </w:r>
    </w:p>
    <w:p w:rsidR="00E13D7C" w:rsidRPr="00E13D7C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E13D7C">
        <w:rPr>
          <w:rStyle w:val="HTML"/>
          <w:rFonts w:ascii="Consolas" w:hAnsi="Consolas"/>
          <w:color w:val="383A42"/>
          <w:sz w:val="21"/>
          <w:szCs w:val="21"/>
        </w:rPr>
        <w:t>&lt;</w:t>
      </w:r>
      <w:proofErr w:type="spellStart"/>
      <w:r w:rsidRPr="00E13D7C">
        <w:rPr>
          <w:rStyle w:val="HTML"/>
          <w:rFonts w:ascii="Consolas" w:hAnsi="Consolas"/>
          <w:color w:val="383A42"/>
          <w:sz w:val="21"/>
          <w:szCs w:val="21"/>
        </w:rPr>
        <w:t>li</w:t>
      </w:r>
      <w:proofErr w:type="spellEnd"/>
      <w:r w:rsidRPr="00E13D7C"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 w:rsidRPr="00E13D7C">
        <w:rPr>
          <w:rStyle w:val="HTML"/>
          <w:rFonts w:ascii="Consolas" w:hAnsi="Consolas"/>
          <w:color w:val="383A42"/>
          <w:sz w:val="21"/>
          <w:szCs w:val="21"/>
        </w:rPr>
        <w:t>key</w:t>
      </w:r>
      <w:proofErr w:type="spellEnd"/>
      <w:r w:rsidRPr="00E13D7C">
        <w:rPr>
          <w:rStyle w:val="HTML"/>
          <w:rFonts w:ascii="Consolas" w:hAnsi="Consolas"/>
          <w:color w:val="383A42"/>
          <w:sz w:val="21"/>
          <w:szCs w:val="21"/>
        </w:rPr>
        <w:t>={</w:t>
      </w:r>
      <w:proofErr w:type="spellStart"/>
      <w:r w:rsidRPr="00E13D7C">
        <w:rPr>
          <w:rStyle w:val="HTML"/>
          <w:rFonts w:ascii="Consolas" w:hAnsi="Consolas"/>
          <w:color w:val="383A42"/>
          <w:sz w:val="21"/>
          <w:szCs w:val="21"/>
        </w:rPr>
        <w:t>index</w:t>
      </w:r>
      <w:proofErr w:type="spellEnd"/>
      <w:r w:rsidRPr="00E13D7C">
        <w:rPr>
          <w:rStyle w:val="HTML"/>
          <w:rFonts w:ascii="Consolas" w:hAnsi="Consolas"/>
          <w:color w:val="383A42"/>
          <w:sz w:val="21"/>
          <w:szCs w:val="21"/>
        </w:rPr>
        <w:t>}&gt;</w:t>
      </w:r>
    </w:p>
    <w:p w:rsidR="00E13D7C" w:rsidRPr="00376051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</w:rPr>
        <w:t xml:space="preserve">        </w:t>
      </w:r>
      <w:r w:rsidRPr="00376051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&lt;Link to</w:t>
      </w:r>
      <w:proofErr w:type="gramStart"/>
      <w:r w:rsidRPr="00376051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={</w:t>
      </w:r>
      <w:proofErr w:type="gramEnd"/>
      <w:r w:rsidRPr="00376051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{ pathname: `${</w:t>
      </w:r>
      <w:proofErr w:type="spellStart"/>
      <w:r w:rsidRPr="00376051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url</w:t>
      </w:r>
      <w:proofErr w:type="spellEnd"/>
      <w:r w:rsidRPr="00376051">
        <w:rPr>
          <w:rStyle w:val="HTML"/>
          <w:rFonts w:ascii="Consolas" w:hAnsi="Consolas"/>
          <w:color w:val="383A42"/>
          <w:sz w:val="21"/>
          <w:szCs w:val="21"/>
          <w:highlight w:val="green"/>
          <w:lang w:val="en-US"/>
        </w:rPr>
        <w:t>}/${code}` }}</w:t>
      </w:r>
      <w:r w:rsidRPr="003760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376051">
        <w:rPr>
          <w:rStyle w:val="HTML"/>
          <w:rFonts w:ascii="Consolas" w:hAnsi="Consolas"/>
          <w:color w:val="383A42"/>
          <w:sz w:val="21"/>
          <w:szCs w:val="21"/>
          <w:lang w:val="en-US"/>
        </w:rPr>
        <w:t>className</w:t>
      </w:r>
      <w:proofErr w:type="spellEnd"/>
      <w:r w:rsidRPr="00376051">
        <w:rPr>
          <w:rStyle w:val="HTML"/>
          <w:rFonts w:ascii="Consolas" w:hAnsi="Consolas"/>
          <w:color w:val="383A42"/>
          <w:sz w:val="21"/>
          <w:szCs w:val="21"/>
          <w:lang w:val="en-US"/>
        </w:rPr>
        <w:t>={</w:t>
      </w:r>
      <w:proofErr w:type="spellStart"/>
      <w:r w:rsidRPr="00376051">
        <w:rPr>
          <w:rStyle w:val="HTML"/>
          <w:rFonts w:ascii="Consolas" w:hAnsi="Consolas"/>
          <w:color w:val="383A42"/>
          <w:sz w:val="21"/>
          <w:szCs w:val="21"/>
          <w:lang w:val="en-US"/>
        </w:rPr>
        <w:t>styles.link</w:t>
      </w:r>
      <w:proofErr w:type="spellEnd"/>
      <w:r w:rsidRPr="003760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}&gt;  </w:t>
      </w:r>
    </w:p>
    <w:p w:rsidR="00E13D7C" w:rsidRPr="00E13D7C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3760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&lt;div </w:t>
      </w:r>
      <w:proofErr w:type="spellStart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>className</w:t>
      </w:r>
      <w:proofErr w:type="spellEnd"/>
      <w:proofErr w:type="gramStart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>={</w:t>
      </w:r>
      <w:proofErr w:type="spellStart"/>
      <w:proofErr w:type="gramEnd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>styles.country</w:t>
      </w:r>
      <w:proofErr w:type="spellEnd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>}&gt;</w:t>
      </w:r>
    </w:p>
    <w:p w:rsidR="00E13D7C" w:rsidRPr="00E13D7C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   &lt;div </w:t>
      </w:r>
      <w:proofErr w:type="spellStart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>className</w:t>
      </w:r>
      <w:proofErr w:type="spellEnd"/>
      <w:proofErr w:type="gramStart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>={</w:t>
      </w:r>
      <w:proofErr w:type="gramEnd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>styles.info}&gt;</w:t>
      </w:r>
    </w:p>
    <w:p w:rsidR="00E13D7C" w:rsidRPr="00E13D7C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     &lt;</w:t>
      </w:r>
      <w:proofErr w:type="gramStart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>span</w:t>
      </w:r>
      <w:proofErr w:type="gramEnd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>&gt;{name}&lt;/span&gt;</w:t>
      </w:r>
    </w:p>
    <w:p w:rsidR="00E13D7C" w:rsidRPr="00E13D7C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   &lt;/div&gt;</w:t>
      </w:r>
    </w:p>
    <w:p w:rsidR="00E13D7C" w:rsidRPr="00E13D7C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   &lt;div </w:t>
      </w:r>
      <w:proofErr w:type="spellStart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>className</w:t>
      </w:r>
      <w:proofErr w:type="spellEnd"/>
      <w:proofErr w:type="gramStart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>={</w:t>
      </w:r>
      <w:proofErr w:type="gramEnd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>styles.info}&gt;</w:t>
      </w:r>
    </w:p>
    <w:p w:rsidR="00E13D7C" w:rsidRPr="00E13D7C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     &lt;</w:t>
      </w:r>
      <w:proofErr w:type="gramStart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>span</w:t>
      </w:r>
      <w:proofErr w:type="gramEnd"/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>&gt;{count}&lt;/span&gt;</w:t>
      </w:r>
    </w:p>
    <w:p w:rsidR="00E13D7C" w:rsidRPr="00E13D7C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   &lt;/div&gt;</w:t>
      </w:r>
    </w:p>
    <w:p w:rsidR="00E13D7C" w:rsidRPr="00E13D7C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 &lt;/div&gt;</w:t>
      </w:r>
    </w:p>
    <w:p w:rsidR="00E13D7C" w:rsidRPr="00376051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376051">
        <w:rPr>
          <w:rStyle w:val="HTML"/>
          <w:rFonts w:ascii="Consolas" w:hAnsi="Consolas"/>
          <w:color w:val="383A42"/>
          <w:sz w:val="21"/>
          <w:szCs w:val="21"/>
          <w:lang w:val="en-US"/>
        </w:rPr>
        <w:t>&lt;/Link&gt;</w:t>
      </w:r>
    </w:p>
    <w:p w:rsidR="00E13D7C" w:rsidRPr="00376051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3760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&lt;/li&gt;</w:t>
      </w:r>
    </w:p>
    <w:p w:rsidR="00E13D7C" w:rsidRPr="00376051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3760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))}</w:t>
      </w:r>
    </w:p>
    <w:p w:rsidR="00E13D7C" w:rsidRPr="00376051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3760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&lt;/</w:t>
      </w:r>
      <w:proofErr w:type="spellStart"/>
      <w:r w:rsidRPr="00376051">
        <w:rPr>
          <w:rStyle w:val="HTML"/>
          <w:rFonts w:ascii="Consolas" w:hAnsi="Consolas"/>
          <w:color w:val="383A42"/>
          <w:sz w:val="21"/>
          <w:szCs w:val="21"/>
          <w:lang w:val="en-US"/>
        </w:rPr>
        <w:t>ul</w:t>
      </w:r>
      <w:proofErr w:type="spellEnd"/>
      <w:r w:rsidRPr="00376051">
        <w:rPr>
          <w:rStyle w:val="HTML"/>
          <w:rFonts w:ascii="Consolas" w:hAnsi="Consolas"/>
          <w:color w:val="383A42"/>
          <w:sz w:val="21"/>
          <w:szCs w:val="21"/>
          <w:lang w:val="en-US"/>
        </w:rPr>
        <w:t>&gt;</w:t>
      </w:r>
    </w:p>
    <w:p w:rsidR="00E13D7C" w:rsidRPr="00E13D7C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  <w:r w:rsidRPr="00376051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E13D7C"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:rsidR="00E13D7C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  <w:r w:rsidRPr="00E13D7C">
        <w:rPr>
          <w:rStyle w:val="HTML"/>
          <w:rFonts w:ascii="Consolas" w:hAnsi="Consolas"/>
          <w:color w:val="383A42"/>
          <w:sz w:val="21"/>
          <w:szCs w:val="21"/>
        </w:rPr>
        <w:t>};</w:t>
      </w:r>
    </w:p>
    <w:p w:rsidR="00E13D7C" w:rsidRDefault="00E13D7C" w:rsidP="00E13D7C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;</w:t>
      </w:r>
    </w:p>
    <w:p w:rsidR="00E13D7C" w:rsidRDefault="00E13D7C" w:rsidP="00687AD7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</w:p>
    <w:p w:rsidR="00576EC8" w:rsidRDefault="00576EC8" w:rsidP="00576EC8">
      <w:pPr>
        <w:pStyle w:val="1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Фильтрация и сортировка значений</w:t>
      </w:r>
    </w:p>
    <w:p w:rsidR="00576EC8" w:rsidRDefault="00576EC8" w:rsidP="00576EC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Кажется, вы знаете про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роутинг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всё: можете настроить динамические маршруты, переходы по ссылкам и программную навигацию. Но в этом уроке мы раскроем ещё один секрет URL. Расскажем, как </w:t>
      </w:r>
      <w:hyperlink r:id="rId19" w:tgtFrame="_blank" w:history="1">
        <w:r>
          <w:rPr>
            <w:rStyle w:val="a4"/>
            <w:rFonts w:ascii="Arial" w:hAnsi="Arial" w:cs="Arial"/>
            <w:color w:val="23272E"/>
            <w:sz w:val="27"/>
            <w:szCs w:val="27"/>
          </w:rPr>
          <w:t>строка запроса (</w:t>
        </w:r>
        <w:proofErr w:type="spellStart"/>
        <w:r>
          <w:rPr>
            <w:rStyle w:val="a4"/>
            <w:rFonts w:ascii="Arial" w:hAnsi="Arial" w:cs="Arial"/>
            <w:color w:val="23272E"/>
            <w:sz w:val="27"/>
            <w:szCs w:val="27"/>
          </w:rPr>
          <w:t>query</w:t>
        </w:r>
        <w:proofErr w:type="spellEnd"/>
        <w:r>
          <w:rPr>
            <w:rStyle w:val="a4"/>
            <w:rFonts w:ascii="Arial" w:hAnsi="Arial" w:cs="Arial"/>
            <w:color w:val="23272E"/>
            <w:sz w:val="27"/>
            <w:szCs w:val="27"/>
          </w:rPr>
          <w:t>)</w:t>
        </w:r>
      </w:hyperlink>
      <w:r>
        <w:rPr>
          <w:rFonts w:ascii="Arial" w:hAnsi="Arial" w:cs="Arial"/>
          <w:color w:val="000000"/>
          <w:sz w:val="27"/>
          <w:szCs w:val="27"/>
        </w:rPr>
        <w:t> может помочь при фильтрации и сортировке значений.</w:t>
      </w:r>
    </w:p>
    <w:p w:rsidR="00576EC8" w:rsidRDefault="00576EC8" w:rsidP="00576EC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Представьте, что вы создали сайт строительного интернет-магазина: настроили в нём динамические маршруты, навигацию и ссылки. Пользователи начали им пользоваться: настраивать множество фильтров в поисках той самой извёстки. Но каждый раз, когда они случайно перезагружали страницу, все фильтры сбрасывались. Ремонт — и так дело нервное, а тут ещё и неуклюжий пользовательский интерфейс подъехал. Чтобы уберечь нервы пользователей, нужно использовать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query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-параметры — они сохраняются в адресе при перегрузке страницы, в то время как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стейт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приложения очищается.</w:t>
      </w:r>
    </w:p>
    <w:p w:rsidR="00576EC8" w:rsidRDefault="00576EC8" w:rsidP="00576EC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Рассмотрим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query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-параметры в деле на примере нашего чата. Мы можем сделать поиск по чатам, то есть отфильтровать их по наибольшему совпадению в названии. Добавим на страницу с чатами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input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для поиска контакта:</w:t>
      </w:r>
    </w:p>
    <w:p w:rsidR="00576EC8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lastRenderedPageBreak/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576EC8" w:rsidRPr="00576EC8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// </w:t>
      </w:r>
      <w:proofErr w:type="spellStart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list.tsx</w:t>
      </w:r>
      <w:proofErr w:type="spellEnd"/>
    </w:p>
    <w:p w:rsidR="00576EC8" w:rsidRPr="00576EC8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...</w:t>
      </w:r>
    </w:p>
    <w:p w:rsidR="00576EC8" w:rsidRPr="00576EC8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gramStart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return</w:t>
      </w:r>
      <w:proofErr w:type="gramEnd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(</w:t>
      </w:r>
    </w:p>
    <w:p w:rsidR="00576EC8" w:rsidRPr="00576EC8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576EC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576EC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576EC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76EC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proofErr w:type="gramStart"/>
      <w:r w:rsidRPr="00576EC8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76EC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576EC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listStyles.container</w:t>
      </w:r>
      <w:proofErr w:type="spellEnd"/>
      <w:r w:rsidRPr="00576EC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576EC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576EC8" w:rsidRPr="00576EC8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</w:t>
      </w:r>
      <w:r w:rsidRPr="00576EC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576EC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576EC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76EC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proofErr w:type="gramStart"/>
      <w:r w:rsidRPr="00576EC8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76EC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576EC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listStyles.list</w:t>
      </w:r>
      <w:proofErr w:type="spellEnd"/>
      <w:r w:rsidRPr="00576EC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576EC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576EC8" w:rsidRPr="00576EC8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</w:t>
      </w:r>
      <w:r w:rsidRPr="00576EC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576EC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576EC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76EC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proofErr w:type="gramStart"/>
      <w:r w:rsidRPr="00576EC8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76EC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576EC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listStyles.searchbar</w:t>
      </w:r>
      <w:proofErr w:type="spellEnd"/>
      <w:r w:rsidRPr="00576EC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576EC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576EC8" w:rsidRPr="00576EC8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  </w:t>
      </w:r>
      <w:r w:rsidRPr="00576EC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576EC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Avatar</w:t>
      </w:r>
      <w:r w:rsidRPr="00576EC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76EC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name</w:t>
      </w:r>
      <w:proofErr w:type="gramStart"/>
      <w:r w:rsidRPr="00576EC8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76EC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576EC8">
        <w:rPr>
          <w:rStyle w:val="hljs-tag"/>
          <w:rFonts w:ascii="Consolas" w:hAnsi="Consolas"/>
          <w:color w:val="383A42"/>
          <w:sz w:val="21"/>
          <w:szCs w:val="21"/>
          <w:lang w:val="en-US"/>
        </w:rPr>
        <w:t>'</w:t>
      </w:r>
      <w:r w:rsidRPr="00576EC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A</w:t>
      </w:r>
      <w:r w:rsidRPr="00576EC8">
        <w:rPr>
          <w:rStyle w:val="hljs-tag"/>
          <w:rFonts w:ascii="Consolas" w:hAnsi="Consolas"/>
          <w:color w:val="383A42"/>
          <w:sz w:val="21"/>
          <w:szCs w:val="21"/>
          <w:lang w:val="en-US"/>
        </w:rPr>
        <w:t>'} /&gt;</w:t>
      </w:r>
    </w:p>
    <w:p w:rsidR="00576EC8" w:rsidRPr="00576EC8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  </w:t>
      </w:r>
      <w:r w:rsidRPr="00576EC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576EC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Input</w:t>
      </w:r>
      <w:r w:rsidRPr="00576EC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76EC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placeholder</w:t>
      </w:r>
      <w:r w:rsidRPr="00576EC8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76EC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>
        <w:rPr>
          <w:rStyle w:val="hljs-string"/>
          <w:rFonts w:ascii="Consolas" w:hAnsi="Consolas"/>
          <w:color w:val="32A846"/>
          <w:sz w:val="21"/>
          <w:szCs w:val="21"/>
        </w:rPr>
        <w:t>Поиск</w:t>
      </w:r>
      <w:r w:rsidRPr="00576EC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</w:t>
      </w:r>
      <w:r w:rsidRPr="00576EC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76EC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onChange</w:t>
      </w:r>
      <w:proofErr w:type="spellEnd"/>
      <w:proofErr w:type="gramStart"/>
      <w:r w:rsidRPr="00576EC8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76EC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576EC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onChange</w:t>
      </w:r>
      <w:proofErr w:type="spellEnd"/>
      <w:r w:rsidRPr="00576EC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576EC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76EC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value</w:t>
      </w:r>
      <w:r w:rsidRPr="00576EC8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76EC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r w:rsidRPr="00576EC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searchValue</w:t>
      </w:r>
      <w:proofErr w:type="spellEnd"/>
      <w:r w:rsidRPr="00576EC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576EC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576EC8" w:rsidRPr="00576EC8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  </w:t>
      </w:r>
      <w:r w:rsidRPr="00576EC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576EC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img</w:t>
      </w:r>
      <w:proofErr w:type="spellEnd"/>
      <w:r w:rsidRPr="00576EC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76EC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alt</w:t>
      </w:r>
      <w:r w:rsidRPr="00576EC8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76EC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"logout"</w:t>
      </w:r>
      <w:r w:rsidRPr="00576EC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76EC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src</w:t>
      </w:r>
      <w:proofErr w:type="spellEnd"/>
      <w:proofErr w:type="gramStart"/>
      <w:r w:rsidRPr="00576EC8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76EC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576EC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logoutImage</w:t>
      </w:r>
      <w:proofErr w:type="spellEnd"/>
      <w:r w:rsidRPr="00576EC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576EC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76EC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onClick</w:t>
      </w:r>
      <w:proofErr w:type="spellEnd"/>
      <w:r w:rsidRPr="00576EC8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76EC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{logout}</w:t>
      </w:r>
      <w:r w:rsidRPr="00576EC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576EC8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576EC8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... </w:t>
      </w:r>
    </w:p>
    <w:p w:rsidR="00576EC8" w:rsidRDefault="00576EC8" w:rsidP="00576EC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Подпишемся на событие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onChange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и, по мере ввода символов, будем записывать их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стейт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searchValue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576EC8" w:rsidRPr="00576EC8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576EC8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576EC8">
        <w:rPr>
          <w:rStyle w:val="code-blocklang"/>
          <w:color w:val="B8BDBF"/>
          <w:sz w:val="27"/>
          <w:szCs w:val="27"/>
          <w:lang w:val="en-US"/>
        </w:rPr>
        <w:t>JSX</w:t>
      </w:r>
    </w:p>
    <w:p w:rsidR="00576EC8" w:rsidRPr="00576EC8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576EC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[</w:t>
      </w:r>
      <w:proofErr w:type="spellStart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searchValue</w:t>
      </w:r>
      <w:proofErr w:type="spellEnd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setSearch</w:t>
      </w:r>
      <w:proofErr w:type="spellEnd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] = </w:t>
      </w:r>
      <w:proofErr w:type="spellStart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useState</w:t>
      </w:r>
      <w:proofErr w:type="spellEnd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r w:rsidRPr="00576EC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''</w:t>
      </w:r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);</w:t>
      </w:r>
    </w:p>
    <w:p w:rsidR="00576EC8" w:rsidRPr="00576EC8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576EC8" w:rsidRPr="00576EC8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...</w:t>
      </w:r>
    </w:p>
    <w:p w:rsidR="00576EC8" w:rsidRPr="00576EC8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576EC8" w:rsidRPr="00576EC8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576EC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onChange</w:t>
      </w:r>
      <w:proofErr w:type="spellEnd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= </w:t>
      </w:r>
      <w:r w:rsidRPr="00576EC8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</w:t>
      </w:r>
      <w:r w:rsidRPr="00576EC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=&gt;</w:t>
      </w:r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</w:t>
      </w:r>
    </w:p>
    <w:p w:rsidR="00576EC8" w:rsidRPr="00576EC8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setSearch</w:t>
      </w:r>
      <w:proofErr w:type="spellEnd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e.target.value</w:t>
      </w:r>
      <w:proofErr w:type="spellEnd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);</w:t>
      </w:r>
    </w:p>
    <w:p w:rsidR="00576EC8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}; </w:t>
      </w:r>
    </w:p>
    <w:p w:rsidR="00576EC8" w:rsidRDefault="00576EC8" w:rsidP="00576EC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самое интересное: нужно добавить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searchValue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к строке запроса. Если пользователь начнёт вводить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инпут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«дед», строка запроса должна выглядеть так:</w:t>
      </w:r>
    </w:p>
    <w:p w:rsidR="00576EC8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 код</w:t>
      </w:r>
    </w:p>
    <w:p w:rsidR="00576EC8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https://localhost:3000/list?q=дед </w:t>
      </w:r>
    </w:p>
    <w:p w:rsidR="00576EC8" w:rsidRDefault="00576EC8" w:rsidP="00576EC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Добавить к адресу строку запроса можно с помощью хука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useHistorу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с которым мы знакомились </w:t>
      </w:r>
      <w:hyperlink r:id="rId20" w:tgtFrame="_blank" w:history="1">
        <w:r>
          <w:rPr>
            <w:rStyle w:val="a4"/>
            <w:rFonts w:ascii="Arial" w:hAnsi="Arial" w:cs="Arial"/>
            <w:color w:val="23272E"/>
            <w:sz w:val="27"/>
            <w:szCs w:val="27"/>
          </w:rPr>
          <w:t>в предыдущих уроках</w:t>
        </w:r>
      </w:hyperlink>
      <w:r>
        <w:rPr>
          <w:rFonts w:ascii="Arial" w:hAnsi="Arial" w:cs="Arial"/>
          <w:color w:val="000000"/>
          <w:sz w:val="27"/>
          <w:szCs w:val="27"/>
        </w:rPr>
        <w:t>.</w:t>
      </w:r>
    </w:p>
    <w:p w:rsidR="00576EC8" w:rsidRDefault="00576EC8" w:rsidP="00576EC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Для начала импортируем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useHistory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 файл:</w:t>
      </w:r>
    </w:p>
    <w:p w:rsidR="00576EC8" w:rsidRPr="00576EC8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576EC8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576EC8">
        <w:rPr>
          <w:rStyle w:val="code-blocklang"/>
          <w:color w:val="B8BDBF"/>
          <w:sz w:val="27"/>
          <w:szCs w:val="27"/>
          <w:lang w:val="en-US"/>
        </w:rPr>
        <w:t>JSX</w:t>
      </w:r>
    </w:p>
    <w:p w:rsidR="00576EC8" w:rsidRPr="00576EC8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import</w:t>
      </w:r>
      <w:proofErr w:type="gramEnd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useHistory</w:t>
      </w:r>
      <w:proofErr w:type="spellEnd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} from 'react-router-</w:t>
      </w:r>
      <w:proofErr w:type="spellStart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dom</w:t>
      </w:r>
      <w:proofErr w:type="spellEnd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'; </w:t>
      </w:r>
    </w:p>
    <w:p w:rsidR="00576EC8" w:rsidRDefault="00576EC8" w:rsidP="00576EC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Затем вызовем хук внутри функционального компонента. Для этого присвоим его константе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history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576EC8" w:rsidRPr="00376051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376051">
        <w:rPr>
          <w:rStyle w:val="code-blockclipboard"/>
          <w:color w:val="B8BDBF"/>
          <w:sz w:val="27"/>
          <w:szCs w:val="27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576EC8">
        <w:rPr>
          <w:rStyle w:val="code-blocklang"/>
          <w:color w:val="B8BDBF"/>
          <w:sz w:val="27"/>
          <w:szCs w:val="27"/>
          <w:lang w:val="en-US"/>
        </w:rPr>
        <w:t>JSX</w:t>
      </w:r>
    </w:p>
    <w:p w:rsidR="00576EC8" w:rsidRPr="00376051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proofErr w:type="gramStart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const</w:t>
      </w:r>
      <w:proofErr w:type="spellEnd"/>
      <w:proofErr w:type="gramEnd"/>
      <w:r w:rsidRPr="00376051"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</w:t>
      </w:r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history</w:t>
      </w:r>
      <w:r w:rsidRPr="00376051"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= </w:t>
      </w:r>
      <w:proofErr w:type="spellStart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useHistory</w:t>
      </w:r>
      <w:proofErr w:type="spellEnd"/>
      <w:r w:rsidRPr="00376051"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(); </w:t>
      </w:r>
    </w:p>
    <w:p w:rsidR="00576EC8" w:rsidRDefault="00576EC8" w:rsidP="00576EC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Теперь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query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 адресе можно заменить с помощью метода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replace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Передадим в метод объект с ключом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search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 значением, которое и будет соответствовать строке запроса:</w:t>
      </w:r>
    </w:p>
    <w:p w:rsidR="00576EC8" w:rsidRPr="00576EC8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576EC8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576EC8">
        <w:rPr>
          <w:rStyle w:val="code-blocklang"/>
          <w:color w:val="B8BDBF"/>
          <w:sz w:val="27"/>
          <w:szCs w:val="27"/>
          <w:lang w:val="en-US"/>
        </w:rPr>
        <w:t>JSX</w:t>
      </w:r>
    </w:p>
    <w:p w:rsidR="00576EC8" w:rsidRPr="00576EC8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useEffect</w:t>
      </w:r>
      <w:proofErr w:type="spellEnd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</w:p>
    <w:p w:rsidR="00576EC8" w:rsidRPr="00576EC8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576EC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</w:t>
      </w:r>
    </w:p>
    <w:p w:rsidR="00576EC8" w:rsidRPr="00576EC8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lastRenderedPageBreak/>
        <w:t xml:space="preserve">      </w:t>
      </w:r>
      <w:proofErr w:type="gramStart"/>
      <w:r w:rsidRPr="00576EC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(</w:t>
      </w:r>
      <w:proofErr w:type="spellStart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searchValue</w:t>
      </w:r>
      <w:proofErr w:type="spellEnd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) {</w:t>
      </w:r>
    </w:p>
    <w:p w:rsidR="00576EC8" w:rsidRPr="00576EC8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</w:t>
      </w:r>
      <w:proofErr w:type="spellStart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history.replace</w:t>
      </w:r>
      <w:proofErr w:type="spellEnd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({ </w:t>
      </w:r>
      <w:r w:rsidR="00BD3E6D">
        <w:rPr>
          <w:rStyle w:val="hljs-attr"/>
          <w:rFonts w:ascii="Consolas" w:hAnsi="Consolas"/>
          <w:color w:val="CA8D3D"/>
          <w:sz w:val="21"/>
          <w:szCs w:val="21"/>
        </w:rPr>
        <w:t>С</w:t>
      </w:r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});</w:t>
      </w:r>
    </w:p>
    <w:p w:rsidR="00576EC8" w:rsidRPr="00576EC8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} </w:t>
      </w:r>
      <w:r w:rsidRPr="00576EC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else</w:t>
      </w:r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</w:t>
      </w:r>
    </w:p>
    <w:p w:rsidR="00576EC8" w:rsidRPr="00576EC8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history.replace</w:t>
      </w:r>
      <w:proofErr w:type="spellEnd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{ </w:t>
      </w:r>
      <w:r w:rsidRPr="00576EC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search</w:t>
      </w:r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576EC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''</w:t>
      </w:r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});</w:t>
      </w:r>
    </w:p>
    <w:p w:rsidR="00576EC8" w:rsidRPr="00376051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</w:t>
      </w:r>
      <w:r w:rsidRPr="0037605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}</w:t>
      </w:r>
    </w:p>
    <w:p w:rsidR="00576EC8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 w:rsidRPr="00376051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},</w:t>
      </w:r>
    </w:p>
    <w:p w:rsidR="00576EC8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  [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searchValue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, 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history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, 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search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]</w:t>
      </w:r>
    </w:p>
    <w:p w:rsidR="00576EC8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); </w:t>
      </w:r>
    </w:p>
    <w:p w:rsidR="00576EC8" w:rsidRDefault="00576EC8" w:rsidP="00576EC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 случае, если пользователь что-то ввёл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инпут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мы изменим URL, а если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инпут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пуст, то необходимо очистить строку запроса </w:t>
      </w:r>
      <w:proofErr w:type="gram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 xml:space="preserve">{ 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search</w:t>
      </w:r>
      <w:proofErr w:type="spellEnd"/>
      <w:proofErr w:type="gram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: '' }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576EC8" w:rsidRDefault="00576EC8" w:rsidP="00576EC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Для реализации поиска по чатам нам осталось только отследить изменения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query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-параметров в коде. Для этого используем другой хук —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useLocation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Он предоставляет всю информацию о текущем URL —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query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-параметры, якорь и другие интересные вещи.</w:t>
      </w:r>
    </w:p>
    <w:p w:rsidR="00576EC8" w:rsidRDefault="00576EC8" w:rsidP="00576EC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Добавим его в импорт:</w:t>
      </w:r>
    </w:p>
    <w:p w:rsidR="00576EC8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576EC8" w:rsidRPr="00576EC8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import</w:t>
      </w:r>
      <w:proofErr w:type="gramEnd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useHistory</w:t>
      </w:r>
      <w:proofErr w:type="spellEnd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useLocation</w:t>
      </w:r>
      <w:proofErr w:type="spellEnd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} from 'react-router-</w:t>
      </w:r>
      <w:proofErr w:type="spellStart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dom</w:t>
      </w:r>
      <w:proofErr w:type="spellEnd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'; </w:t>
      </w:r>
    </w:p>
    <w:p w:rsidR="00576EC8" w:rsidRDefault="00576EC8" w:rsidP="00576EC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Весь объект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location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нам не нужен, поэтому получим только 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search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576EC8" w:rsidRPr="00576EC8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576EC8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576EC8">
        <w:rPr>
          <w:rStyle w:val="code-blocklang"/>
          <w:color w:val="B8BDBF"/>
          <w:sz w:val="27"/>
          <w:szCs w:val="27"/>
          <w:lang w:val="en-US"/>
        </w:rPr>
        <w:t>JSX</w:t>
      </w:r>
    </w:p>
    <w:p w:rsidR="00576EC8" w:rsidRPr="00376051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proofErr w:type="gramStart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const</w:t>
      </w:r>
      <w:proofErr w:type="spellEnd"/>
      <w:proofErr w:type="gramEnd"/>
      <w:r w:rsidRPr="00376051"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{ </w:t>
      </w:r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search</w:t>
      </w:r>
      <w:r w:rsidRPr="00376051"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} = </w:t>
      </w:r>
      <w:proofErr w:type="spellStart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useLocation</w:t>
      </w:r>
      <w:proofErr w:type="spellEnd"/>
      <w:r w:rsidRPr="00376051"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(); </w:t>
      </w:r>
    </w:p>
    <w:p w:rsidR="00576EC8" w:rsidRDefault="00576EC8" w:rsidP="00576EC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обнаружим строку запроса, </w:t>
      </w:r>
      <w:proofErr w:type="spellStart"/>
      <w:r>
        <w:rPr>
          <w:rStyle w:val="element-hintwrapper"/>
          <w:rFonts w:ascii="Arial" w:hAnsi="Arial" w:cs="Arial"/>
          <w:color w:val="000000"/>
          <w:sz w:val="27"/>
          <w:szCs w:val="27"/>
        </w:rPr>
        <w:t>десериализуем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её. То есть превратим строку в объект — </w:t>
      </w:r>
      <w:proofErr w:type="gram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"?q</w:t>
      </w:r>
      <w:proofErr w:type="gram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=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ad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"</w:t>
      </w:r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Fonts w:ascii="Cambria Math" w:hAnsi="Cambria Math" w:cs="Cambria Math"/>
          <w:color w:val="000000"/>
          <w:sz w:val="27"/>
          <w:szCs w:val="27"/>
        </w:rPr>
        <w:t>⇒</w:t>
      </w:r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{ q: "</w:t>
      </w:r>
      <w:proofErr w:type="spellStart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ad</w:t>
      </w:r>
      <w:proofErr w:type="spellEnd"/>
      <w:r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" }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576EC8" w:rsidRPr="00576EC8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576EC8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576EC8">
        <w:rPr>
          <w:rStyle w:val="code-blocklang"/>
          <w:color w:val="B8BDBF"/>
          <w:sz w:val="27"/>
          <w:szCs w:val="27"/>
          <w:lang w:val="en-US"/>
        </w:rPr>
        <w:t>JSX</w:t>
      </w:r>
    </w:p>
    <w:p w:rsidR="00576EC8" w:rsidRPr="00576EC8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useEffect</w:t>
      </w:r>
      <w:proofErr w:type="spellEnd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</w:p>
    <w:p w:rsidR="00576EC8" w:rsidRPr="00576EC8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() =&gt; {</w:t>
      </w:r>
    </w:p>
    <w:p w:rsidR="00576EC8" w:rsidRPr="00576EC8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</w:t>
      </w:r>
      <w:proofErr w:type="gramStart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if</w:t>
      </w:r>
      <w:proofErr w:type="gramEnd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(search) {</w:t>
      </w:r>
    </w:p>
    <w:p w:rsidR="00576EC8" w:rsidRPr="00576EC8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const</w:t>
      </w:r>
      <w:proofErr w:type="spellEnd"/>
      <w:proofErr w:type="gramEnd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 q } = </w:t>
      </w:r>
      <w:proofErr w:type="spellStart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deserializeQuery</w:t>
      </w:r>
      <w:proofErr w:type="spellEnd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(search);</w:t>
      </w:r>
    </w:p>
    <w:p w:rsidR="00576EC8" w:rsidRPr="00376051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setSearch</w:t>
      </w:r>
      <w:proofErr w:type="spellEnd"/>
      <w:r w:rsidRPr="00376051">
        <w:rPr>
          <w:rStyle w:val="HTML"/>
          <w:rFonts w:ascii="Consolas" w:eastAsiaTheme="majorEastAsia" w:hAnsi="Consolas"/>
          <w:color w:val="383A42"/>
          <w:sz w:val="21"/>
          <w:szCs w:val="21"/>
        </w:rPr>
        <w:t>(</w:t>
      </w:r>
      <w:proofErr w:type="gramEnd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q</w:t>
      </w:r>
      <w:r w:rsidRPr="00376051">
        <w:rPr>
          <w:rStyle w:val="HTML"/>
          <w:rFonts w:ascii="Consolas" w:eastAsiaTheme="majorEastAsia" w:hAnsi="Consolas"/>
          <w:color w:val="383A42"/>
          <w:sz w:val="21"/>
          <w:szCs w:val="21"/>
        </w:rPr>
        <w:t>);</w:t>
      </w:r>
    </w:p>
    <w:p w:rsidR="00576EC8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 w:rsidRPr="00376051"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    </w:t>
      </w: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}</w:t>
      </w:r>
    </w:p>
    <w:p w:rsidR="00576EC8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  },</w:t>
      </w:r>
    </w:p>
    <w:p w:rsidR="00576EC8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  [</w:t>
      </w:r>
      <w:proofErr w:type="spellStart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search</w:t>
      </w:r>
      <w:proofErr w:type="spellEnd"/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>]</w:t>
      </w:r>
    </w:p>
    <w:p w:rsidR="00576EC8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eastAsiaTheme="majorEastAsia" w:hAnsi="Consolas"/>
          <w:color w:val="383A42"/>
          <w:sz w:val="21"/>
          <w:szCs w:val="21"/>
        </w:rPr>
        <w:t xml:space="preserve">  ); </w:t>
      </w:r>
    </w:p>
    <w:p w:rsidR="00576EC8" w:rsidRDefault="00576EC8" w:rsidP="00576EC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Дело за </w:t>
      </w:r>
      <w:del w:id="0" w:author="Unknown">
        <w:r>
          <w:rPr>
            <w:rFonts w:ascii="Arial" w:hAnsi="Arial" w:cs="Arial"/>
            <w:color w:val="000000"/>
            <w:sz w:val="27"/>
            <w:szCs w:val="27"/>
          </w:rPr>
          <w:delText>малым</w:delText>
        </w:r>
      </w:del>
      <w:r>
        <w:rPr>
          <w:rFonts w:ascii="Arial" w:hAnsi="Arial" w:cs="Arial"/>
          <w:color w:val="000000"/>
          <w:sz w:val="27"/>
          <w:szCs w:val="27"/>
        </w:rPr>
        <w:t> фильтрацией:</w:t>
      </w:r>
    </w:p>
    <w:p w:rsidR="00576EC8" w:rsidRPr="00376051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376051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376051">
        <w:rPr>
          <w:rStyle w:val="code-blocklang"/>
          <w:color w:val="B8BDBF"/>
          <w:sz w:val="27"/>
          <w:szCs w:val="27"/>
          <w:lang w:val="en-US"/>
        </w:rPr>
        <w:t>JSX</w:t>
      </w:r>
    </w:p>
    <w:p w:rsidR="00576EC8" w:rsidRPr="00576EC8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576EC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preparedData</w:t>
      </w:r>
      <w:proofErr w:type="spellEnd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useMemo</w:t>
      </w:r>
      <w:proofErr w:type="spellEnd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</w:p>
    <w:p w:rsidR="00576EC8" w:rsidRPr="00576EC8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</w:t>
      </w:r>
      <w:r w:rsidRPr="00576EC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{</w:t>
      </w:r>
    </w:p>
    <w:p w:rsidR="00576EC8" w:rsidRPr="00576EC8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</w:t>
      </w:r>
      <w:proofErr w:type="gramStart"/>
      <w:r w:rsidRPr="00576EC8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data.filter</w:t>
      </w:r>
      <w:proofErr w:type="spellEnd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</w:p>
    <w:p w:rsidR="00576EC8" w:rsidRPr="00576EC8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</w:t>
      </w:r>
      <w:proofErr w:type="gramStart"/>
      <w:r w:rsidRPr="00576EC8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chat</w:t>
      </w:r>
      <w:proofErr w:type="gramEnd"/>
      <w:r w:rsidRPr="00576EC8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=&gt;</w:t>
      </w:r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chat.recipientName.toLocaleLowerCase().indexOf(searchValue.toLocaleLowerCase()) &gt; -</w:t>
      </w:r>
      <w:r w:rsidRPr="00576EC8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</w:p>
    <w:p w:rsidR="00576EC8" w:rsidRPr="00576EC8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);</w:t>
      </w:r>
    </w:p>
    <w:p w:rsidR="00576EC8" w:rsidRPr="00576EC8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},</w:t>
      </w:r>
    </w:p>
    <w:p w:rsidR="00576EC8" w:rsidRPr="00576EC8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[</w:t>
      </w:r>
      <w:proofErr w:type="gramStart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data</w:t>
      </w:r>
      <w:proofErr w:type="gramEnd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searchValue</w:t>
      </w:r>
      <w:proofErr w:type="spellEnd"/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>]</w:t>
      </w:r>
    </w:p>
    <w:p w:rsidR="00576EC8" w:rsidRPr="00576EC8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lastRenderedPageBreak/>
        <w:t xml:space="preserve">  ); </w:t>
      </w:r>
    </w:p>
    <w:p w:rsidR="00576EC8" w:rsidRPr="00576EC8" w:rsidRDefault="00576EC8" w:rsidP="00576EC8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Теперь</w:t>
      </w:r>
      <w:r w:rsidRPr="00576EC8">
        <w:rPr>
          <w:rFonts w:ascii="Arial" w:hAnsi="Arial" w:cs="Arial"/>
          <w:color w:val="000000"/>
          <w:sz w:val="27"/>
          <w:szCs w:val="27"/>
          <w:lang w:val="en-US"/>
        </w:rPr>
        <w:t> </w:t>
      </w:r>
      <w:proofErr w:type="spellStart"/>
      <w:r w:rsidRPr="00576EC8"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  <w:lang w:val="en-US"/>
        </w:rPr>
        <w:t>preparedData</w:t>
      </w:r>
      <w:proofErr w:type="spellEnd"/>
      <w:r w:rsidRPr="00576EC8">
        <w:rPr>
          <w:rFonts w:ascii="Arial" w:hAnsi="Arial" w:cs="Arial"/>
          <w:color w:val="000000"/>
          <w:sz w:val="27"/>
          <w:szCs w:val="27"/>
          <w:lang w:val="en-US"/>
        </w:rPr>
        <w:t> </w:t>
      </w:r>
      <w:r>
        <w:rPr>
          <w:rFonts w:ascii="Arial" w:hAnsi="Arial" w:cs="Arial"/>
          <w:color w:val="000000"/>
          <w:sz w:val="27"/>
          <w:szCs w:val="27"/>
        </w:rPr>
        <w:t>передадим</w:t>
      </w:r>
      <w:r w:rsidRPr="00576EC8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в</w:t>
      </w:r>
      <w:r w:rsidRPr="00576EC8">
        <w:rPr>
          <w:rFonts w:ascii="Arial" w:hAnsi="Arial" w:cs="Arial"/>
          <w:color w:val="000000"/>
          <w:sz w:val="27"/>
          <w:szCs w:val="27"/>
          <w:lang w:val="en-US"/>
        </w:rPr>
        <w:t> </w:t>
      </w:r>
      <w:proofErr w:type="spellStart"/>
      <w:r w:rsidRPr="00576EC8">
        <w:rPr>
          <w:rStyle w:val="HTML"/>
          <w:rFonts w:ascii="Consolas" w:eastAsiaTheme="majorEastAsia" w:hAnsi="Consolas"/>
          <w:color w:val="383A42"/>
          <w:sz w:val="22"/>
          <w:szCs w:val="22"/>
          <w:shd w:val="clear" w:color="auto" w:fill="F7F9FC"/>
          <w:lang w:val="en-US"/>
        </w:rPr>
        <w:t>ChatsList</w:t>
      </w:r>
      <w:proofErr w:type="spellEnd"/>
      <w:r w:rsidRPr="00576EC8">
        <w:rPr>
          <w:rFonts w:ascii="Arial" w:hAnsi="Arial" w:cs="Arial"/>
          <w:color w:val="000000"/>
          <w:sz w:val="27"/>
          <w:szCs w:val="27"/>
          <w:lang w:val="en-US"/>
        </w:rPr>
        <w:t>:</w:t>
      </w:r>
    </w:p>
    <w:p w:rsidR="00576EC8" w:rsidRPr="00576EC8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576EC8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576EC8">
        <w:rPr>
          <w:rStyle w:val="code-blocklang"/>
          <w:color w:val="B8BDBF"/>
          <w:sz w:val="27"/>
          <w:szCs w:val="27"/>
          <w:lang w:val="en-US"/>
        </w:rPr>
        <w:t>JSX</w:t>
      </w:r>
    </w:p>
    <w:p w:rsidR="00576EC8" w:rsidRPr="00576EC8" w:rsidRDefault="00576EC8" w:rsidP="00576EC8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576EC8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576EC8">
        <w:rPr>
          <w:rStyle w:val="hljs-name"/>
          <w:rFonts w:ascii="Consolas" w:hAnsi="Consolas"/>
          <w:color w:val="FF4040"/>
          <w:sz w:val="21"/>
          <w:szCs w:val="21"/>
          <w:lang w:val="en-US"/>
        </w:rPr>
        <w:t>ChatsList</w:t>
      </w:r>
      <w:proofErr w:type="spellEnd"/>
      <w:r w:rsidRPr="00576EC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576EC8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chats</w:t>
      </w:r>
      <w:proofErr w:type="gramStart"/>
      <w:r w:rsidRPr="00576EC8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576EC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576EC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preparedData</w:t>
      </w:r>
      <w:proofErr w:type="spellEnd"/>
      <w:r w:rsidRPr="00576EC8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576EC8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  <w:r w:rsidRPr="00576EC8">
        <w:rPr>
          <w:rStyle w:val="HTML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</w:p>
    <w:p w:rsidR="00576EC8" w:rsidRDefault="00576EC8" w:rsidP="00576EC8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Фильтрация</w:t>
      </w:r>
      <w:r w:rsidRPr="00376051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чатов</w:t>
      </w:r>
      <w:r w:rsidRPr="00376051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готова</w:t>
      </w:r>
      <w:r w:rsidRPr="00376051">
        <w:rPr>
          <w:rFonts w:ascii="Arial" w:hAnsi="Arial" w:cs="Arial"/>
          <w:color w:val="000000"/>
          <w:sz w:val="27"/>
          <w:szCs w:val="27"/>
          <w:lang w:val="en-US"/>
        </w:rPr>
        <w:t xml:space="preserve">! </w:t>
      </w:r>
      <w:r>
        <w:rPr>
          <w:rFonts w:ascii="Arial" w:hAnsi="Arial" w:cs="Arial"/>
          <w:color w:val="000000"/>
          <w:sz w:val="27"/>
          <w:szCs w:val="27"/>
        </w:rPr>
        <w:t>Вы узнали, как можно использовать строку запроса, осталось закрепить эти знания на практике.</w:t>
      </w:r>
    </w:p>
    <w:p w:rsidR="00376051" w:rsidRDefault="00376051" w:rsidP="00376051">
      <w:pPr>
        <w:pStyle w:val="1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Хлебные крошки</w:t>
      </w:r>
    </w:p>
    <w:p w:rsidR="00376051" w:rsidRDefault="00376051" w:rsidP="0037605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element-hintwrapper"/>
          <w:rFonts w:ascii="Arial" w:hAnsi="Arial" w:cs="Arial"/>
          <w:color w:val="000000"/>
          <w:sz w:val="27"/>
          <w:szCs w:val="27"/>
        </w:rPr>
        <w:t>Хлебные крошки (</w:t>
      </w:r>
      <w:proofErr w:type="spellStart"/>
      <w:r>
        <w:rPr>
          <w:rStyle w:val="element-hintwrapper"/>
          <w:rFonts w:ascii="Arial" w:hAnsi="Arial" w:cs="Arial"/>
          <w:color w:val="000000"/>
          <w:sz w:val="27"/>
          <w:szCs w:val="27"/>
        </w:rPr>
        <w:t>Breadcrumbs</w:t>
      </w:r>
      <w:proofErr w:type="spellEnd"/>
      <w:r>
        <w:rPr>
          <w:rStyle w:val="element-hintwrapper"/>
          <w:rFonts w:ascii="Arial" w:hAnsi="Arial" w:cs="Arial"/>
          <w:color w:val="000000"/>
          <w:sz w:val="27"/>
          <w:szCs w:val="27"/>
        </w:rPr>
        <w:t>)</w:t>
      </w:r>
      <w:r>
        <w:rPr>
          <w:rFonts w:ascii="Arial" w:hAnsi="Arial" w:cs="Arial"/>
          <w:color w:val="000000"/>
          <w:sz w:val="27"/>
          <w:szCs w:val="27"/>
        </w:rPr>
        <w:t> — навигационное меню, которое показывает, где сейчас находится пользователь.</w:t>
      </w:r>
    </w:p>
    <w:p w:rsidR="00376051" w:rsidRDefault="00376051" w:rsidP="0037605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185386" cy="3401338"/>
            <wp:effectExtent l="0" t="0" r="0" b="8890"/>
            <wp:docPr id="10" name="Рисунок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679" cy="340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051" w:rsidRDefault="00376051" w:rsidP="0037605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Вы наверняка встречали на сайтах такое меню:</w:t>
      </w:r>
    </w:p>
    <w:p w:rsidR="00376051" w:rsidRDefault="00376051" w:rsidP="0037605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844805" cy="2087029"/>
            <wp:effectExtent l="0" t="0" r="0" b="8890"/>
            <wp:docPr id="9" name="Рисунок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715" cy="209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051" w:rsidRDefault="00376051" w:rsidP="0037605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Обычно навигационная цепочка начинается с главной страницы, а последний элемент всегда указывает текущее местоположение пользователя и не является ссылкой, в отличие от его родителей. По этой же причине навигационное меню никогда не размещают на главной странице, так как цепочка будет включать всего один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некликабельный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элемент.</w:t>
      </w:r>
    </w:p>
    <w:p w:rsidR="00376051" w:rsidRDefault="00376051" w:rsidP="00376051">
      <w:pPr>
        <w:pStyle w:val="2"/>
        <w:shd w:val="clear" w:color="auto" w:fill="FFFFFF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</w:rPr>
        <w:lastRenderedPageBreak/>
        <w:t>Способ организации меню</w:t>
      </w:r>
    </w:p>
    <w:p w:rsidR="00376051" w:rsidRDefault="00376051" w:rsidP="0037605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Хлебные крошки можно разделить по способу их организации:</w:t>
      </w:r>
    </w:p>
    <w:p w:rsidR="00376051" w:rsidRDefault="00376051" w:rsidP="0037605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Style w:val="a5"/>
          <w:rFonts w:ascii="Arial" w:hAnsi="Arial" w:cs="Arial"/>
          <w:color w:val="000000"/>
          <w:sz w:val="27"/>
          <w:szCs w:val="27"/>
        </w:rPr>
        <w:t>На основе иерархии.</w:t>
      </w:r>
      <w:r>
        <w:rPr>
          <w:rFonts w:ascii="Arial" w:hAnsi="Arial" w:cs="Arial"/>
          <w:color w:val="000000"/>
          <w:sz w:val="27"/>
          <w:szCs w:val="27"/>
        </w:rPr>
        <w:t xml:space="preserve"> Это самый распространённый тип. Меню строится на основе вложенности разделов и страниц сайта. То есть когда заранее известны все категории,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например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все жанры книг в магазине.</w:t>
      </w:r>
    </w:p>
    <w:p w:rsidR="00376051" w:rsidRDefault="00376051" w:rsidP="0037605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Style w:val="a5"/>
          <w:rFonts w:ascii="Arial" w:hAnsi="Arial" w:cs="Arial"/>
          <w:color w:val="000000"/>
          <w:sz w:val="27"/>
          <w:szCs w:val="27"/>
        </w:rPr>
        <w:t>Динамическое меню.</w:t>
      </w:r>
      <w:r>
        <w:rPr>
          <w:rFonts w:ascii="Arial" w:hAnsi="Arial" w:cs="Arial"/>
          <w:color w:val="000000"/>
          <w:sz w:val="27"/>
          <w:szCs w:val="27"/>
        </w:rPr>
        <w:t> В этом случае навигационная цепочка зависит от пути, который проходит пользователь. Например, на сайте художественного салона товар «Кисть» может быть в категориях «Живопись» и «Товары для детей». Тогда в хлебных крошках нужно указать именно ту категорию, из которой был выбран товар.</w:t>
      </w:r>
    </w:p>
    <w:p w:rsidR="00376051" w:rsidRDefault="00376051" w:rsidP="00376051">
      <w:pPr>
        <w:shd w:val="clear" w:color="auto" w:fill="FFFFFF"/>
        <w:spacing w:after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Такое навигационное меню — удобная штука. Пользователь видит весь путь, который прошёл до текущей страницы, и может легко вернуться в любой из просмотренных разделов. Но при этом хлебные крошки подойдут не для всех сайтов.</w:t>
      </w:r>
    </w:p>
    <w:p w:rsidR="00376051" w:rsidRDefault="00376051" w:rsidP="00376051">
      <w:pPr>
        <w:pStyle w:val="2"/>
        <w:shd w:val="clear" w:color="auto" w:fill="FFFFFF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</w:rPr>
        <w:t>Когда навигационное меню подойдёт</w:t>
      </w:r>
    </w:p>
    <w:p w:rsidR="00376051" w:rsidRDefault="00376051" w:rsidP="0037605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Хлебные крошки стоит использовать на масштабных проектах, где есть определённая иерархия. В том же художественном салоне наберётся не одна категория и подкатегория товаров.</w:t>
      </w:r>
    </w:p>
    <w:p w:rsidR="00376051" w:rsidRDefault="00376051" w:rsidP="0037605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 примеру, если сайт выглядит так, без хлебных крошек явно не обойтись:</w:t>
      </w:r>
    </w:p>
    <w:p w:rsidR="00376051" w:rsidRDefault="00376051" w:rsidP="0037605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295990" cy="3228459"/>
            <wp:effectExtent l="0" t="0" r="9525" b="0"/>
            <wp:docPr id="8" name="Рисунок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439" cy="3231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051" w:rsidRDefault="00376051" w:rsidP="0037605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3"/>
          <w:rFonts w:ascii="Arial" w:hAnsi="Arial" w:cs="Arial"/>
          <w:color w:val="000000"/>
          <w:sz w:val="27"/>
          <w:szCs w:val="27"/>
        </w:rPr>
        <w:t>Слишком сложно, слишком...</w:t>
      </w:r>
    </w:p>
    <w:p w:rsidR="00376051" w:rsidRDefault="00376051" w:rsidP="00376051">
      <w:pPr>
        <w:pStyle w:val="2"/>
        <w:shd w:val="clear" w:color="auto" w:fill="FFFFFF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</w:rPr>
        <w:t>Когда навигационное меню не подойдёт</w:t>
      </w:r>
    </w:p>
    <w:p w:rsidR="00376051" w:rsidRDefault="00376051" w:rsidP="0037605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вы создаёте сайт, где нет сложной иерархии, хлебные крошки могут быть избыточны. А если сомневаетесь, нужны ли вам крошки, можете схематично нарисовать навигацию сайта.</w:t>
      </w:r>
    </w:p>
    <w:p w:rsidR="00376051" w:rsidRDefault="00376051" w:rsidP="0037605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Вот пример простого информационного сайта для дачников, где можно обойтись без навигационного меню, так как во все разделы легко вернуться из основного:</w:t>
      </w:r>
    </w:p>
    <w:p w:rsidR="00376051" w:rsidRDefault="00376051" w:rsidP="0037605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4938790" cy="3710723"/>
            <wp:effectExtent l="0" t="0" r="0" b="4445"/>
            <wp:docPr id="7" name="Рисунок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36" cy="371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051" w:rsidRDefault="00376051" w:rsidP="0037605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3"/>
          <w:rFonts w:ascii="Arial" w:hAnsi="Arial" w:cs="Arial"/>
          <w:color w:val="000000"/>
          <w:sz w:val="27"/>
          <w:szCs w:val="27"/>
        </w:rPr>
        <w:t>Дорогу со страницы с мангалами на страницу с рассадой можно найти и без хлебных крошек.</w:t>
      </w:r>
    </w:p>
    <w:p w:rsidR="00376051" w:rsidRDefault="00376051" w:rsidP="00376051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 этом уроке вы узнали, что хлебные крошки могут быть не только на кухне, но и на сайте. Это полезный элемент интерфейса, который помогает пользователям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навигироваться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по страницам сайта. Ещё немного практики и можно двигаться дальше!</w:t>
      </w:r>
    </w:p>
    <w:p w:rsidR="006E6E22" w:rsidRDefault="006E6E22" w:rsidP="006E6E22">
      <w:pPr>
        <w:pStyle w:val="1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Создание страницы 404</w:t>
      </w:r>
    </w:p>
    <w:p w:rsidR="006E6E22" w:rsidRDefault="006E6E22" w:rsidP="006E6E2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Если пользователь перейдёт по ссылке, которой нет в приложении, на экране ничего не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отрисуется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Хороший тон — проинформировать пользователя, что он перешёл на неопределённый маршрут.</w:t>
      </w:r>
    </w:p>
    <w:p w:rsidR="006E6E22" w:rsidRDefault="006E6E22" w:rsidP="006E6E2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Для этого с помощью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Router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сделаем маршрут «Страница не найдена».</w:t>
      </w:r>
    </w:p>
    <w:p w:rsidR="006E6E22" w:rsidRDefault="006E6E22" w:rsidP="006E6E2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Создадим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NotFound404</w:t>
      </w:r>
      <w:r>
        <w:rPr>
          <w:rFonts w:ascii="Arial" w:hAnsi="Arial" w:cs="Arial"/>
          <w:color w:val="000000"/>
          <w:sz w:val="27"/>
          <w:szCs w:val="27"/>
        </w:rPr>
        <w:t> в директории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pages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/</w:t>
      </w:r>
      <w:r>
        <w:rPr>
          <w:rFonts w:ascii="Arial" w:hAnsi="Arial" w:cs="Arial"/>
          <w:color w:val="000000"/>
          <w:sz w:val="27"/>
          <w:szCs w:val="27"/>
        </w:rPr>
        <w:t>:</w:t>
      </w:r>
    </w:p>
    <w:p w:rsidR="006E6E22" w:rsidRPr="006E6E22" w:rsidRDefault="006E6E22" w:rsidP="006E6E2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rFonts w:eastAsiaTheme="majorEastAsia"/>
          <w:color w:val="B8BDBF"/>
          <w:sz w:val="27"/>
          <w:szCs w:val="27"/>
        </w:rPr>
        <w:t>Скопировать</w:t>
      </w:r>
      <w:r w:rsidRPr="006E6E22">
        <w:rPr>
          <w:rStyle w:val="code-blockclipboard"/>
          <w:rFonts w:eastAsiaTheme="majorEastAsia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rFonts w:eastAsiaTheme="majorEastAsia"/>
          <w:color w:val="B8BDBF"/>
          <w:sz w:val="27"/>
          <w:szCs w:val="27"/>
        </w:rPr>
        <w:t>код</w:t>
      </w:r>
      <w:r w:rsidRPr="006E6E22">
        <w:rPr>
          <w:rStyle w:val="code-blocklang"/>
          <w:color w:val="B8BDBF"/>
          <w:sz w:val="27"/>
          <w:szCs w:val="27"/>
          <w:lang w:val="en-US"/>
        </w:rPr>
        <w:t>JSX</w:t>
      </w:r>
    </w:p>
    <w:p w:rsidR="006E6E22" w:rsidRPr="006E6E22" w:rsidRDefault="006E6E22" w:rsidP="006E6E2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E6E2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r w:rsidRPr="006E6E2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React </w:t>
      </w:r>
      <w:r w:rsidRPr="006E6E2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6E6E2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6E6E2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'react'</w:t>
      </w:r>
      <w:r w:rsidRPr="006E6E22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6E6E22" w:rsidRPr="006E6E22" w:rsidRDefault="006E6E22" w:rsidP="006E6E2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E6E2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r w:rsidRPr="006E6E2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 Link } </w:t>
      </w:r>
      <w:r w:rsidRPr="006E6E2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6E6E2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6E6E2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'react-router-dom'</w:t>
      </w:r>
      <w:r w:rsidRPr="006E6E22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6E6E22" w:rsidRPr="006E6E22" w:rsidRDefault="006E6E22" w:rsidP="006E6E2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6E6E22" w:rsidRPr="006E6E22" w:rsidRDefault="006E6E22" w:rsidP="006E6E2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E6E2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r w:rsidRPr="006E6E2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styles </w:t>
      </w:r>
      <w:r w:rsidRPr="006E6E2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6E6E2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6E6E2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'./not-found.module.css'</w:t>
      </w:r>
      <w:r w:rsidRPr="006E6E22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6E6E22" w:rsidRPr="006E6E22" w:rsidRDefault="006E6E22" w:rsidP="006E6E2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E6E2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import</w:t>
      </w:r>
      <w:r w:rsidRPr="006E6E2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pageNotFound </w:t>
      </w:r>
      <w:r w:rsidRPr="006E6E2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from</w:t>
      </w:r>
      <w:r w:rsidRPr="006E6E2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6E6E2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"../images/404.svg"</w:t>
      </w:r>
      <w:r w:rsidRPr="006E6E22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6E6E22" w:rsidRPr="006E6E22" w:rsidRDefault="006E6E22" w:rsidP="006E6E2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6E6E22" w:rsidRPr="006E6E22" w:rsidRDefault="006E6E22" w:rsidP="006E6E2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E6E2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r w:rsidRPr="006E6E2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6E6E2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r w:rsidRPr="006E6E2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NotFound404 = </w:t>
      </w:r>
      <w:r w:rsidRPr="006E6E22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6E6E2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6E6E22" w:rsidRPr="006E6E22" w:rsidRDefault="006E6E22" w:rsidP="006E6E2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E6E2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6E6E22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r w:rsidRPr="006E6E2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6E6E22" w:rsidRPr="006E6E22" w:rsidRDefault="006E6E22" w:rsidP="006E6E2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6E6E2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6E6E22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6E6E22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6E6E2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{styles.container}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6E6E22" w:rsidRPr="006E6E22" w:rsidRDefault="006E6E22" w:rsidP="006E6E2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6E6E22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6E6E22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6E6E22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6E6E2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{styles.content}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6E6E22" w:rsidRPr="006E6E22" w:rsidRDefault="006E6E22" w:rsidP="006E6E2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6E6E22">
        <w:rPr>
          <w:rStyle w:val="x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    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6E6E22">
        <w:rPr>
          <w:rStyle w:val="hljs-name"/>
          <w:rFonts w:ascii="Consolas" w:hAnsi="Consolas"/>
          <w:color w:val="FF4040"/>
          <w:sz w:val="21"/>
          <w:szCs w:val="21"/>
          <w:lang w:val="en-US"/>
        </w:rPr>
        <w:t>img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6E6E22">
        <w:rPr>
          <w:rStyle w:val="hljs-attr"/>
          <w:rFonts w:ascii="Consolas" w:hAnsi="Consolas"/>
          <w:color w:val="CA8D3D"/>
          <w:sz w:val="21"/>
          <w:szCs w:val="21"/>
          <w:lang w:val="en-US"/>
        </w:rPr>
        <w:t>alt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6E6E2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"page not found"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6E6E22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src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6E6E2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{pageNotFound}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6E6E22" w:rsidRPr="006E6E22" w:rsidRDefault="006E6E22" w:rsidP="006E6E2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6E6E22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6E6E22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br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6E6E22" w:rsidRPr="006E6E22" w:rsidRDefault="006E6E22" w:rsidP="006E6E2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6E6E22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6E6E22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Link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6E6E22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to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6E6E2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'/'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6E6E22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gramStart"/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6E6E2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6E6E2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styles.link}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>
        <w:rPr>
          <w:rStyle w:val="xml"/>
          <w:rFonts w:ascii="Consolas" w:hAnsi="Consolas"/>
          <w:color w:val="383A42"/>
          <w:sz w:val="21"/>
          <w:szCs w:val="21"/>
        </w:rPr>
        <w:t>Перейти</w:t>
      </w:r>
      <w:r w:rsidRPr="006E6E22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nsolas" w:hAnsi="Consolas"/>
          <w:color w:val="383A42"/>
          <w:sz w:val="21"/>
          <w:szCs w:val="21"/>
        </w:rPr>
        <w:t>в</w:t>
      </w:r>
      <w:r w:rsidRPr="006E6E22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nsolas" w:hAnsi="Consolas"/>
          <w:color w:val="383A42"/>
          <w:sz w:val="21"/>
          <w:szCs w:val="21"/>
        </w:rPr>
        <w:t>список</w:t>
      </w:r>
      <w:r w:rsidRPr="006E6E22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xml"/>
          <w:rFonts w:ascii="Consolas" w:hAnsi="Consolas"/>
          <w:color w:val="383A42"/>
          <w:sz w:val="21"/>
          <w:szCs w:val="21"/>
        </w:rPr>
        <w:t>чатов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6E6E22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Link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6E6E22" w:rsidRDefault="006E6E22" w:rsidP="006E6E2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6E6E22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6E6E22" w:rsidRDefault="006E6E22" w:rsidP="006E6E2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6E6E22" w:rsidRDefault="006E6E22" w:rsidP="006E6E2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);</w:t>
      </w:r>
    </w:p>
    <w:p w:rsidR="006E6E22" w:rsidRDefault="006E6E22" w:rsidP="006E6E2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}; </w:t>
      </w:r>
    </w:p>
    <w:p w:rsidR="006E6E22" w:rsidRDefault="006E6E22" w:rsidP="006E6E2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Импортируем новый компонент в корневой компонент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App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нашего чата.</w:t>
      </w:r>
    </w:p>
    <w:p w:rsidR="006E6E22" w:rsidRDefault="006E6E22" w:rsidP="006E6E2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Внутри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App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уже создано несколько компонентов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Route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Switch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6E6E22" w:rsidRDefault="006E6E22" w:rsidP="006E6E2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rFonts w:eastAsiaTheme="majorEastAsia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rFonts w:eastAsiaTheme="majorEastAsia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6E6E22" w:rsidRDefault="006E6E22" w:rsidP="006E6E2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// маршруты внутри файла App.js</w:t>
      </w:r>
    </w:p>
    <w:p w:rsidR="006E6E22" w:rsidRDefault="006E6E22" w:rsidP="006E6E2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6E6E22" w:rsidRPr="006E6E22" w:rsidRDefault="006E6E22" w:rsidP="006E6E2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6E6E22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Switch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6E6E22" w:rsidRPr="006E6E22" w:rsidRDefault="006E6E22" w:rsidP="006E6E2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E6E2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6E6E22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6E6E22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6E6E2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"/login"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6E6E22" w:rsidRPr="006E6E22" w:rsidRDefault="006E6E22" w:rsidP="006E6E2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E6E2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6E6E22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LoginPage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6E6E22" w:rsidRPr="006E6E22" w:rsidRDefault="006E6E22" w:rsidP="006E6E2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E6E2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6E6E22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6E6E22" w:rsidRPr="006E6E22" w:rsidRDefault="006E6E22" w:rsidP="006E6E2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E6E2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6E6E22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6E6E22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6E6E2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"/list"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6E6E22" w:rsidRPr="006E6E22" w:rsidRDefault="006E6E22" w:rsidP="006E6E2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E6E2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6E6E22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ListPage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6E6E22" w:rsidRDefault="006E6E22" w:rsidP="006E6E2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6E6E2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Route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6E6E22" w:rsidRDefault="006E6E22" w:rsidP="006E6E2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Switch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6E6E22" w:rsidRDefault="006E6E22" w:rsidP="006E6E2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Важен порядок компонентов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Route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внутри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Switch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: только первый совпадающий маршрут будет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отрисован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Когда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Switch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обнаружит, что URL браузера не совпадает с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/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login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или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/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list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то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отрисует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компонент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NotFound404</w:t>
      </w:r>
      <w:r>
        <w:rPr>
          <w:rFonts w:ascii="Arial" w:hAnsi="Arial" w:cs="Arial"/>
          <w:color w:val="000000"/>
          <w:sz w:val="27"/>
          <w:szCs w:val="27"/>
        </w:rPr>
        <w:t>. Для этого в конце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Switch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добавим ещё один компонент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Route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6E6E22" w:rsidRDefault="006E6E22" w:rsidP="006E6E2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rFonts w:eastAsiaTheme="majorEastAsia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rFonts w:eastAsiaTheme="majorEastAsia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6E6E22" w:rsidRDefault="006E6E22" w:rsidP="006E6E2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// маршруты внутри файла App.js</w:t>
      </w:r>
    </w:p>
    <w:p w:rsidR="006E6E22" w:rsidRDefault="006E6E22" w:rsidP="006E6E2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6E6E22" w:rsidRPr="006E6E22" w:rsidRDefault="006E6E22" w:rsidP="006E6E2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6E6E22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Switch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6E6E22" w:rsidRPr="006E6E22" w:rsidRDefault="006E6E22" w:rsidP="006E6E2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E6E2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6E6E22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6E6E22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6E6E2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"/login"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6E6E22" w:rsidRPr="006E6E22" w:rsidRDefault="006E6E22" w:rsidP="006E6E2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E6E2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6E6E22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LoginPage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6E6E22" w:rsidRPr="006E6E22" w:rsidRDefault="006E6E22" w:rsidP="006E6E2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E6E2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6E6E22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6E6E22" w:rsidRPr="006E6E22" w:rsidRDefault="006E6E22" w:rsidP="006E6E2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E6E2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6E6E22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6E6E22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path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6E6E22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"/list"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6E6E22" w:rsidRPr="006E6E22" w:rsidRDefault="006E6E22" w:rsidP="006E6E2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E6E2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6E6E22">
        <w:rPr>
          <w:rStyle w:val="hljs-name"/>
          <w:rFonts w:ascii="Consolas" w:hAnsi="Consolas"/>
          <w:color w:val="FF4040"/>
          <w:sz w:val="21"/>
          <w:szCs w:val="21"/>
          <w:lang w:val="en-US"/>
        </w:rPr>
        <w:t>ListPage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6E6E22" w:rsidRPr="006E6E22" w:rsidRDefault="006E6E22" w:rsidP="006E6E2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E6E2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6E6E22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6E6E22" w:rsidRPr="006E6E22" w:rsidRDefault="006E6E22" w:rsidP="006E6E2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E6E2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6E6E22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6E6E22" w:rsidRPr="006E6E22" w:rsidRDefault="006E6E22" w:rsidP="006E6E2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E6E2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6E6E22">
        <w:rPr>
          <w:rStyle w:val="hljs-name"/>
          <w:rFonts w:ascii="Consolas" w:hAnsi="Consolas"/>
          <w:color w:val="FF4040"/>
          <w:sz w:val="21"/>
          <w:szCs w:val="21"/>
          <w:lang w:val="en-US"/>
        </w:rPr>
        <w:t>NotFound404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6E6E22" w:rsidRPr="006E6E22" w:rsidRDefault="006E6E22" w:rsidP="006E6E2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E6E2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6E6E22">
        <w:rPr>
          <w:rStyle w:val="hljs-name"/>
          <w:rFonts w:ascii="Consolas" w:hAnsi="Consolas"/>
          <w:color w:val="FF4040"/>
          <w:sz w:val="21"/>
          <w:szCs w:val="21"/>
          <w:lang w:val="en-US"/>
        </w:rPr>
        <w:t>Route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6E6E22" w:rsidRPr="006E6E22" w:rsidRDefault="006E6E22" w:rsidP="006E6E22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6E6E22">
        <w:rPr>
          <w:rStyle w:val="hljs-name"/>
          <w:rFonts w:ascii="Consolas" w:hAnsi="Consolas"/>
          <w:color w:val="FF4040"/>
          <w:sz w:val="21"/>
          <w:szCs w:val="21"/>
          <w:lang w:val="en-US"/>
        </w:rPr>
        <w:t>Switch</w:t>
      </w:r>
      <w:r w:rsidRPr="006E6E22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  <w:r w:rsidRPr="006E6E22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6E6E22" w:rsidRDefault="006E6E22" w:rsidP="006E6E2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Мы могли бы указать 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path</w:t>
      </w:r>
      <w:proofErr w:type="spellEnd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="*"</w:t>
      </w:r>
      <w:r>
        <w:rPr>
          <w:rFonts w:ascii="Arial" w:hAnsi="Arial" w:cs="Arial"/>
          <w:color w:val="000000"/>
          <w:sz w:val="27"/>
          <w:szCs w:val="27"/>
        </w:rPr>
        <w:t>. Символ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*</w:t>
      </w:r>
      <w:r>
        <w:rPr>
          <w:rFonts w:ascii="Arial" w:hAnsi="Arial" w:cs="Arial"/>
          <w:color w:val="000000"/>
          <w:sz w:val="27"/>
          <w:szCs w:val="27"/>
        </w:rPr>
        <w:t> обозначает «любой». Но это значение можно опустить.</w:t>
      </w:r>
    </w:p>
    <w:p w:rsidR="006E6E22" w:rsidRDefault="006E6E22" w:rsidP="006E6E2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 xml:space="preserve">Теперь, если запустить проект на локальном сервере и перейти на несуществующий маршрут,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например</w:t>
      </w:r>
      <w:proofErr w:type="gramEnd"/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localhost:3000/</w:t>
      </w:r>
      <w:proofErr w:type="spellStart"/>
      <w:r>
        <w:rPr>
          <w:rStyle w:val="HTML"/>
          <w:rFonts w:ascii="Consolas" w:eastAsiaTheme="minorHAnsi" w:hAnsi="Consolas"/>
          <w:color w:val="383A42"/>
          <w:shd w:val="clear" w:color="auto" w:fill="F7F9FC"/>
        </w:rPr>
        <w:t>zdesnichegonet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приложение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отрисует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страницу 404:</w:t>
      </w:r>
    </w:p>
    <w:p w:rsidR="006E6E22" w:rsidRDefault="006E6E22" w:rsidP="006E6E2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bookmarkStart w:id="1" w:name="_GoBack"/>
      <w:r>
        <w:rPr>
          <w:rFonts w:ascii="Arial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240480" cy="4985816"/>
            <wp:effectExtent l="0" t="0" r="8255" b="5715"/>
            <wp:docPr id="11" name="Рисунок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470" cy="499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6E6E22" w:rsidRDefault="006E6E22" w:rsidP="006E6E2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3"/>
          <w:rFonts w:ascii="Arial" w:hAnsi="Arial" w:cs="Arial"/>
          <w:color w:val="000000"/>
          <w:sz w:val="27"/>
          <w:szCs w:val="27"/>
        </w:rPr>
        <w:t>Ну вот:(</w:t>
      </w:r>
    </w:p>
    <w:p w:rsidR="006E6E22" w:rsidRDefault="006E6E22" w:rsidP="006E6E2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 этой теме вы узнали много нового о библиотеке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React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Router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её возможностях. Ещё немного практики и можно двигаться дальше!</w:t>
      </w:r>
    </w:p>
    <w:p w:rsidR="00576EC8" w:rsidRPr="00E13D7C" w:rsidRDefault="00576EC8" w:rsidP="00687AD7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</w:p>
    <w:sectPr w:rsidR="00576EC8" w:rsidRPr="00E13D7C" w:rsidSect="00C06C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165CF"/>
    <w:multiLevelType w:val="multilevel"/>
    <w:tmpl w:val="EA3E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A69A1"/>
    <w:multiLevelType w:val="multilevel"/>
    <w:tmpl w:val="1A9C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63612"/>
    <w:multiLevelType w:val="multilevel"/>
    <w:tmpl w:val="1134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8583A"/>
    <w:multiLevelType w:val="multilevel"/>
    <w:tmpl w:val="D94C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81D5C"/>
    <w:multiLevelType w:val="multilevel"/>
    <w:tmpl w:val="335C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BB7F6C"/>
    <w:multiLevelType w:val="multilevel"/>
    <w:tmpl w:val="60A6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77CF6"/>
    <w:multiLevelType w:val="multilevel"/>
    <w:tmpl w:val="6D609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D35F24"/>
    <w:multiLevelType w:val="multilevel"/>
    <w:tmpl w:val="5FB05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D76B9B"/>
    <w:multiLevelType w:val="multilevel"/>
    <w:tmpl w:val="D3A2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886EE1"/>
    <w:multiLevelType w:val="multilevel"/>
    <w:tmpl w:val="F8C08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540F82"/>
    <w:multiLevelType w:val="multilevel"/>
    <w:tmpl w:val="5CCE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FB260F"/>
    <w:multiLevelType w:val="multilevel"/>
    <w:tmpl w:val="A71A2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1E07A1"/>
    <w:multiLevelType w:val="multilevel"/>
    <w:tmpl w:val="AB34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680453"/>
    <w:multiLevelType w:val="multilevel"/>
    <w:tmpl w:val="23525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8"/>
  </w:num>
  <w:num w:numId="8">
    <w:abstractNumId w:val="0"/>
  </w:num>
  <w:num w:numId="9">
    <w:abstractNumId w:val="3"/>
  </w:num>
  <w:num w:numId="10">
    <w:abstractNumId w:val="7"/>
  </w:num>
  <w:num w:numId="11">
    <w:abstractNumId w:val="12"/>
  </w:num>
  <w:num w:numId="12">
    <w:abstractNumId w:val="9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D8"/>
    <w:rsid w:val="001B2FD8"/>
    <w:rsid w:val="00376051"/>
    <w:rsid w:val="003F1D07"/>
    <w:rsid w:val="003F271B"/>
    <w:rsid w:val="00576EC8"/>
    <w:rsid w:val="00687AD7"/>
    <w:rsid w:val="006E6E22"/>
    <w:rsid w:val="007C40F2"/>
    <w:rsid w:val="00947BD5"/>
    <w:rsid w:val="00BD3E6D"/>
    <w:rsid w:val="00BE22E5"/>
    <w:rsid w:val="00C06C4D"/>
    <w:rsid w:val="00DE5D53"/>
    <w:rsid w:val="00E13D7C"/>
    <w:rsid w:val="00E96FAB"/>
    <w:rsid w:val="00EB249C"/>
    <w:rsid w:val="00EF292F"/>
    <w:rsid w:val="00FC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FB5D95-6CC5-48B4-BC6D-C538ACEC0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C40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40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40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40F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Emphasis"/>
    <w:basedOn w:val="a0"/>
    <w:uiPriority w:val="20"/>
    <w:qFormat/>
    <w:rsid w:val="007C40F2"/>
    <w:rPr>
      <w:i/>
      <w:iCs/>
    </w:rPr>
  </w:style>
  <w:style w:type="character" w:styleId="a4">
    <w:name w:val="Hyperlink"/>
    <w:basedOn w:val="a0"/>
    <w:uiPriority w:val="99"/>
    <w:semiHidden/>
    <w:unhideWhenUsed/>
    <w:rsid w:val="007C40F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C40F2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7C40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C40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C4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C40F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7C40F2"/>
  </w:style>
  <w:style w:type="character" w:customStyle="1" w:styleId="code-blocklang">
    <w:name w:val="code-block__lang"/>
    <w:basedOn w:val="a0"/>
    <w:rsid w:val="007C40F2"/>
  </w:style>
  <w:style w:type="character" w:customStyle="1" w:styleId="hljs-tag">
    <w:name w:val="hljs-tag"/>
    <w:basedOn w:val="a0"/>
    <w:rsid w:val="007C40F2"/>
  </w:style>
  <w:style w:type="character" w:customStyle="1" w:styleId="hljs-name">
    <w:name w:val="hljs-name"/>
    <w:basedOn w:val="a0"/>
    <w:rsid w:val="007C40F2"/>
  </w:style>
  <w:style w:type="character" w:customStyle="1" w:styleId="hljs-attr">
    <w:name w:val="hljs-attr"/>
    <w:basedOn w:val="a0"/>
    <w:rsid w:val="007C40F2"/>
  </w:style>
  <w:style w:type="character" w:customStyle="1" w:styleId="hljs-string">
    <w:name w:val="hljs-string"/>
    <w:basedOn w:val="a0"/>
    <w:rsid w:val="007C40F2"/>
  </w:style>
  <w:style w:type="character" w:customStyle="1" w:styleId="hljs-builtin">
    <w:name w:val="hljs-built_in"/>
    <w:basedOn w:val="a0"/>
    <w:rsid w:val="007C40F2"/>
  </w:style>
  <w:style w:type="character" w:customStyle="1" w:styleId="hljs-function">
    <w:name w:val="hljs-function"/>
    <w:basedOn w:val="a0"/>
    <w:rsid w:val="007C40F2"/>
  </w:style>
  <w:style w:type="character" w:customStyle="1" w:styleId="hljs-keyword">
    <w:name w:val="hljs-keyword"/>
    <w:basedOn w:val="a0"/>
    <w:rsid w:val="007C40F2"/>
  </w:style>
  <w:style w:type="character" w:customStyle="1" w:styleId="element-hintwrapper">
    <w:name w:val="element-hint__wrapper"/>
    <w:basedOn w:val="a0"/>
    <w:rsid w:val="007C40F2"/>
  </w:style>
  <w:style w:type="character" w:customStyle="1" w:styleId="hljs-comment">
    <w:name w:val="hljs-comment"/>
    <w:basedOn w:val="a0"/>
    <w:rsid w:val="00687AD7"/>
  </w:style>
  <w:style w:type="character" w:customStyle="1" w:styleId="hljs-title">
    <w:name w:val="hljs-title"/>
    <w:basedOn w:val="a0"/>
    <w:rsid w:val="00687AD7"/>
  </w:style>
  <w:style w:type="character" w:customStyle="1" w:styleId="xml">
    <w:name w:val="xml"/>
    <w:basedOn w:val="a0"/>
    <w:rsid w:val="00687AD7"/>
  </w:style>
  <w:style w:type="character" w:customStyle="1" w:styleId="hljs-literal">
    <w:name w:val="hljs-literal"/>
    <w:basedOn w:val="a0"/>
    <w:rsid w:val="00687AD7"/>
  </w:style>
  <w:style w:type="character" w:customStyle="1" w:styleId="hljs-params">
    <w:name w:val="hljs-params"/>
    <w:basedOn w:val="a0"/>
    <w:rsid w:val="00DE5D53"/>
  </w:style>
  <w:style w:type="character" w:customStyle="1" w:styleId="hljs-subst">
    <w:name w:val="hljs-subst"/>
    <w:basedOn w:val="a0"/>
    <w:rsid w:val="00576EC8"/>
  </w:style>
  <w:style w:type="character" w:customStyle="1" w:styleId="hljs-number">
    <w:name w:val="hljs-number"/>
    <w:basedOn w:val="a0"/>
    <w:rsid w:val="00576EC8"/>
  </w:style>
  <w:style w:type="character" w:styleId="a5">
    <w:name w:val="Strong"/>
    <w:basedOn w:val="a0"/>
    <w:uiPriority w:val="22"/>
    <w:qFormat/>
    <w:rsid w:val="003760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0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4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96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81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6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03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25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8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0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65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02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4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04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76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5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5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80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7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28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01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9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3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6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4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19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0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6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4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02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50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4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6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9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6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92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3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9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93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6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5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1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64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5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03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5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4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8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8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6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1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6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5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7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13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8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27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80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8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01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2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2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3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97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09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25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9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47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23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3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33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64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31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77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6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20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21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2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41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99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8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2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7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34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0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0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7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0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53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7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8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39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20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1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92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3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7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42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87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4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22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65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4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36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64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8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3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5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38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65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0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32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8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9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1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21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73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59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3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55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82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4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1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97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2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55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7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72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8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83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2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3000/" TargetMode="External"/><Relationship Id="rId18" Type="http://schemas.openxmlformats.org/officeDocument/2006/relationships/hyperlink" Target="https://reactrouter.com/web/api/match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2.jpeg"/><Relationship Id="rId12" Type="http://schemas.openxmlformats.org/officeDocument/2006/relationships/hyperlink" Target="http://yandex.ru/" TargetMode="External"/><Relationship Id="rId17" Type="http://schemas.openxmlformats.org/officeDocument/2006/relationships/hyperlink" Target="https://reactrouter.com/web/api/history" TargetMode="Externa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praktikum.yandex.ru/trainer/react/lesson/714d83ed-aea6-41cd-849b-c6c40dd9e0b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nfo.cern.ch/" TargetMode="External"/><Relationship Id="rId11" Type="http://schemas.openxmlformats.org/officeDocument/2006/relationships/hyperlink" Target="http://praktikum.yandex.ru/" TargetMode="External"/><Relationship Id="rId24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hyperlink" Target="http://localhost:3000/login" TargetMode="External"/><Relationship Id="rId23" Type="http://schemas.openxmlformats.org/officeDocument/2006/relationships/image" Target="media/image9.png"/><Relationship Id="rId10" Type="http://schemas.openxmlformats.org/officeDocument/2006/relationships/hyperlink" Target="http://praktikum.yandex.ru/" TargetMode="External"/><Relationship Id="rId19" Type="http://schemas.openxmlformats.org/officeDocument/2006/relationships/hyperlink" Target="https://practicum.yandex.ru/learn/react/courses/36f94820-19c9-4dfb-beed-5c4858c587e2/sprints/9586/topics/b6061376-13a6-4959-9f1c-6b1303f69da1/lessons/46453f36-5536-465b-896b-b5519244c157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28</Pages>
  <Words>6000</Words>
  <Characters>34201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2022-02-01T12:43:00Z</dcterms:created>
  <dcterms:modified xsi:type="dcterms:W3CDTF">2022-02-03T09:04:00Z</dcterms:modified>
</cp:coreProperties>
</file>